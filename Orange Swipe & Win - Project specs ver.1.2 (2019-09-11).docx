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F9F99F" w14:textId="77777777" w:rsidR="008F24B6" w:rsidRPr="00692449" w:rsidRDefault="008F24B6">
      <w:pPr>
        <w:spacing w:line="276" w:lineRule="auto"/>
        <w:rPr>
          <w:rFonts w:asciiTheme="minorHAnsi" w:hAnsiTheme="minorHAnsi" w:cstheme="minorHAnsi"/>
          <w:lang w:val="el-GR"/>
        </w:rPr>
      </w:pPr>
    </w:p>
    <w:tbl>
      <w:tblPr>
        <w:tblStyle w:val="a"/>
        <w:tblW w:w="14780" w:type="dxa"/>
        <w:jc w:val="center"/>
        <w:tblBorders>
          <w:insideV w:val="single" w:sz="12" w:space="0" w:color="ED7D31"/>
        </w:tblBorders>
        <w:tblLayout w:type="fixed"/>
        <w:tblLook w:val="0400" w:firstRow="0" w:lastRow="0" w:firstColumn="0" w:lastColumn="0" w:noHBand="0" w:noVBand="1"/>
      </w:tblPr>
      <w:tblGrid>
        <w:gridCol w:w="7591"/>
        <w:gridCol w:w="7189"/>
      </w:tblGrid>
      <w:tr w:rsidR="008F24B6" w:rsidRPr="00B73023" w14:paraId="6F6F92D7" w14:textId="77777777">
        <w:trPr>
          <w:trHeight w:val="4460"/>
          <w:jc w:val="center"/>
        </w:trPr>
        <w:tc>
          <w:tcPr>
            <w:tcW w:w="7591" w:type="dxa"/>
            <w:tcBorders>
              <w:right w:val="single" w:sz="12" w:space="0" w:color="B9092B"/>
            </w:tcBorders>
            <w:vAlign w:val="center"/>
          </w:tcPr>
          <w:p w14:paraId="0CEA1D96" w14:textId="77777777" w:rsidR="008F24B6" w:rsidRDefault="00200704">
            <w:pPr>
              <w:jc w:val="right"/>
              <w:rPr>
                <w:rFonts w:asciiTheme="minorHAnsi" w:hAnsiTheme="minorHAnsi" w:cstheme="minorHAnsi"/>
              </w:rPr>
            </w:pPr>
            <w:r w:rsidRPr="00B73023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EA319A7" wp14:editId="6024F74E">
                  <wp:extent cx="1276066" cy="1276066"/>
                  <wp:effectExtent l="0" t="0" r="0" b="0"/>
                  <wp:docPr id="1" name="image2.png" descr="GU-Group-logo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GU-Group-logo_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857" cy="129785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BCCA12A" w14:textId="77777777" w:rsidR="00A6099F" w:rsidRDefault="00A6099F">
            <w:pPr>
              <w:jc w:val="right"/>
              <w:rPr>
                <w:rFonts w:asciiTheme="minorHAnsi" w:hAnsiTheme="minorHAnsi" w:cstheme="minorHAnsi"/>
              </w:rPr>
            </w:pPr>
          </w:p>
          <w:p w14:paraId="644F8B2B" w14:textId="77777777" w:rsidR="00A6099F" w:rsidRDefault="00A6099F">
            <w:pPr>
              <w:jc w:val="right"/>
              <w:rPr>
                <w:rFonts w:asciiTheme="minorHAnsi" w:hAnsiTheme="minorHAnsi" w:cstheme="minorHAnsi"/>
              </w:rPr>
            </w:pPr>
          </w:p>
          <w:p w14:paraId="5A9AD254" w14:textId="77777777" w:rsidR="00A6099F" w:rsidRPr="00B73023" w:rsidRDefault="00A6099F">
            <w:pPr>
              <w:jc w:val="right"/>
              <w:rPr>
                <w:rFonts w:asciiTheme="minorHAnsi" w:hAnsiTheme="minorHAnsi" w:cstheme="minorHAnsi"/>
              </w:rPr>
            </w:pPr>
          </w:p>
          <w:p w14:paraId="0C7DA849" w14:textId="041014EB" w:rsidR="008F24B6" w:rsidRPr="00B73023" w:rsidRDefault="00A6099F">
            <w:pPr>
              <w:jc w:val="right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573C1008" wp14:editId="20490189">
                  <wp:extent cx="1207827" cy="801138"/>
                  <wp:effectExtent l="0" t="0" r="0" b="0"/>
                  <wp:docPr id="2" name="Picture 2" descr="TA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A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3290" cy="804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9" w:type="dxa"/>
            <w:tcBorders>
              <w:left w:val="single" w:sz="12" w:space="0" w:color="B9092B"/>
            </w:tcBorders>
            <w:vAlign w:val="center"/>
          </w:tcPr>
          <w:p w14:paraId="4BADB31D" w14:textId="77777777" w:rsidR="008F24B6" w:rsidRPr="00B73023" w:rsidRDefault="00200704">
            <w:pPr>
              <w:spacing w:line="312" w:lineRule="auto"/>
              <w:rPr>
                <w:rFonts w:asciiTheme="minorHAnsi" w:hAnsiTheme="minorHAnsi" w:cstheme="minorHAnsi"/>
                <w:smallCaps/>
                <w:color w:val="B9092B"/>
                <w:sz w:val="72"/>
                <w:szCs w:val="72"/>
              </w:rPr>
            </w:pPr>
            <w:r w:rsidRPr="00B73023">
              <w:rPr>
                <w:rFonts w:asciiTheme="minorHAnsi" w:hAnsiTheme="minorHAnsi" w:cstheme="minorHAnsi"/>
                <w:color w:val="B9092B"/>
                <w:sz w:val="72"/>
                <w:szCs w:val="72"/>
              </w:rPr>
              <w:t xml:space="preserve">Project Specs      </w:t>
            </w:r>
          </w:p>
          <w:p w14:paraId="61BD3B05" w14:textId="72F26C6D" w:rsidR="008F24B6" w:rsidRDefault="00182DA4">
            <w:pPr>
              <w:rPr>
                <w:ins w:id="0" w:author="Author"/>
                <w:rFonts w:asciiTheme="minorHAnsi" w:hAnsiTheme="minorHAnsi" w:cstheme="minorHAnsi"/>
                <w:sz w:val="48"/>
                <w:szCs w:val="48"/>
              </w:rPr>
            </w:pPr>
            <w:r>
              <w:rPr>
                <w:rFonts w:asciiTheme="minorHAnsi" w:hAnsiTheme="minorHAnsi" w:cstheme="minorHAnsi"/>
                <w:sz w:val="48"/>
                <w:szCs w:val="48"/>
              </w:rPr>
              <w:t>Orange Swipe &amp; Win</w:t>
            </w:r>
          </w:p>
          <w:p w14:paraId="5BAF9C4E" w14:textId="77777777" w:rsidR="00470DCD" w:rsidRDefault="00470DCD">
            <w:pPr>
              <w:rPr>
                <w:ins w:id="1" w:author="Author"/>
                <w:rFonts w:asciiTheme="minorHAnsi" w:hAnsiTheme="minorHAnsi" w:cstheme="minorHAnsi"/>
                <w:sz w:val="48"/>
                <w:szCs w:val="48"/>
              </w:rPr>
            </w:pPr>
          </w:p>
          <w:p w14:paraId="54D28173" w14:textId="6B273F2D" w:rsidR="00470DCD" w:rsidRPr="00B73023" w:rsidRDefault="00470DCD">
            <w:pPr>
              <w:rPr>
                <w:rFonts w:asciiTheme="minorHAnsi" w:hAnsiTheme="minorHAnsi" w:cstheme="minorHAnsi"/>
                <w:sz w:val="48"/>
                <w:szCs w:val="48"/>
              </w:rPr>
            </w:pPr>
            <w:ins w:id="2" w:author="Author">
              <w:r>
                <w:rPr>
                  <w:rFonts w:asciiTheme="minorHAnsi" w:hAnsiTheme="minorHAnsi" w:cstheme="minorHAnsi"/>
                  <w:sz w:val="48"/>
                  <w:szCs w:val="48"/>
                </w:rPr>
                <w:t>ver.1.2</w:t>
              </w:r>
            </w:ins>
          </w:p>
          <w:p w14:paraId="338E26B4" w14:textId="77777777" w:rsidR="008F24B6" w:rsidRPr="00B73023" w:rsidRDefault="008F24B6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</w:tbl>
    <w:p w14:paraId="26613EF0" w14:textId="77777777" w:rsidR="008F24B6" w:rsidRPr="00B73023" w:rsidRDefault="00200704">
      <w:pPr>
        <w:spacing w:line="276" w:lineRule="auto"/>
        <w:rPr>
          <w:rFonts w:asciiTheme="minorHAnsi" w:hAnsiTheme="minorHAnsi" w:cstheme="minorHAnsi"/>
        </w:rPr>
      </w:pPr>
      <w:r w:rsidRPr="00B73023">
        <w:rPr>
          <w:rFonts w:asciiTheme="minorHAnsi" w:hAnsiTheme="minorHAnsi" w:cstheme="minorHAnsi"/>
        </w:rPr>
        <w:br w:type="page"/>
      </w:r>
    </w:p>
    <w:sdt>
      <w:sdtPr>
        <w:id w:val="-11028745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4F5AE8" w14:textId="77777777" w:rsidR="00F1755E" w:rsidRPr="00B73023" w:rsidRDefault="00F1755E" w:rsidP="00F1755E">
          <w:pPr>
            <w:keepNext/>
            <w:keepLines/>
            <w:spacing w:before="240" w:line="276" w:lineRule="auto"/>
            <w:rPr>
              <w:rFonts w:asciiTheme="minorHAnsi" w:hAnsiTheme="minorHAnsi" w:cstheme="minorHAnsi"/>
              <w:b/>
              <w:color w:val="434343"/>
            </w:rPr>
          </w:pPr>
          <w:r w:rsidRPr="00B73023">
            <w:rPr>
              <w:rFonts w:asciiTheme="minorHAnsi" w:hAnsiTheme="minorHAnsi" w:cstheme="minorHAnsi"/>
              <w:b/>
              <w:color w:val="434343"/>
              <w:sz w:val="32"/>
              <w:szCs w:val="32"/>
            </w:rPr>
            <w:t>Table of Contents</w:t>
          </w:r>
        </w:p>
        <w:p w14:paraId="7585A76C" w14:textId="77777777" w:rsidR="00744E02" w:rsidRDefault="00113E01">
          <w:pPr>
            <w:pStyle w:val="TOC1"/>
            <w:tabs>
              <w:tab w:val="left" w:pos="480"/>
              <w:tab w:val="right" w:leader="dot" w:pos="9346"/>
            </w:tabs>
            <w:rPr>
              <w:ins w:id="3" w:author="Author"/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B73023">
            <w:rPr>
              <w:b w:val="0"/>
              <w:bCs w:val="0"/>
            </w:rPr>
            <w:fldChar w:fldCharType="begin"/>
          </w:r>
          <w:r w:rsidRPr="00B73023">
            <w:instrText xml:space="preserve"> TOC \o "1-3" \h \z \u </w:instrText>
          </w:r>
          <w:r w:rsidRPr="00B73023">
            <w:rPr>
              <w:b w:val="0"/>
              <w:bCs w:val="0"/>
            </w:rPr>
            <w:fldChar w:fldCharType="separate"/>
          </w:r>
          <w:ins w:id="4" w:author="Author">
            <w:r w:rsidR="00744E02" w:rsidRPr="006C55E8">
              <w:rPr>
                <w:rStyle w:val="Hyperlink"/>
                <w:noProof/>
              </w:rPr>
              <w:fldChar w:fldCharType="begin"/>
            </w:r>
            <w:r w:rsidR="00744E02" w:rsidRPr="006C55E8">
              <w:rPr>
                <w:rStyle w:val="Hyperlink"/>
                <w:noProof/>
              </w:rPr>
              <w:instrText xml:space="preserve"> </w:instrText>
            </w:r>
            <w:r w:rsidR="00744E02">
              <w:rPr>
                <w:noProof/>
              </w:rPr>
              <w:instrText>HYPERLINK \l "_Toc19119807"</w:instrText>
            </w:r>
            <w:r w:rsidR="00744E02" w:rsidRPr="006C55E8">
              <w:rPr>
                <w:rStyle w:val="Hyperlink"/>
                <w:noProof/>
              </w:rPr>
              <w:instrText xml:space="preserve"> </w:instrText>
            </w:r>
            <w:r w:rsidR="00744E02" w:rsidRPr="006C55E8">
              <w:rPr>
                <w:rStyle w:val="Hyperlink"/>
                <w:noProof/>
              </w:rPr>
            </w:r>
            <w:r w:rsidR="00744E02" w:rsidRPr="006C55E8">
              <w:rPr>
                <w:rStyle w:val="Hyperlink"/>
                <w:noProof/>
              </w:rPr>
              <w:fldChar w:fldCharType="separate"/>
            </w:r>
            <w:r w:rsidR="00744E02" w:rsidRPr="006C55E8">
              <w:rPr>
                <w:rStyle w:val="Hyperlink"/>
                <w:noProof/>
              </w:rPr>
              <w:t>1.</w:t>
            </w:r>
            <w:r w:rsidR="00744E0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744E02" w:rsidRPr="006C55E8">
              <w:rPr>
                <w:rStyle w:val="Hyperlink"/>
                <w:noProof/>
              </w:rPr>
              <w:t>Version History</w:t>
            </w:r>
            <w:r w:rsidR="00744E02">
              <w:rPr>
                <w:noProof/>
                <w:webHidden/>
              </w:rPr>
              <w:tab/>
            </w:r>
            <w:r w:rsidR="00744E02">
              <w:rPr>
                <w:noProof/>
                <w:webHidden/>
              </w:rPr>
              <w:fldChar w:fldCharType="begin"/>
            </w:r>
            <w:r w:rsidR="00744E02">
              <w:rPr>
                <w:noProof/>
                <w:webHidden/>
              </w:rPr>
              <w:instrText xml:space="preserve"> PAGEREF _Toc19119807 \h </w:instrText>
            </w:r>
            <w:r w:rsidR="00744E02">
              <w:rPr>
                <w:noProof/>
                <w:webHidden/>
              </w:rPr>
            </w:r>
          </w:ins>
          <w:r w:rsidR="00744E02">
            <w:rPr>
              <w:noProof/>
              <w:webHidden/>
            </w:rPr>
            <w:fldChar w:fldCharType="separate"/>
          </w:r>
          <w:ins w:id="5" w:author="Author">
            <w:r w:rsidR="00744E02">
              <w:rPr>
                <w:noProof/>
                <w:webHidden/>
              </w:rPr>
              <w:t>3</w:t>
            </w:r>
            <w:r w:rsidR="00744E02">
              <w:rPr>
                <w:noProof/>
                <w:webHidden/>
              </w:rPr>
              <w:fldChar w:fldCharType="end"/>
            </w:r>
            <w:r w:rsidR="00744E02" w:rsidRPr="006C55E8">
              <w:rPr>
                <w:rStyle w:val="Hyperlink"/>
                <w:noProof/>
              </w:rPr>
              <w:fldChar w:fldCharType="end"/>
            </w:r>
          </w:ins>
        </w:p>
        <w:p w14:paraId="2374CE86" w14:textId="77777777" w:rsidR="00744E02" w:rsidRDefault="00744E02">
          <w:pPr>
            <w:pStyle w:val="TOC1"/>
            <w:tabs>
              <w:tab w:val="left" w:pos="480"/>
              <w:tab w:val="right" w:leader="dot" w:pos="9346"/>
            </w:tabs>
            <w:rPr>
              <w:ins w:id="6" w:author="Author"/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ins w:id="7" w:author="Author">
            <w:r w:rsidRPr="006C55E8">
              <w:rPr>
                <w:rStyle w:val="Hyperlink"/>
                <w:noProof/>
              </w:rPr>
              <w:fldChar w:fldCharType="begin"/>
            </w:r>
            <w:r w:rsidRPr="006C55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"_Toc19119808"</w:instrText>
            </w:r>
            <w:r w:rsidRPr="006C55E8">
              <w:rPr>
                <w:rStyle w:val="Hyperlink"/>
                <w:noProof/>
              </w:rPr>
              <w:instrText xml:space="preserve"> </w:instrText>
            </w:r>
            <w:r w:rsidRPr="006C55E8">
              <w:rPr>
                <w:rStyle w:val="Hyperlink"/>
                <w:noProof/>
              </w:rPr>
            </w:r>
            <w:r w:rsidRPr="006C55E8">
              <w:rPr>
                <w:rStyle w:val="Hyperlink"/>
                <w:noProof/>
              </w:rPr>
              <w:fldChar w:fldCharType="separate"/>
            </w:r>
            <w:r w:rsidRPr="006C55E8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6C55E8">
              <w:rPr>
                <w:rStyle w:val="Hyperlink"/>
                <w:noProof/>
              </w:rPr>
              <w:t>Project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_Toc19119808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" w:author="Author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6C55E8">
              <w:rPr>
                <w:rStyle w:val="Hyperlink"/>
                <w:noProof/>
              </w:rPr>
              <w:fldChar w:fldCharType="end"/>
            </w:r>
          </w:ins>
        </w:p>
        <w:p w14:paraId="5323C0EC" w14:textId="77777777" w:rsidR="00744E02" w:rsidRDefault="00744E02">
          <w:pPr>
            <w:pStyle w:val="TOC1"/>
            <w:tabs>
              <w:tab w:val="left" w:pos="480"/>
              <w:tab w:val="right" w:leader="dot" w:pos="9346"/>
            </w:tabs>
            <w:rPr>
              <w:ins w:id="9" w:author="Author"/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ins w:id="10" w:author="Author">
            <w:r w:rsidRPr="006C55E8">
              <w:rPr>
                <w:rStyle w:val="Hyperlink"/>
                <w:noProof/>
              </w:rPr>
              <w:fldChar w:fldCharType="begin"/>
            </w:r>
            <w:r w:rsidRPr="006C55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"_Toc19119809"</w:instrText>
            </w:r>
            <w:r w:rsidRPr="006C55E8">
              <w:rPr>
                <w:rStyle w:val="Hyperlink"/>
                <w:noProof/>
              </w:rPr>
              <w:instrText xml:space="preserve"> </w:instrText>
            </w:r>
            <w:r w:rsidRPr="006C55E8">
              <w:rPr>
                <w:rStyle w:val="Hyperlink"/>
                <w:noProof/>
              </w:rPr>
            </w:r>
            <w:r w:rsidRPr="006C55E8">
              <w:rPr>
                <w:rStyle w:val="Hyperlink"/>
                <w:noProof/>
              </w:rPr>
              <w:fldChar w:fldCharType="separate"/>
            </w:r>
            <w:r w:rsidRPr="006C55E8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6C55E8">
              <w:rPr>
                <w:rStyle w:val="Hyperlink"/>
                <w:noProof/>
              </w:rPr>
              <w:t>Project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_Toc19119809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" w:author="Author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6C55E8">
              <w:rPr>
                <w:rStyle w:val="Hyperlink"/>
                <w:noProof/>
              </w:rPr>
              <w:fldChar w:fldCharType="end"/>
            </w:r>
          </w:ins>
        </w:p>
        <w:p w14:paraId="1DACFA33" w14:textId="77777777" w:rsidR="00744E02" w:rsidRDefault="00744E02">
          <w:pPr>
            <w:pStyle w:val="TOC1"/>
            <w:tabs>
              <w:tab w:val="left" w:pos="480"/>
              <w:tab w:val="right" w:leader="dot" w:pos="9346"/>
            </w:tabs>
            <w:rPr>
              <w:ins w:id="12" w:author="Author"/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ins w:id="13" w:author="Author">
            <w:r w:rsidRPr="006C55E8">
              <w:rPr>
                <w:rStyle w:val="Hyperlink"/>
                <w:noProof/>
              </w:rPr>
              <w:fldChar w:fldCharType="begin"/>
            </w:r>
            <w:r w:rsidRPr="006C55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"_Toc19119810"</w:instrText>
            </w:r>
            <w:r w:rsidRPr="006C55E8">
              <w:rPr>
                <w:rStyle w:val="Hyperlink"/>
                <w:noProof/>
              </w:rPr>
              <w:instrText xml:space="preserve"> </w:instrText>
            </w:r>
            <w:r w:rsidRPr="006C55E8">
              <w:rPr>
                <w:rStyle w:val="Hyperlink"/>
                <w:noProof/>
              </w:rPr>
            </w:r>
            <w:r w:rsidRPr="006C55E8">
              <w:rPr>
                <w:rStyle w:val="Hyperlink"/>
                <w:noProof/>
              </w:rPr>
              <w:fldChar w:fldCharType="separate"/>
            </w:r>
            <w:r w:rsidRPr="006C55E8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6C55E8">
              <w:rPr>
                <w:rStyle w:val="Hyperlink"/>
                <w:noProof/>
              </w:rPr>
              <w:t>Project Specs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_Toc19119810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" w:author="Author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6C55E8">
              <w:rPr>
                <w:rStyle w:val="Hyperlink"/>
                <w:noProof/>
              </w:rPr>
              <w:fldChar w:fldCharType="end"/>
            </w:r>
          </w:ins>
        </w:p>
        <w:p w14:paraId="10072F8D" w14:textId="77777777" w:rsidR="00744E02" w:rsidRDefault="00744E02">
          <w:pPr>
            <w:pStyle w:val="TOC2"/>
            <w:tabs>
              <w:tab w:val="left" w:pos="960"/>
              <w:tab w:val="right" w:leader="dot" w:pos="9346"/>
            </w:tabs>
            <w:rPr>
              <w:ins w:id="15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ins w:id="16" w:author="Author">
            <w:r w:rsidRPr="006C55E8">
              <w:rPr>
                <w:rStyle w:val="Hyperlink"/>
                <w:noProof/>
              </w:rPr>
              <w:fldChar w:fldCharType="begin"/>
            </w:r>
            <w:r w:rsidRPr="006C55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"_Toc19119811"</w:instrText>
            </w:r>
            <w:r w:rsidRPr="006C55E8">
              <w:rPr>
                <w:rStyle w:val="Hyperlink"/>
                <w:noProof/>
              </w:rPr>
              <w:instrText xml:space="preserve"> </w:instrText>
            </w:r>
            <w:r w:rsidRPr="006C55E8">
              <w:rPr>
                <w:rStyle w:val="Hyperlink"/>
                <w:noProof/>
              </w:rPr>
            </w:r>
            <w:r w:rsidRPr="006C55E8">
              <w:rPr>
                <w:rStyle w:val="Hyperlink"/>
                <w:noProof/>
              </w:rPr>
              <w:fldChar w:fldCharType="separate"/>
            </w:r>
            <w:r w:rsidRPr="006C55E8">
              <w:rPr>
                <w:rStyle w:val="Hyperlink"/>
                <w:noProof/>
              </w:rPr>
              <w:t>4.1.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6C55E8">
              <w:rPr>
                <w:rStyle w:val="Hyperlink"/>
                <w:noProof/>
              </w:rPr>
              <w:t>Technical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_Toc19119811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" w:author="Author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6C55E8">
              <w:rPr>
                <w:rStyle w:val="Hyperlink"/>
                <w:noProof/>
              </w:rPr>
              <w:fldChar w:fldCharType="end"/>
            </w:r>
          </w:ins>
        </w:p>
        <w:p w14:paraId="7EB7F076" w14:textId="77777777" w:rsidR="00744E02" w:rsidRDefault="00744E02">
          <w:pPr>
            <w:pStyle w:val="TOC2"/>
            <w:tabs>
              <w:tab w:val="left" w:pos="960"/>
              <w:tab w:val="right" w:leader="dot" w:pos="9346"/>
            </w:tabs>
            <w:rPr>
              <w:ins w:id="18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ins w:id="19" w:author="Author">
            <w:r w:rsidRPr="006C55E8">
              <w:rPr>
                <w:rStyle w:val="Hyperlink"/>
                <w:noProof/>
              </w:rPr>
              <w:fldChar w:fldCharType="begin"/>
            </w:r>
            <w:r w:rsidRPr="006C55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"_Toc19119812"</w:instrText>
            </w:r>
            <w:r w:rsidRPr="006C55E8">
              <w:rPr>
                <w:rStyle w:val="Hyperlink"/>
                <w:noProof/>
              </w:rPr>
              <w:instrText xml:space="preserve"> </w:instrText>
            </w:r>
            <w:r w:rsidRPr="006C55E8">
              <w:rPr>
                <w:rStyle w:val="Hyperlink"/>
                <w:noProof/>
              </w:rPr>
            </w:r>
            <w:r w:rsidRPr="006C55E8">
              <w:rPr>
                <w:rStyle w:val="Hyperlink"/>
                <w:noProof/>
              </w:rPr>
              <w:fldChar w:fldCharType="separate"/>
            </w:r>
            <w:r w:rsidRPr="006C55E8">
              <w:rPr>
                <w:rStyle w:val="Hyperlink"/>
                <w:noProof/>
              </w:rPr>
              <w:t>4.2.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6C55E8">
              <w:rPr>
                <w:rStyle w:val="Hyperlink"/>
                <w:noProof/>
              </w:rPr>
              <w:t>APIs needed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_Toc19119812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" w:author="Author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6C55E8">
              <w:rPr>
                <w:rStyle w:val="Hyperlink"/>
                <w:noProof/>
              </w:rPr>
              <w:fldChar w:fldCharType="end"/>
            </w:r>
          </w:ins>
        </w:p>
        <w:p w14:paraId="7190E091" w14:textId="77777777" w:rsidR="00744E02" w:rsidRDefault="00744E02">
          <w:pPr>
            <w:pStyle w:val="TOC2"/>
            <w:tabs>
              <w:tab w:val="left" w:pos="1200"/>
              <w:tab w:val="right" w:leader="dot" w:pos="9346"/>
            </w:tabs>
            <w:rPr>
              <w:ins w:id="21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ins w:id="22" w:author="Author">
            <w:r w:rsidRPr="006C55E8">
              <w:rPr>
                <w:rStyle w:val="Hyperlink"/>
                <w:noProof/>
              </w:rPr>
              <w:fldChar w:fldCharType="begin"/>
            </w:r>
            <w:r w:rsidRPr="006C55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"_Toc19119813"</w:instrText>
            </w:r>
            <w:r w:rsidRPr="006C55E8">
              <w:rPr>
                <w:rStyle w:val="Hyperlink"/>
                <w:noProof/>
              </w:rPr>
              <w:instrText xml:space="preserve"> </w:instrText>
            </w:r>
            <w:r w:rsidRPr="006C55E8">
              <w:rPr>
                <w:rStyle w:val="Hyperlink"/>
                <w:noProof/>
              </w:rPr>
            </w:r>
            <w:r w:rsidRPr="006C55E8">
              <w:rPr>
                <w:rStyle w:val="Hyperlink"/>
                <w:noProof/>
              </w:rPr>
              <w:fldChar w:fldCharType="separate"/>
            </w:r>
            <w:r w:rsidRPr="006C55E8">
              <w:rPr>
                <w:rStyle w:val="Hyperlink"/>
                <w:noProof/>
              </w:rPr>
              <w:t>4.2.1.1.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6C55E8">
              <w:rPr>
                <w:rStyle w:val="Hyperlink"/>
                <w:noProof/>
              </w:rPr>
              <w:t xml:space="preserve">Bedbug </w:t>
            </w:r>
            <w:r w:rsidRPr="006C55E8">
              <w:rPr>
                <w:rStyle w:val="Hyperlink"/>
                <w:noProof/>
              </w:rPr>
              <w:sym w:font="Wingdings" w:char="F0E0"/>
            </w:r>
            <w:r w:rsidRPr="006C55E8">
              <w:rPr>
                <w:rStyle w:val="Hyperlink"/>
                <w:noProof/>
              </w:rPr>
              <w:t xml:space="preserve"> SmartLink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_Toc19119813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3" w:author="Author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6C55E8">
              <w:rPr>
                <w:rStyle w:val="Hyperlink"/>
                <w:noProof/>
              </w:rPr>
              <w:fldChar w:fldCharType="end"/>
            </w:r>
          </w:ins>
        </w:p>
        <w:p w14:paraId="5E0404B3" w14:textId="77777777" w:rsidR="00744E02" w:rsidRDefault="00744E02">
          <w:pPr>
            <w:pStyle w:val="TOC2"/>
            <w:tabs>
              <w:tab w:val="left" w:pos="1200"/>
              <w:tab w:val="right" w:leader="dot" w:pos="9346"/>
            </w:tabs>
            <w:rPr>
              <w:ins w:id="24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ins w:id="25" w:author="Author">
            <w:r w:rsidRPr="006C55E8">
              <w:rPr>
                <w:rStyle w:val="Hyperlink"/>
                <w:noProof/>
              </w:rPr>
              <w:fldChar w:fldCharType="begin"/>
            </w:r>
            <w:r w:rsidRPr="006C55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"_Toc19119814"</w:instrText>
            </w:r>
            <w:r w:rsidRPr="006C55E8">
              <w:rPr>
                <w:rStyle w:val="Hyperlink"/>
                <w:noProof/>
              </w:rPr>
              <w:instrText xml:space="preserve"> </w:instrText>
            </w:r>
            <w:r w:rsidRPr="006C55E8">
              <w:rPr>
                <w:rStyle w:val="Hyperlink"/>
                <w:noProof/>
              </w:rPr>
            </w:r>
            <w:r w:rsidRPr="006C55E8">
              <w:rPr>
                <w:rStyle w:val="Hyperlink"/>
                <w:noProof/>
              </w:rPr>
              <w:fldChar w:fldCharType="separate"/>
            </w:r>
            <w:r w:rsidRPr="006C55E8">
              <w:rPr>
                <w:rStyle w:val="Hyperlink"/>
                <w:noProof/>
              </w:rPr>
              <w:t>4.2.1.2.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6C55E8">
              <w:rPr>
                <w:rStyle w:val="Hyperlink"/>
                <w:noProof/>
              </w:rPr>
              <w:t xml:space="preserve">SmartLink </w:t>
            </w:r>
            <w:r w:rsidRPr="006C55E8">
              <w:rPr>
                <w:rStyle w:val="Hyperlink"/>
                <w:noProof/>
              </w:rPr>
              <w:sym w:font="Wingdings" w:char="F0E0"/>
            </w:r>
            <w:r w:rsidRPr="006C55E8">
              <w:rPr>
                <w:rStyle w:val="Hyperlink"/>
                <w:noProof/>
              </w:rPr>
              <w:t xml:space="preserve"> Bedbug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_Toc19119814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6" w:author="Author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6C55E8">
              <w:rPr>
                <w:rStyle w:val="Hyperlink"/>
                <w:noProof/>
              </w:rPr>
              <w:fldChar w:fldCharType="end"/>
            </w:r>
          </w:ins>
        </w:p>
        <w:p w14:paraId="5B3521C4" w14:textId="77777777" w:rsidR="00744E02" w:rsidRDefault="00744E02">
          <w:pPr>
            <w:pStyle w:val="TOC2"/>
            <w:tabs>
              <w:tab w:val="left" w:pos="1200"/>
              <w:tab w:val="right" w:leader="dot" w:pos="9346"/>
            </w:tabs>
            <w:rPr>
              <w:ins w:id="27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ins w:id="28" w:author="Author">
            <w:r w:rsidRPr="006C55E8">
              <w:rPr>
                <w:rStyle w:val="Hyperlink"/>
                <w:noProof/>
              </w:rPr>
              <w:fldChar w:fldCharType="begin"/>
            </w:r>
            <w:r w:rsidRPr="006C55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"_Toc19119815"</w:instrText>
            </w:r>
            <w:r w:rsidRPr="006C55E8">
              <w:rPr>
                <w:rStyle w:val="Hyperlink"/>
                <w:noProof/>
              </w:rPr>
              <w:instrText xml:space="preserve"> </w:instrText>
            </w:r>
            <w:r w:rsidRPr="006C55E8">
              <w:rPr>
                <w:rStyle w:val="Hyperlink"/>
                <w:noProof/>
              </w:rPr>
            </w:r>
            <w:r w:rsidRPr="006C55E8">
              <w:rPr>
                <w:rStyle w:val="Hyperlink"/>
                <w:noProof/>
              </w:rPr>
              <w:fldChar w:fldCharType="separate"/>
            </w:r>
            <w:r w:rsidRPr="006C55E8">
              <w:rPr>
                <w:rStyle w:val="Hyperlink"/>
                <w:noProof/>
              </w:rPr>
              <w:t>4.2.1.3.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6C55E8">
              <w:rPr>
                <w:rStyle w:val="Hyperlink"/>
                <w:noProof/>
              </w:rPr>
              <w:t xml:space="preserve">SmartLink </w:t>
            </w:r>
            <w:r w:rsidRPr="006C55E8">
              <w:rPr>
                <w:rStyle w:val="Hyperlink"/>
                <w:noProof/>
              </w:rPr>
              <w:sym w:font="Wingdings" w:char="F0E0"/>
            </w:r>
            <w:r w:rsidRPr="006C55E8">
              <w:rPr>
                <w:rStyle w:val="Hyperlink"/>
                <w:noProof/>
              </w:rPr>
              <w:t xml:space="preserve"> TA (via the VPN)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_Toc19119815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9" w:author="Author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6C55E8">
              <w:rPr>
                <w:rStyle w:val="Hyperlink"/>
                <w:noProof/>
              </w:rPr>
              <w:fldChar w:fldCharType="end"/>
            </w:r>
          </w:ins>
        </w:p>
        <w:p w14:paraId="205D34C5" w14:textId="77777777" w:rsidR="00744E02" w:rsidRDefault="00744E02">
          <w:pPr>
            <w:pStyle w:val="TOC2"/>
            <w:tabs>
              <w:tab w:val="left" w:pos="1200"/>
              <w:tab w:val="right" w:leader="dot" w:pos="9346"/>
            </w:tabs>
            <w:rPr>
              <w:ins w:id="30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ins w:id="31" w:author="Author">
            <w:r w:rsidRPr="006C55E8">
              <w:rPr>
                <w:rStyle w:val="Hyperlink"/>
                <w:noProof/>
              </w:rPr>
              <w:fldChar w:fldCharType="begin"/>
            </w:r>
            <w:r w:rsidRPr="006C55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"_Toc19119816"</w:instrText>
            </w:r>
            <w:r w:rsidRPr="006C55E8">
              <w:rPr>
                <w:rStyle w:val="Hyperlink"/>
                <w:noProof/>
              </w:rPr>
              <w:instrText xml:space="preserve"> </w:instrText>
            </w:r>
            <w:r w:rsidRPr="006C55E8">
              <w:rPr>
                <w:rStyle w:val="Hyperlink"/>
                <w:noProof/>
              </w:rPr>
            </w:r>
            <w:r w:rsidRPr="006C55E8">
              <w:rPr>
                <w:rStyle w:val="Hyperlink"/>
                <w:noProof/>
              </w:rPr>
              <w:fldChar w:fldCharType="separate"/>
            </w:r>
            <w:r w:rsidRPr="006C55E8">
              <w:rPr>
                <w:rStyle w:val="Hyperlink"/>
                <w:noProof/>
              </w:rPr>
              <w:t>4.2.1.4.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6C55E8">
              <w:rPr>
                <w:rStyle w:val="Hyperlink"/>
                <w:noProof/>
              </w:rPr>
              <w:t xml:space="preserve">TA </w:t>
            </w:r>
            <w:r w:rsidRPr="006C55E8">
              <w:rPr>
                <w:rStyle w:val="Hyperlink"/>
                <w:noProof/>
              </w:rPr>
              <w:sym w:font="Wingdings" w:char="F0E0"/>
            </w:r>
            <w:r w:rsidRPr="006C55E8">
              <w:rPr>
                <w:rStyle w:val="Hyperlink"/>
                <w:noProof/>
              </w:rPr>
              <w:t xml:space="preserve"> SmartLink (via the VPN)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_Toc19119816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2" w:author="Author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C55E8">
              <w:rPr>
                <w:rStyle w:val="Hyperlink"/>
                <w:noProof/>
              </w:rPr>
              <w:fldChar w:fldCharType="end"/>
            </w:r>
          </w:ins>
        </w:p>
        <w:p w14:paraId="32BE37DE" w14:textId="77777777" w:rsidR="00744E02" w:rsidRDefault="00744E02">
          <w:pPr>
            <w:pStyle w:val="TOC2"/>
            <w:tabs>
              <w:tab w:val="left" w:pos="1200"/>
              <w:tab w:val="right" w:leader="dot" w:pos="9346"/>
            </w:tabs>
            <w:rPr>
              <w:ins w:id="33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ins w:id="34" w:author="Author">
            <w:r w:rsidRPr="006C55E8">
              <w:rPr>
                <w:rStyle w:val="Hyperlink"/>
                <w:noProof/>
              </w:rPr>
              <w:fldChar w:fldCharType="begin"/>
            </w:r>
            <w:r w:rsidRPr="006C55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"_Toc19119817"</w:instrText>
            </w:r>
            <w:r w:rsidRPr="006C55E8">
              <w:rPr>
                <w:rStyle w:val="Hyperlink"/>
                <w:noProof/>
              </w:rPr>
              <w:instrText xml:space="preserve"> </w:instrText>
            </w:r>
            <w:r w:rsidRPr="006C55E8">
              <w:rPr>
                <w:rStyle w:val="Hyperlink"/>
                <w:noProof/>
              </w:rPr>
            </w:r>
            <w:r w:rsidRPr="006C55E8">
              <w:rPr>
                <w:rStyle w:val="Hyperlink"/>
                <w:noProof/>
              </w:rPr>
              <w:fldChar w:fldCharType="separate"/>
            </w:r>
            <w:r w:rsidRPr="006C55E8">
              <w:rPr>
                <w:rStyle w:val="Hyperlink"/>
                <w:noProof/>
              </w:rPr>
              <w:t>4.2.1.5.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6C55E8">
              <w:rPr>
                <w:rStyle w:val="Hyperlink"/>
                <w:noProof/>
              </w:rPr>
              <w:t xml:space="preserve">Orange </w:t>
            </w:r>
            <w:r w:rsidRPr="006C55E8">
              <w:rPr>
                <w:rStyle w:val="Hyperlink"/>
                <w:noProof/>
              </w:rPr>
              <w:sym w:font="Wingdings" w:char="F0E0"/>
            </w:r>
            <w:r w:rsidRPr="006C55E8">
              <w:rPr>
                <w:rStyle w:val="Hyperlink"/>
                <w:noProof/>
              </w:rPr>
              <w:t xml:space="preserve"> SmartLink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_Toc19119817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5" w:author="Author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C55E8">
              <w:rPr>
                <w:rStyle w:val="Hyperlink"/>
                <w:noProof/>
              </w:rPr>
              <w:fldChar w:fldCharType="end"/>
            </w:r>
          </w:ins>
        </w:p>
        <w:p w14:paraId="4672125F" w14:textId="77777777" w:rsidR="00744E02" w:rsidRDefault="00744E02">
          <w:pPr>
            <w:pStyle w:val="TOC2"/>
            <w:tabs>
              <w:tab w:val="left" w:pos="960"/>
              <w:tab w:val="right" w:leader="dot" w:pos="9346"/>
            </w:tabs>
            <w:rPr>
              <w:ins w:id="36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ins w:id="37" w:author="Author">
            <w:r w:rsidRPr="006C55E8">
              <w:rPr>
                <w:rStyle w:val="Hyperlink"/>
                <w:noProof/>
              </w:rPr>
              <w:fldChar w:fldCharType="begin"/>
            </w:r>
            <w:r w:rsidRPr="006C55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"_Toc19119818"</w:instrText>
            </w:r>
            <w:r w:rsidRPr="006C55E8">
              <w:rPr>
                <w:rStyle w:val="Hyperlink"/>
                <w:noProof/>
              </w:rPr>
              <w:instrText xml:space="preserve"> </w:instrText>
            </w:r>
            <w:r w:rsidRPr="006C55E8">
              <w:rPr>
                <w:rStyle w:val="Hyperlink"/>
                <w:noProof/>
              </w:rPr>
            </w:r>
            <w:r w:rsidRPr="006C55E8">
              <w:rPr>
                <w:rStyle w:val="Hyperlink"/>
                <w:noProof/>
              </w:rPr>
              <w:fldChar w:fldCharType="separate"/>
            </w:r>
            <w:r w:rsidRPr="006C55E8">
              <w:rPr>
                <w:rStyle w:val="Hyperlink"/>
                <w:noProof/>
              </w:rPr>
              <w:t>4.3.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6C55E8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_Toc19119818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8" w:author="Author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C55E8">
              <w:rPr>
                <w:rStyle w:val="Hyperlink"/>
                <w:noProof/>
              </w:rPr>
              <w:fldChar w:fldCharType="end"/>
            </w:r>
          </w:ins>
        </w:p>
        <w:p w14:paraId="21378E5F" w14:textId="77777777" w:rsidR="00744E02" w:rsidRDefault="00744E02">
          <w:pPr>
            <w:pStyle w:val="TOC2"/>
            <w:tabs>
              <w:tab w:val="left" w:pos="960"/>
              <w:tab w:val="right" w:leader="dot" w:pos="9346"/>
            </w:tabs>
            <w:rPr>
              <w:ins w:id="39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ins w:id="40" w:author="Author">
            <w:r w:rsidRPr="006C55E8">
              <w:rPr>
                <w:rStyle w:val="Hyperlink"/>
                <w:noProof/>
              </w:rPr>
              <w:fldChar w:fldCharType="begin"/>
            </w:r>
            <w:r w:rsidRPr="006C55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"_Toc19119819"</w:instrText>
            </w:r>
            <w:r w:rsidRPr="006C55E8">
              <w:rPr>
                <w:rStyle w:val="Hyperlink"/>
                <w:noProof/>
              </w:rPr>
              <w:instrText xml:space="preserve"> </w:instrText>
            </w:r>
            <w:r w:rsidRPr="006C55E8">
              <w:rPr>
                <w:rStyle w:val="Hyperlink"/>
                <w:noProof/>
              </w:rPr>
            </w:r>
            <w:r w:rsidRPr="006C55E8">
              <w:rPr>
                <w:rStyle w:val="Hyperlink"/>
                <w:noProof/>
              </w:rPr>
              <w:fldChar w:fldCharType="separate"/>
            </w:r>
            <w:r w:rsidRPr="006C55E8">
              <w:rPr>
                <w:rStyle w:val="Hyperlink"/>
                <w:noProof/>
              </w:rPr>
              <w:t>4.3.1.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6C55E8">
              <w:rPr>
                <w:rStyle w:val="Hyperlink"/>
                <w:noProof/>
              </w:rPr>
              <w:t>Subscription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_Toc19119819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1" w:author="Author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C55E8">
              <w:rPr>
                <w:rStyle w:val="Hyperlink"/>
                <w:noProof/>
              </w:rPr>
              <w:fldChar w:fldCharType="end"/>
            </w:r>
          </w:ins>
        </w:p>
        <w:p w14:paraId="6B5D8D67" w14:textId="77777777" w:rsidR="00744E02" w:rsidRDefault="00744E02">
          <w:pPr>
            <w:pStyle w:val="TOC2"/>
            <w:tabs>
              <w:tab w:val="left" w:pos="1200"/>
              <w:tab w:val="right" w:leader="dot" w:pos="9346"/>
            </w:tabs>
            <w:rPr>
              <w:ins w:id="42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ins w:id="43" w:author="Author">
            <w:r w:rsidRPr="006C55E8">
              <w:rPr>
                <w:rStyle w:val="Hyperlink"/>
                <w:noProof/>
              </w:rPr>
              <w:fldChar w:fldCharType="begin"/>
            </w:r>
            <w:r w:rsidRPr="006C55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"_Toc19119820"</w:instrText>
            </w:r>
            <w:r w:rsidRPr="006C55E8">
              <w:rPr>
                <w:rStyle w:val="Hyperlink"/>
                <w:noProof/>
              </w:rPr>
              <w:instrText xml:space="preserve"> </w:instrText>
            </w:r>
            <w:r w:rsidRPr="006C55E8">
              <w:rPr>
                <w:rStyle w:val="Hyperlink"/>
                <w:noProof/>
              </w:rPr>
            </w:r>
            <w:r w:rsidRPr="006C55E8">
              <w:rPr>
                <w:rStyle w:val="Hyperlink"/>
                <w:noProof/>
              </w:rPr>
              <w:fldChar w:fldCharType="separate"/>
            </w:r>
            <w:r w:rsidRPr="006C55E8">
              <w:rPr>
                <w:rStyle w:val="Hyperlink"/>
                <w:noProof/>
              </w:rPr>
              <w:t>4.3.1.1.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6C55E8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_Toc19119820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4" w:author="Author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C55E8">
              <w:rPr>
                <w:rStyle w:val="Hyperlink"/>
                <w:noProof/>
              </w:rPr>
              <w:fldChar w:fldCharType="end"/>
            </w:r>
          </w:ins>
        </w:p>
        <w:p w14:paraId="7F069FC6" w14:textId="77777777" w:rsidR="00744E02" w:rsidRDefault="00744E02">
          <w:pPr>
            <w:pStyle w:val="TOC2"/>
            <w:tabs>
              <w:tab w:val="left" w:pos="1200"/>
              <w:tab w:val="right" w:leader="dot" w:pos="9346"/>
            </w:tabs>
            <w:rPr>
              <w:ins w:id="45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ins w:id="46" w:author="Author">
            <w:r w:rsidRPr="006C55E8">
              <w:rPr>
                <w:rStyle w:val="Hyperlink"/>
                <w:noProof/>
              </w:rPr>
              <w:fldChar w:fldCharType="begin"/>
            </w:r>
            <w:r w:rsidRPr="006C55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"_Toc19119821"</w:instrText>
            </w:r>
            <w:r w:rsidRPr="006C55E8">
              <w:rPr>
                <w:rStyle w:val="Hyperlink"/>
                <w:noProof/>
              </w:rPr>
              <w:instrText xml:space="preserve"> </w:instrText>
            </w:r>
            <w:r w:rsidRPr="006C55E8">
              <w:rPr>
                <w:rStyle w:val="Hyperlink"/>
                <w:noProof/>
              </w:rPr>
            </w:r>
            <w:r w:rsidRPr="006C55E8">
              <w:rPr>
                <w:rStyle w:val="Hyperlink"/>
                <w:noProof/>
              </w:rPr>
              <w:fldChar w:fldCharType="separate"/>
            </w:r>
            <w:r w:rsidRPr="006C55E8">
              <w:rPr>
                <w:rStyle w:val="Hyperlink"/>
                <w:noProof/>
              </w:rPr>
              <w:t>4.3.1.2.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6C55E8">
              <w:rPr>
                <w:rStyle w:val="Hyperlink"/>
                <w:noProof/>
              </w:rPr>
              <w:t>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_Toc19119821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7" w:author="Author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6C55E8">
              <w:rPr>
                <w:rStyle w:val="Hyperlink"/>
                <w:noProof/>
              </w:rPr>
              <w:fldChar w:fldCharType="end"/>
            </w:r>
          </w:ins>
        </w:p>
        <w:p w14:paraId="3C2C7CC5" w14:textId="77777777" w:rsidR="00744E02" w:rsidRDefault="00744E02">
          <w:pPr>
            <w:pStyle w:val="TOC2"/>
            <w:tabs>
              <w:tab w:val="left" w:pos="1200"/>
              <w:tab w:val="right" w:leader="dot" w:pos="9346"/>
            </w:tabs>
            <w:rPr>
              <w:ins w:id="48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ins w:id="49" w:author="Author">
            <w:r w:rsidRPr="006C55E8">
              <w:rPr>
                <w:rStyle w:val="Hyperlink"/>
                <w:noProof/>
              </w:rPr>
              <w:fldChar w:fldCharType="begin"/>
            </w:r>
            <w:r w:rsidRPr="006C55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"_Toc19119822"</w:instrText>
            </w:r>
            <w:r w:rsidRPr="006C55E8">
              <w:rPr>
                <w:rStyle w:val="Hyperlink"/>
                <w:noProof/>
              </w:rPr>
              <w:instrText xml:space="preserve"> </w:instrText>
            </w:r>
            <w:r w:rsidRPr="006C55E8">
              <w:rPr>
                <w:rStyle w:val="Hyperlink"/>
                <w:noProof/>
              </w:rPr>
            </w:r>
            <w:r w:rsidRPr="006C55E8">
              <w:rPr>
                <w:rStyle w:val="Hyperlink"/>
                <w:noProof/>
              </w:rPr>
              <w:fldChar w:fldCharType="separate"/>
            </w:r>
            <w:r w:rsidRPr="006C55E8">
              <w:rPr>
                <w:rStyle w:val="Hyperlink"/>
                <w:noProof/>
              </w:rPr>
              <w:t>4.3.1.3.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6C55E8">
              <w:rPr>
                <w:rStyle w:val="Hyperlink"/>
                <w:noProof/>
              </w:rPr>
              <w:t xml:space="preserve">Registration process / Subscription </w:t>
            </w:r>
            <w:r w:rsidRPr="006C55E8">
              <w:rPr>
                <w:rStyle w:val="Hyperlink"/>
                <w:noProof/>
              </w:rPr>
              <w:sym w:font="Wingdings" w:char="F0E0"/>
            </w:r>
            <w:r w:rsidRPr="006C55E8">
              <w:rPr>
                <w:rStyle w:val="Hyperlink"/>
                <w:noProof/>
              </w:rPr>
              <w:t xml:space="preserve"> Trivia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_Toc19119822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0" w:author="Author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6C55E8">
              <w:rPr>
                <w:rStyle w:val="Hyperlink"/>
                <w:noProof/>
              </w:rPr>
              <w:fldChar w:fldCharType="end"/>
            </w:r>
          </w:ins>
        </w:p>
        <w:p w14:paraId="11BB6590" w14:textId="77777777" w:rsidR="00744E02" w:rsidRDefault="00744E02">
          <w:pPr>
            <w:pStyle w:val="TOC2"/>
            <w:tabs>
              <w:tab w:val="left" w:pos="1200"/>
              <w:tab w:val="right" w:leader="dot" w:pos="9346"/>
            </w:tabs>
            <w:rPr>
              <w:ins w:id="51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ins w:id="52" w:author="Author">
            <w:r w:rsidRPr="006C55E8">
              <w:rPr>
                <w:rStyle w:val="Hyperlink"/>
                <w:noProof/>
              </w:rPr>
              <w:fldChar w:fldCharType="begin"/>
            </w:r>
            <w:r w:rsidRPr="006C55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"_Toc19119823"</w:instrText>
            </w:r>
            <w:r w:rsidRPr="006C55E8">
              <w:rPr>
                <w:rStyle w:val="Hyperlink"/>
                <w:noProof/>
              </w:rPr>
              <w:instrText xml:space="preserve"> </w:instrText>
            </w:r>
            <w:r w:rsidRPr="006C55E8">
              <w:rPr>
                <w:rStyle w:val="Hyperlink"/>
                <w:noProof/>
              </w:rPr>
            </w:r>
            <w:r w:rsidRPr="006C55E8">
              <w:rPr>
                <w:rStyle w:val="Hyperlink"/>
                <w:noProof/>
              </w:rPr>
              <w:fldChar w:fldCharType="separate"/>
            </w:r>
            <w:r w:rsidRPr="006C55E8">
              <w:rPr>
                <w:rStyle w:val="Hyperlink"/>
                <w:noProof/>
              </w:rPr>
              <w:t>4.3.1.4.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6C55E8">
              <w:rPr>
                <w:rStyle w:val="Hyperlink"/>
                <w:noProof/>
              </w:rPr>
              <w:t>Billing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_Toc19119823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3" w:author="Author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6C55E8">
              <w:rPr>
                <w:rStyle w:val="Hyperlink"/>
                <w:noProof/>
              </w:rPr>
              <w:fldChar w:fldCharType="end"/>
            </w:r>
          </w:ins>
        </w:p>
        <w:p w14:paraId="5D34108A" w14:textId="77777777" w:rsidR="00744E02" w:rsidRDefault="00744E02">
          <w:pPr>
            <w:pStyle w:val="TOC2"/>
            <w:tabs>
              <w:tab w:val="left" w:pos="1200"/>
              <w:tab w:val="right" w:leader="dot" w:pos="9346"/>
            </w:tabs>
            <w:rPr>
              <w:ins w:id="54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ins w:id="55" w:author="Author">
            <w:r w:rsidRPr="006C55E8">
              <w:rPr>
                <w:rStyle w:val="Hyperlink"/>
                <w:noProof/>
              </w:rPr>
              <w:fldChar w:fldCharType="begin"/>
            </w:r>
            <w:r w:rsidRPr="006C55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"_Toc19119824"</w:instrText>
            </w:r>
            <w:r w:rsidRPr="006C55E8">
              <w:rPr>
                <w:rStyle w:val="Hyperlink"/>
                <w:noProof/>
              </w:rPr>
              <w:instrText xml:space="preserve"> </w:instrText>
            </w:r>
            <w:r w:rsidRPr="006C55E8">
              <w:rPr>
                <w:rStyle w:val="Hyperlink"/>
                <w:noProof/>
              </w:rPr>
            </w:r>
            <w:r w:rsidRPr="006C55E8">
              <w:rPr>
                <w:rStyle w:val="Hyperlink"/>
                <w:noProof/>
              </w:rPr>
              <w:fldChar w:fldCharType="separate"/>
            </w:r>
            <w:r w:rsidRPr="006C55E8">
              <w:rPr>
                <w:rStyle w:val="Hyperlink"/>
                <w:noProof/>
              </w:rPr>
              <w:t>4.3.1.5.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6C55E8">
              <w:rPr>
                <w:rStyle w:val="Hyperlink"/>
                <w:noProof/>
              </w:rPr>
              <w:t>One-time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_Toc19119824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6" w:author="Author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6C55E8">
              <w:rPr>
                <w:rStyle w:val="Hyperlink"/>
                <w:noProof/>
              </w:rPr>
              <w:fldChar w:fldCharType="end"/>
            </w:r>
          </w:ins>
        </w:p>
        <w:p w14:paraId="316B660F" w14:textId="77777777" w:rsidR="00744E02" w:rsidRDefault="00744E02">
          <w:pPr>
            <w:pStyle w:val="TOC2"/>
            <w:tabs>
              <w:tab w:val="left" w:pos="1200"/>
              <w:tab w:val="right" w:leader="dot" w:pos="9346"/>
            </w:tabs>
            <w:rPr>
              <w:ins w:id="57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ins w:id="58" w:author="Author">
            <w:r w:rsidRPr="006C55E8">
              <w:rPr>
                <w:rStyle w:val="Hyperlink"/>
                <w:noProof/>
              </w:rPr>
              <w:fldChar w:fldCharType="begin"/>
            </w:r>
            <w:r w:rsidRPr="006C55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"_Toc19119826"</w:instrText>
            </w:r>
            <w:r w:rsidRPr="006C55E8">
              <w:rPr>
                <w:rStyle w:val="Hyperlink"/>
                <w:noProof/>
              </w:rPr>
              <w:instrText xml:space="preserve"> </w:instrText>
            </w:r>
            <w:r w:rsidRPr="006C55E8">
              <w:rPr>
                <w:rStyle w:val="Hyperlink"/>
                <w:noProof/>
              </w:rPr>
            </w:r>
            <w:r w:rsidRPr="006C55E8">
              <w:rPr>
                <w:rStyle w:val="Hyperlink"/>
                <w:noProof/>
              </w:rPr>
              <w:fldChar w:fldCharType="separate"/>
            </w:r>
            <w:r w:rsidRPr="006C55E8">
              <w:rPr>
                <w:rStyle w:val="Hyperlink"/>
                <w:noProof/>
              </w:rPr>
              <w:t>4.3.1.6.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6C55E8">
              <w:rPr>
                <w:rStyle w:val="Hyperlink"/>
                <w:noProof/>
              </w:rPr>
              <w:t>Content awarding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_Toc19119826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9" w:author="Author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6C55E8">
              <w:rPr>
                <w:rStyle w:val="Hyperlink"/>
                <w:noProof/>
              </w:rPr>
              <w:fldChar w:fldCharType="end"/>
            </w:r>
          </w:ins>
        </w:p>
        <w:p w14:paraId="003724D2" w14:textId="77777777" w:rsidR="00744E02" w:rsidRDefault="00744E02">
          <w:pPr>
            <w:pStyle w:val="TOC2"/>
            <w:tabs>
              <w:tab w:val="left" w:pos="1200"/>
              <w:tab w:val="right" w:leader="dot" w:pos="9346"/>
            </w:tabs>
            <w:rPr>
              <w:ins w:id="60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ins w:id="61" w:author="Author">
            <w:r w:rsidRPr="006C55E8">
              <w:rPr>
                <w:rStyle w:val="Hyperlink"/>
                <w:noProof/>
              </w:rPr>
              <w:fldChar w:fldCharType="begin"/>
            </w:r>
            <w:r w:rsidRPr="006C55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"_Toc19119827"</w:instrText>
            </w:r>
            <w:r w:rsidRPr="006C55E8">
              <w:rPr>
                <w:rStyle w:val="Hyperlink"/>
                <w:noProof/>
              </w:rPr>
              <w:instrText xml:space="preserve"> </w:instrText>
            </w:r>
            <w:r w:rsidRPr="006C55E8">
              <w:rPr>
                <w:rStyle w:val="Hyperlink"/>
                <w:noProof/>
              </w:rPr>
            </w:r>
            <w:r w:rsidRPr="006C55E8">
              <w:rPr>
                <w:rStyle w:val="Hyperlink"/>
                <w:noProof/>
              </w:rPr>
              <w:fldChar w:fldCharType="separate"/>
            </w:r>
            <w:r w:rsidRPr="006C55E8">
              <w:rPr>
                <w:rStyle w:val="Hyperlink"/>
                <w:noProof/>
              </w:rPr>
              <w:t>4.3.1.7.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6C55E8">
              <w:rPr>
                <w:rStyle w:val="Hyperlink"/>
                <w:noProof/>
              </w:rPr>
              <w:t>Opt-out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_Toc19119827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2" w:author="Author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6C55E8">
              <w:rPr>
                <w:rStyle w:val="Hyperlink"/>
                <w:noProof/>
              </w:rPr>
              <w:fldChar w:fldCharType="end"/>
            </w:r>
          </w:ins>
        </w:p>
        <w:p w14:paraId="5E8C37D2" w14:textId="77777777" w:rsidR="00744E02" w:rsidRDefault="00744E02">
          <w:pPr>
            <w:pStyle w:val="TOC2"/>
            <w:tabs>
              <w:tab w:val="left" w:pos="1200"/>
              <w:tab w:val="right" w:leader="dot" w:pos="9346"/>
            </w:tabs>
            <w:rPr>
              <w:ins w:id="63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ins w:id="64" w:author="Author">
            <w:r w:rsidRPr="006C55E8">
              <w:rPr>
                <w:rStyle w:val="Hyperlink"/>
                <w:noProof/>
              </w:rPr>
              <w:fldChar w:fldCharType="begin"/>
            </w:r>
            <w:r w:rsidRPr="006C55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"_Toc19119828"</w:instrText>
            </w:r>
            <w:r w:rsidRPr="006C55E8">
              <w:rPr>
                <w:rStyle w:val="Hyperlink"/>
                <w:noProof/>
              </w:rPr>
              <w:instrText xml:space="preserve"> </w:instrText>
            </w:r>
            <w:r w:rsidRPr="006C55E8">
              <w:rPr>
                <w:rStyle w:val="Hyperlink"/>
                <w:noProof/>
              </w:rPr>
            </w:r>
            <w:r w:rsidRPr="006C55E8">
              <w:rPr>
                <w:rStyle w:val="Hyperlink"/>
                <w:noProof/>
              </w:rPr>
              <w:fldChar w:fldCharType="separate"/>
            </w:r>
            <w:r w:rsidRPr="006C55E8">
              <w:rPr>
                <w:rStyle w:val="Hyperlink"/>
                <w:noProof/>
              </w:rPr>
              <w:t>4.3.1.8.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6C55E8">
              <w:rPr>
                <w:rStyle w:val="Hyperlink"/>
                <w:noProof/>
              </w:rPr>
              <w:t>Re-opt-in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_Toc19119828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5" w:author="Author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6C55E8">
              <w:rPr>
                <w:rStyle w:val="Hyperlink"/>
                <w:noProof/>
              </w:rPr>
              <w:fldChar w:fldCharType="end"/>
            </w:r>
          </w:ins>
        </w:p>
        <w:p w14:paraId="44466196" w14:textId="77777777" w:rsidR="00744E02" w:rsidRDefault="00744E02">
          <w:pPr>
            <w:pStyle w:val="TOC2"/>
            <w:tabs>
              <w:tab w:val="left" w:pos="1200"/>
              <w:tab w:val="right" w:leader="dot" w:pos="9346"/>
            </w:tabs>
            <w:rPr>
              <w:ins w:id="66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ins w:id="67" w:author="Author">
            <w:r w:rsidRPr="006C55E8">
              <w:rPr>
                <w:rStyle w:val="Hyperlink"/>
                <w:noProof/>
              </w:rPr>
              <w:fldChar w:fldCharType="begin"/>
            </w:r>
            <w:r w:rsidRPr="006C55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"_Toc19119829"</w:instrText>
            </w:r>
            <w:r w:rsidRPr="006C55E8">
              <w:rPr>
                <w:rStyle w:val="Hyperlink"/>
                <w:noProof/>
              </w:rPr>
              <w:instrText xml:space="preserve"> </w:instrText>
            </w:r>
            <w:r w:rsidRPr="006C55E8">
              <w:rPr>
                <w:rStyle w:val="Hyperlink"/>
                <w:noProof/>
              </w:rPr>
            </w:r>
            <w:r w:rsidRPr="006C55E8">
              <w:rPr>
                <w:rStyle w:val="Hyperlink"/>
                <w:noProof/>
              </w:rPr>
              <w:fldChar w:fldCharType="separate"/>
            </w:r>
            <w:r w:rsidRPr="006C55E8">
              <w:rPr>
                <w:rStyle w:val="Hyperlink"/>
                <w:noProof/>
              </w:rPr>
              <w:t>4.3.1.9.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6C55E8">
              <w:rPr>
                <w:rStyle w:val="Hyperlink"/>
                <w:noProof/>
              </w:rPr>
              <w:t>Reset password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_Toc19119829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8" w:author="Author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6C55E8">
              <w:rPr>
                <w:rStyle w:val="Hyperlink"/>
                <w:noProof/>
              </w:rPr>
              <w:fldChar w:fldCharType="end"/>
            </w:r>
          </w:ins>
        </w:p>
        <w:p w14:paraId="5B1A87BD" w14:textId="77777777" w:rsidR="00744E02" w:rsidRDefault="00744E02">
          <w:pPr>
            <w:pStyle w:val="TOC2"/>
            <w:tabs>
              <w:tab w:val="left" w:pos="960"/>
              <w:tab w:val="right" w:leader="dot" w:pos="9346"/>
            </w:tabs>
            <w:rPr>
              <w:ins w:id="69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ins w:id="70" w:author="Author">
            <w:r w:rsidRPr="006C55E8">
              <w:rPr>
                <w:rStyle w:val="Hyperlink"/>
                <w:noProof/>
              </w:rPr>
              <w:fldChar w:fldCharType="begin"/>
            </w:r>
            <w:r w:rsidRPr="006C55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"_Toc19119830"</w:instrText>
            </w:r>
            <w:r w:rsidRPr="006C55E8">
              <w:rPr>
                <w:rStyle w:val="Hyperlink"/>
                <w:noProof/>
              </w:rPr>
              <w:instrText xml:space="preserve"> </w:instrText>
            </w:r>
            <w:r w:rsidRPr="006C55E8">
              <w:rPr>
                <w:rStyle w:val="Hyperlink"/>
                <w:noProof/>
              </w:rPr>
            </w:r>
            <w:r w:rsidRPr="006C55E8">
              <w:rPr>
                <w:rStyle w:val="Hyperlink"/>
                <w:noProof/>
              </w:rPr>
              <w:fldChar w:fldCharType="separate"/>
            </w:r>
            <w:r w:rsidRPr="006C55E8">
              <w:rPr>
                <w:rStyle w:val="Hyperlink"/>
                <w:noProof/>
              </w:rPr>
              <w:t>4.4.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6C55E8">
              <w:rPr>
                <w:rStyle w:val="Hyperlink"/>
                <w:noProof/>
              </w:rPr>
              <w:t>Prizes &amp; Winners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_Toc19119830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1" w:author="Author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6C55E8">
              <w:rPr>
                <w:rStyle w:val="Hyperlink"/>
                <w:noProof/>
              </w:rPr>
              <w:fldChar w:fldCharType="end"/>
            </w:r>
          </w:ins>
        </w:p>
        <w:p w14:paraId="23D64C1B" w14:textId="77777777" w:rsidR="00744E02" w:rsidRDefault="00744E02">
          <w:pPr>
            <w:pStyle w:val="TOC3"/>
            <w:tabs>
              <w:tab w:val="left" w:pos="1200"/>
              <w:tab w:val="right" w:leader="dot" w:pos="9346"/>
            </w:tabs>
            <w:rPr>
              <w:ins w:id="72" w:author="Author"/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ins w:id="73" w:author="Author">
            <w:r w:rsidRPr="006C55E8">
              <w:rPr>
                <w:rStyle w:val="Hyperlink"/>
                <w:noProof/>
              </w:rPr>
              <w:fldChar w:fldCharType="begin"/>
            </w:r>
            <w:r w:rsidRPr="006C55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"_Toc19119831"</w:instrText>
            </w:r>
            <w:r w:rsidRPr="006C55E8">
              <w:rPr>
                <w:rStyle w:val="Hyperlink"/>
                <w:noProof/>
              </w:rPr>
              <w:instrText xml:space="preserve"> </w:instrText>
            </w:r>
            <w:r w:rsidRPr="006C55E8">
              <w:rPr>
                <w:rStyle w:val="Hyperlink"/>
                <w:noProof/>
              </w:rPr>
            </w:r>
            <w:r w:rsidRPr="006C55E8">
              <w:rPr>
                <w:rStyle w:val="Hyperlink"/>
                <w:noProof/>
              </w:rPr>
              <w:fldChar w:fldCharType="separate"/>
            </w:r>
            <w:r w:rsidRPr="006C55E8">
              <w:rPr>
                <w:rStyle w:val="Hyperlink"/>
                <w:b/>
                <w:noProof/>
              </w:rPr>
              <w:t>4.4.1.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6C55E8">
              <w:rPr>
                <w:rStyle w:val="Hyperlink"/>
                <w:b/>
                <w:noProof/>
              </w:rPr>
              <w:t>Main Prizes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_Toc19119831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4" w:author="Author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6C55E8">
              <w:rPr>
                <w:rStyle w:val="Hyperlink"/>
                <w:noProof/>
              </w:rPr>
              <w:fldChar w:fldCharType="end"/>
            </w:r>
          </w:ins>
        </w:p>
        <w:p w14:paraId="6F32779B" w14:textId="77777777" w:rsidR="00744E02" w:rsidRDefault="00744E02">
          <w:pPr>
            <w:pStyle w:val="TOC2"/>
            <w:tabs>
              <w:tab w:val="left" w:pos="960"/>
              <w:tab w:val="right" w:leader="dot" w:pos="9346"/>
            </w:tabs>
            <w:rPr>
              <w:ins w:id="75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ins w:id="76" w:author="Author">
            <w:r w:rsidRPr="006C55E8">
              <w:rPr>
                <w:rStyle w:val="Hyperlink"/>
                <w:noProof/>
              </w:rPr>
              <w:fldChar w:fldCharType="begin"/>
            </w:r>
            <w:r w:rsidRPr="006C55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"_Toc19119832"</w:instrText>
            </w:r>
            <w:r w:rsidRPr="006C55E8">
              <w:rPr>
                <w:rStyle w:val="Hyperlink"/>
                <w:noProof/>
              </w:rPr>
              <w:instrText xml:space="preserve"> </w:instrText>
            </w:r>
            <w:r w:rsidRPr="006C55E8">
              <w:rPr>
                <w:rStyle w:val="Hyperlink"/>
                <w:noProof/>
              </w:rPr>
            </w:r>
            <w:r w:rsidRPr="006C55E8">
              <w:rPr>
                <w:rStyle w:val="Hyperlink"/>
                <w:noProof/>
              </w:rPr>
              <w:fldChar w:fldCharType="separate"/>
            </w:r>
            <w:r w:rsidRPr="006C55E8">
              <w:rPr>
                <w:rStyle w:val="Hyperlink"/>
                <w:noProof/>
              </w:rPr>
              <w:t>4.5.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6C55E8">
              <w:rPr>
                <w:rStyle w:val="Hyperlink"/>
                <w:rFonts w:eastAsia="Roboto Medium"/>
                <w:noProof/>
              </w:rPr>
              <w:t>Black Hours /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_Toc19119832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7" w:author="Author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6C55E8">
              <w:rPr>
                <w:rStyle w:val="Hyperlink"/>
                <w:noProof/>
              </w:rPr>
              <w:fldChar w:fldCharType="end"/>
            </w:r>
          </w:ins>
        </w:p>
        <w:p w14:paraId="7E23604D" w14:textId="77777777" w:rsidR="00744E02" w:rsidRDefault="00744E02">
          <w:pPr>
            <w:pStyle w:val="TOC2"/>
            <w:tabs>
              <w:tab w:val="left" w:pos="960"/>
              <w:tab w:val="right" w:leader="dot" w:pos="9346"/>
            </w:tabs>
            <w:rPr>
              <w:ins w:id="78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ins w:id="79" w:author="Author">
            <w:r w:rsidRPr="006C55E8">
              <w:rPr>
                <w:rStyle w:val="Hyperlink"/>
                <w:noProof/>
              </w:rPr>
              <w:fldChar w:fldCharType="begin"/>
            </w:r>
            <w:r w:rsidRPr="006C55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"_Toc19119833"</w:instrText>
            </w:r>
            <w:r w:rsidRPr="006C55E8">
              <w:rPr>
                <w:rStyle w:val="Hyperlink"/>
                <w:noProof/>
              </w:rPr>
              <w:instrText xml:space="preserve"> </w:instrText>
            </w:r>
            <w:r w:rsidRPr="006C55E8">
              <w:rPr>
                <w:rStyle w:val="Hyperlink"/>
                <w:noProof/>
              </w:rPr>
            </w:r>
            <w:r w:rsidRPr="006C55E8">
              <w:rPr>
                <w:rStyle w:val="Hyperlink"/>
                <w:noProof/>
              </w:rPr>
              <w:fldChar w:fldCharType="separate"/>
            </w:r>
            <w:r w:rsidRPr="006C55E8">
              <w:rPr>
                <w:rStyle w:val="Hyperlink"/>
                <w:noProof/>
              </w:rPr>
              <w:t>4.6.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6C55E8">
              <w:rPr>
                <w:rStyle w:val="Hyperlink"/>
                <w:noProof/>
              </w:rPr>
              <w:t>Broadcasting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_Toc19119833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0" w:author="Author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6C55E8">
              <w:rPr>
                <w:rStyle w:val="Hyperlink"/>
                <w:noProof/>
              </w:rPr>
              <w:fldChar w:fldCharType="end"/>
            </w:r>
          </w:ins>
        </w:p>
        <w:p w14:paraId="2E3278DD" w14:textId="77777777" w:rsidR="00744E02" w:rsidRDefault="00744E02">
          <w:pPr>
            <w:pStyle w:val="TOC3"/>
            <w:tabs>
              <w:tab w:val="left" w:pos="1200"/>
              <w:tab w:val="right" w:leader="dot" w:pos="9346"/>
            </w:tabs>
            <w:rPr>
              <w:ins w:id="81" w:author="Author"/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ins w:id="82" w:author="Author">
            <w:r w:rsidRPr="006C55E8">
              <w:rPr>
                <w:rStyle w:val="Hyperlink"/>
                <w:noProof/>
              </w:rPr>
              <w:fldChar w:fldCharType="begin"/>
            </w:r>
            <w:r w:rsidRPr="006C55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"_Toc19119834"</w:instrText>
            </w:r>
            <w:r w:rsidRPr="006C55E8">
              <w:rPr>
                <w:rStyle w:val="Hyperlink"/>
                <w:noProof/>
              </w:rPr>
              <w:instrText xml:space="preserve"> </w:instrText>
            </w:r>
            <w:r w:rsidRPr="006C55E8">
              <w:rPr>
                <w:rStyle w:val="Hyperlink"/>
                <w:noProof/>
              </w:rPr>
            </w:r>
            <w:r w:rsidRPr="006C55E8">
              <w:rPr>
                <w:rStyle w:val="Hyperlink"/>
                <w:noProof/>
              </w:rPr>
              <w:fldChar w:fldCharType="separate"/>
            </w:r>
            <w:r w:rsidRPr="006C55E8">
              <w:rPr>
                <w:rStyle w:val="Hyperlink"/>
                <w:b/>
                <w:noProof/>
              </w:rPr>
              <w:t>4.6.1.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6C55E8">
              <w:rPr>
                <w:rStyle w:val="Hyperlink"/>
                <w:b/>
                <w:noProof/>
              </w:rPr>
              <w:t>Bulk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_Toc19119834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3" w:author="Author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6C55E8">
              <w:rPr>
                <w:rStyle w:val="Hyperlink"/>
                <w:noProof/>
              </w:rPr>
              <w:fldChar w:fldCharType="end"/>
            </w:r>
          </w:ins>
        </w:p>
        <w:p w14:paraId="615378BF" w14:textId="77777777" w:rsidR="00744E02" w:rsidRDefault="00744E02">
          <w:pPr>
            <w:pStyle w:val="TOC3"/>
            <w:tabs>
              <w:tab w:val="left" w:pos="1440"/>
              <w:tab w:val="right" w:leader="dot" w:pos="9346"/>
            </w:tabs>
            <w:rPr>
              <w:ins w:id="84" w:author="Author"/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ins w:id="85" w:author="Author">
            <w:r w:rsidRPr="006C55E8">
              <w:rPr>
                <w:rStyle w:val="Hyperlink"/>
                <w:noProof/>
              </w:rPr>
              <w:fldChar w:fldCharType="begin"/>
            </w:r>
            <w:r w:rsidRPr="006C55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"_Toc19119835"</w:instrText>
            </w:r>
            <w:r w:rsidRPr="006C55E8">
              <w:rPr>
                <w:rStyle w:val="Hyperlink"/>
                <w:noProof/>
              </w:rPr>
              <w:instrText xml:space="preserve"> </w:instrText>
            </w:r>
            <w:r w:rsidRPr="006C55E8">
              <w:rPr>
                <w:rStyle w:val="Hyperlink"/>
                <w:noProof/>
              </w:rPr>
            </w:r>
            <w:r w:rsidRPr="006C55E8">
              <w:rPr>
                <w:rStyle w:val="Hyperlink"/>
                <w:noProof/>
              </w:rPr>
              <w:fldChar w:fldCharType="separate"/>
            </w:r>
            <w:r w:rsidRPr="006C55E8">
              <w:rPr>
                <w:rStyle w:val="Hyperlink"/>
                <w:b/>
                <w:noProof/>
              </w:rPr>
              <w:t>4.6.1.1.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6C55E8">
              <w:rPr>
                <w:rStyle w:val="Hyperlink"/>
                <w:b/>
                <w:noProof/>
              </w:rPr>
              <w:t>Bulk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_Toc19119835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6" w:author="Author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6C55E8">
              <w:rPr>
                <w:rStyle w:val="Hyperlink"/>
                <w:noProof/>
              </w:rPr>
              <w:fldChar w:fldCharType="end"/>
            </w:r>
          </w:ins>
        </w:p>
        <w:p w14:paraId="5A4C15A5" w14:textId="77777777" w:rsidR="00744E02" w:rsidRDefault="00744E02">
          <w:pPr>
            <w:pStyle w:val="TOC3"/>
            <w:tabs>
              <w:tab w:val="left" w:pos="1440"/>
              <w:tab w:val="right" w:leader="dot" w:pos="9346"/>
            </w:tabs>
            <w:rPr>
              <w:ins w:id="87" w:author="Author"/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ins w:id="88" w:author="Author">
            <w:r w:rsidRPr="006C55E8">
              <w:rPr>
                <w:rStyle w:val="Hyperlink"/>
                <w:noProof/>
              </w:rPr>
              <w:fldChar w:fldCharType="begin"/>
            </w:r>
            <w:r w:rsidRPr="006C55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"_Toc19119836"</w:instrText>
            </w:r>
            <w:r w:rsidRPr="006C55E8">
              <w:rPr>
                <w:rStyle w:val="Hyperlink"/>
                <w:noProof/>
              </w:rPr>
              <w:instrText xml:space="preserve"> </w:instrText>
            </w:r>
            <w:r w:rsidRPr="006C55E8">
              <w:rPr>
                <w:rStyle w:val="Hyperlink"/>
                <w:noProof/>
              </w:rPr>
            </w:r>
            <w:r w:rsidRPr="006C55E8">
              <w:rPr>
                <w:rStyle w:val="Hyperlink"/>
                <w:noProof/>
              </w:rPr>
              <w:fldChar w:fldCharType="separate"/>
            </w:r>
            <w:r w:rsidRPr="006C55E8">
              <w:rPr>
                <w:rStyle w:val="Hyperlink"/>
                <w:b/>
                <w:noProof/>
              </w:rPr>
              <w:t>4.6.1.2.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6C55E8">
              <w:rPr>
                <w:rStyle w:val="Hyperlink"/>
                <w:b/>
                <w:noProof/>
              </w:rPr>
              <w:t>Bulk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_Toc19119836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9" w:author="Author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6C55E8">
              <w:rPr>
                <w:rStyle w:val="Hyperlink"/>
                <w:noProof/>
              </w:rPr>
              <w:fldChar w:fldCharType="end"/>
            </w:r>
          </w:ins>
        </w:p>
        <w:p w14:paraId="33E7481D" w14:textId="77777777" w:rsidR="00744E02" w:rsidRDefault="00744E02">
          <w:pPr>
            <w:pStyle w:val="TOC3"/>
            <w:tabs>
              <w:tab w:val="left" w:pos="1200"/>
              <w:tab w:val="right" w:leader="dot" w:pos="9346"/>
            </w:tabs>
            <w:rPr>
              <w:ins w:id="90" w:author="Author"/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ins w:id="91" w:author="Author">
            <w:r w:rsidRPr="006C55E8">
              <w:rPr>
                <w:rStyle w:val="Hyperlink"/>
                <w:noProof/>
              </w:rPr>
              <w:fldChar w:fldCharType="begin"/>
            </w:r>
            <w:r w:rsidRPr="006C55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"_Toc19119837"</w:instrText>
            </w:r>
            <w:r w:rsidRPr="006C55E8">
              <w:rPr>
                <w:rStyle w:val="Hyperlink"/>
                <w:noProof/>
              </w:rPr>
              <w:instrText xml:space="preserve"> </w:instrText>
            </w:r>
            <w:r w:rsidRPr="006C55E8">
              <w:rPr>
                <w:rStyle w:val="Hyperlink"/>
                <w:noProof/>
              </w:rPr>
            </w:r>
            <w:r w:rsidRPr="006C55E8">
              <w:rPr>
                <w:rStyle w:val="Hyperlink"/>
                <w:noProof/>
              </w:rPr>
              <w:fldChar w:fldCharType="separate"/>
            </w:r>
            <w:r w:rsidRPr="006C55E8">
              <w:rPr>
                <w:rStyle w:val="Hyperlink"/>
                <w:b/>
                <w:noProof/>
              </w:rPr>
              <w:t>4.6.2.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6C55E8">
              <w:rPr>
                <w:rStyle w:val="Hyperlink"/>
                <w:b/>
                <w:noProof/>
              </w:rPr>
              <w:t>Teasers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_Toc19119837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2" w:author="Author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6C55E8">
              <w:rPr>
                <w:rStyle w:val="Hyperlink"/>
                <w:noProof/>
              </w:rPr>
              <w:fldChar w:fldCharType="end"/>
            </w:r>
          </w:ins>
        </w:p>
        <w:p w14:paraId="4AC64CF6" w14:textId="77777777" w:rsidR="00744E02" w:rsidRDefault="00744E02">
          <w:pPr>
            <w:pStyle w:val="TOC2"/>
            <w:tabs>
              <w:tab w:val="left" w:pos="960"/>
              <w:tab w:val="right" w:leader="dot" w:pos="9346"/>
            </w:tabs>
            <w:rPr>
              <w:ins w:id="93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ins w:id="94" w:author="Author">
            <w:r w:rsidRPr="006C55E8">
              <w:rPr>
                <w:rStyle w:val="Hyperlink"/>
                <w:noProof/>
              </w:rPr>
              <w:fldChar w:fldCharType="begin"/>
            </w:r>
            <w:r w:rsidRPr="006C55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"_Toc19119838"</w:instrText>
            </w:r>
            <w:r w:rsidRPr="006C55E8">
              <w:rPr>
                <w:rStyle w:val="Hyperlink"/>
                <w:noProof/>
              </w:rPr>
              <w:instrText xml:space="preserve"> </w:instrText>
            </w:r>
            <w:r w:rsidRPr="006C55E8">
              <w:rPr>
                <w:rStyle w:val="Hyperlink"/>
                <w:noProof/>
              </w:rPr>
            </w:r>
            <w:r w:rsidRPr="006C55E8">
              <w:rPr>
                <w:rStyle w:val="Hyperlink"/>
                <w:noProof/>
              </w:rPr>
              <w:fldChar w:fldCharType="separate"/>
            </w:r>
            <w:r w:rsidRPr="006C55E8">
              <w:rPr>
                <w:rStyle w:val="Hyperlink"/>
                <w:noProof/>
              </w:rPr>
              <w:t>4.7.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6C55E8">
              <w:rPr>
                <w:rStyle w:val="Hyperlink"/>
                <w:noProof/>
              </w:rPr>
              <w:t>Additional Keywords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_Toc19119838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5" w:author="Author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6C55E8">
              <w:rPr>
                <w:rStyle w:val="Hyperlink"/>
                <w:noProof/>
              </w:rPr>
              <w:fldChar w:fldCharType="end"/>
            </w:r>
          </w:ins>
        </w:p>
        <w:p w14:paraId="34835DB2" w14:textId="77777777" w:rsidR="00744E02" w:rsidRDefault="00744E02">
          <w:pPr>
            <w:pStyle w:val="TOC1"/>
            <w:tabs>
              <w:tab w:val="left" w:pos="480"/>
              <w:tab w:val="right" w:leader="dot" w:pos="9346"/>
            </w:tabs>
            <w:rPr>
              <w:ins w:id="96" w:author="Author"/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ins w:id="97" w:author="Author">
            <w:r w:rsidRPr="006C55E8">
              <w:rPr>
                <w:rStyle w:val="Hyperlink"/>
                <w:noProof/>
              </w:rPr>
              <w:fldChar w:fldCharType="begin"/>
            </w:r>
            <w:r w:rsidRPr="006C55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"_Toc19119839"</w:instrText>
            </w:r>
            <w:r w:rsidRPr="006C55E8">
              <w:rPr>
                <w:rStyle w:val="Hyperlink"/>
                <w:noProof/>
              </w:rPr>
              <w:instrText xml:space="preserve"> </w:instrText>
            </w:r>
            <w:r w:rsidRPr="006C55E8">
              <w:rPr>
                <w:rStyle w:val="Hyperlink"/>
                <w:noProof/>
              </w:rPr>
            </w:r>
            <w:r w:rsidRPr="006C55E8">
              <w:rPr>
                <w:rStyle w:val="Hyperlink"/>
                <w:noProof/>
              </w:rPr>
              <w:fldChar w:fldCharType="separate"/>
            </w:r>
            <w:r w:rsidRPr="006C55E8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6C55E8">
              <w:rPr>
                <w:rStyle w:val="Hyperlink"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_Toc19119839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8" w:author="Author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6C55E8">
              <w:rPr>
                <w:rStyle w:val="Hyperlink"/>
                <w:noProof/>
              </w:rPr>
              <w:fldChar w:fldCharType="end"/>
            </w:r>
          </w:ins>
        </w:p>
        <w:p w14:paraId="2EAE57D2" w14:textId="77777777" w:rsidR="00744E02" w:rsidRDefault="00744E02">
          <w:pPr>
            <w:pStyle w:val="TOC2"/>
            <w:tabs>
              <w:tab w:val="left" w:pos="960"/>
              <w:tab w:val="right" w:leader="dot" w:pos="9346"/>
            </w:tabs>
            <w:rPr>
              <w:ins w:id="99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ins w:id="100" w:author="Author">
            <w:r w:rsidRPr="006C55E8">
              <w:rPr>
                <w:rStyle w:val="Hyperlink"/>
                <w:noProof/>
              </w:rPr>
              <w:fldChar w:fldCharType="begin"/>
            </w:r>
            <w:r w:rsidRPr="006C55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"_Toc19119840"</w:instrText>
            </w:r>
            <w:r w:rsidRPr="006C55E8">
              <w:rPr>
                <w:rStyle w:val="Hyperlink"/>
                <w:noProof/>
              </w:rPr>
              <w:instrText xml:space="preserve"> </w:instrText>
            </w:r>
            <w:r w:rsidRPr="006C55E8">
              <w:rPr>
                <w:rStyle w:val="Hyperlink"/>
                <w:noProof/>
              </w:rPr>
            </w:r>
            <w:r w:rsidRPr="006C55E8">
              <w:rPr>
                <w:rStyle w:val="Hyperlink"/>
                <w:noProof/>
              </w:rPr>
              <w:fldChar w:fldCharType="separate"/>
            </w:r>
            <w:r w:rsidRPr="006C55E8">
              <w:rPr>
                <w:rStyle w:val="Hyperlink"/>
                <w:noProof/>
              </w:rPr>
              <w:t>5.1.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6C55E8">
              <w:rPr>
                <w:rStyle w:val="Hyperlink"/>
                <w:noProof/>
              </w:rPr>
              <w:t>Default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_Toc19119840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1" w:author="Author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6C55E8">
              <w:rPr>
                <w:rStyle w:val="Hyperlink"/>
                <w:noProof/>
              </w:rPr>
              <w:fldChar w:fldCharType="end"/>
            </w:r>
          </w:ins>
        </w:p>
        <w:p w14:paraId="716BEB2D" w14:textId="77777777" w:rsidR="00744E02" w:rsidRDefault="00744E02">
          <w:pPr>
            <w:pStyle w:val="TOC2"/>
            <w:tabs>
              <w:tab w:val="left" w:pos="960"/>
              <w:tab w:val="right" w:leader="dot" w:pos="9346"/>
            </w:tabs>
            <w:rPr>
              <w:ins w:id="102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ins w:id="103" w:author="Author">
            <w:r w:rsidRPr="006C55E8">
              <w:rPr>
                <w:rStyle w:val="Hyperlink"/>
                <w:noProof/>
              </w:rPr>
              <w:fldChar w:fldCharType="begin"/>
            </w:r>
            <w:r w:rsidRPr="006C55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"_Toc19119841"</w:instrText>
            </w:r>
            <w:r w:rsidRPr="006C55E8">
              <w:rPr>
                <w:rStyle w:val="Hyperlink"/>
                <w:noProof/>
              </w:rPr>
              <w:instrText xml:space="preserve"> </w:instrText>
            </w:r>
            <w:r w:rsidRPr="006C55E8">
              <w:rPr>
                <w:rStyle w:val="Hyperlink"/>
                <w:noProof/>
              </w:rPr>
            </w:r>
            <w:r w:rsidRPr="006C55E8">
              <w:rPr>
                <w:rStyle w:val="Hyperlink"/>
                <w:noProof/>
              </w:rPr>
              <w:fldChar w:fldCharType="separate"/>
            </w:r>
            <w:r w:rsidRPr="006C55E8">
              <w:rPr>
                <w:rStyle w:val="Hyperlink"/>
                <w:noProof/>
              </w:rPr>
              <w:t>5.2.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6C55E8">
              <w:rPr>
                <w:rStyle w:val="Hyperlink"/>
                <w:noProof/>
              </w:rPr>
              <w:t>Extra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_Toc19119841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4" w:author="Author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6C55E8">
              <w:rPr>
                <w:rStyle w:val="Hyperlink"/>
                <w:noProof/>
              </w:rPr>
              <w:fldChar w:fldCharType="end"/>
            </w:r>
          </w:ins>
        </w:p>
        <w:p w14:paraId="542A2006" w14:textId="77777777" w:rsidR="00744E02" w:rsidRDefault="00744E02">
          <w:pPr>
            <w:pStyle w:val="TOC1"/>
            <w:tabs>
              <w:tab w:val="left" w:pos="480"/>
              <w:tab w:val="right" w:leader="dot" w:pos="9346"/>
            </w:tabs>
            <w:rPr>
              <w:ins w:id="105" w:author="Author"/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ins w:id="106" w:author="Author">
            <w:r w:rsidRPr="006C55E8">
              <w:rPr>
                <w:rStyle w:val="Hyperlink"/>
                <w:noProof/>
              </w:rPr>
              <w:fldChar w:fldCharType="begin"/>
            </w:r>
            <w:r w:rsidRPr="006C55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"_Toc19119842"</w:instrText>
            </w:r>
            <w:r w:rsidRPr="006C55E8">
              <w:rPr>
                <w:rStyle w:val="Hyperlink"/>
                <w:noProof/>
              </w:rPr>
              <w:instrText xml:space="preserve"> </w:instrText>
            </w:r>
            <w:r w:rsidRPr="006C55E8">
              <w:rPr>
                <w:rStyle w:val="Hyperlink"/>
                <w:noProof/>
              </w:rPr>
            </w:r>
            <w:r w:rsidRPr="006C55E8">
              <w:rPr>
                <w:rStyle w:val="Hyperlink"/>
                <w:noProof/>
              </w:rPr>
              <w:fldChar w:fldCharType="separate"/>
            </w:r>
            <w:r w:rsidRPr="006C55E8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6C55E8">
              <w:rPr>
                <w:rStyle w:val="Hyperlink"/>
                <w:noProof/>
              </w:rPr>
              <w:t>Reporting Accounts &amp; User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_Toc19119842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7" w:author="Author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6C55E8">
              <w:rPr>
                <w:rStyle w:val="Hyperlink"/>
                <w:noProof/>
              </w:rPr>
              <w:fldChar w:fldCharType="end"/>
            </w:r>
          </w:ins>
        </w:p>
        <w:p w14:paraId="6F1B57A0" w14:textId="77777777" w:rsidR="00744E02" w:rsidRDefault="00744E02">
          <w:pPr>
            <w:pStyle w:val="TOC2"/>
            <w:tabs>
              <w:tab w:val="left" w:pos="960"/>
              <w:tab w:val="right" w:leader="dot" w:pos="9346"/>
            </w:tabs>
            <w:rPr>
              <w:ins w:id="108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ins w:id="109" w:author="Author">
            <w:r w:rsidRPr="006C55E8">
              <w:rPr>
                <w:rStyle w:val="Hyperlink"/>
                <w:noProof/>
              </w:rPr>
              <w:fldChar w:fldCharType="begin"/>
            </w:r>
            <w:r w:rsidRPr="006C55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"_Toc19119843"</w:instrText>
            </w:r>
            <w:r w:rsidRPr="006C55E8">
              <w:rPr>
                <w:rStyle w:val="Hyperlink"/>
                <w:noProof/>
              </w:rPr>
              <w:instrText xml:space="preserve"> </w:instrText>
            </w:r>
            <w:r w:rsidRPr="006C55E8">
              <w:rPr>
                <w:rStyle w:val="Hyperlink"/>
                <w:noProof/>
              </w:rPr>
            </w:r>
            <w:r w:rsidRPr="006C55E8">
              <w:rPr>
                <w:rStyle w:val="Hyperlink"/>
                <w:noProof/>
              </w:rPr>
              <w:fldChar w:fldCharType="separate"/>
            </w:r>
            <w:r w:rsidRPr="006C55E8">
              <w:rPr>
                <w:rStyle w:val="Hyperlink"/>
                <w:noProof/>
              </w:rPr>
              <w:t>6.1.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6C55E8">
              <w:rPr>
                <w:rStyle w:val="Hyperlink"/>
                <w:noProof/>
              </w:rPr>
              <w:t>User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_Toc19119843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0" w:author="Author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6C55E8">
              <w:rPr>
                <w:rStyle w:val="Hyperlink"/>
                <w:noProof/>
              </w:rPr>
              <w:fldChar w:fldCharType="end"/>
            </w:r>
          </w:ins>
        </w:p>
        <w:p w14:paraId="06FD7FFA" w14:textId="77777777" w:rsidR="00744E02" w:rsidRDefault="00744E02">
          <w:pPr>
            <w:pStyle w:val="TOC2"/>
            <w:tabs>
              <w:tab w:val="left" w:pos="960"/>
              <w:tab w:val="right" w:leader="dot" w:pos="9346"/>
            </w:tabs>
            <w:rPr>
              <w:ins w:id="111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ins w:id="112" w:author="Author">
            <w:r w:rsidRPr="006C55E8">
              <w:rPr>
                <w:rStyle w:val="Hyperlink"/>
                <w:noProof/>
              </w:rPr>
              <w:fldChar w:fldCharType="begin"/>
            </w:r>
            <w:r w:rsidRPr="006C55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"_Toc19119844"</w:instrText>
            </w:r>
            <w:r w:rsidRPr="006C55E8">
              <w:rPr>
                <w:rStyle w:val="Hyperlink"/>
                <w:noProof/>
              </w:rPr>
              <w:instrText xml:space="preserve"> </w:instrText>
            </w:r>
            <w:r w:rsidRPr="006C55E8">
              <w:rPr>
                <w:rStyle w:val="Hyperlink"/>
                <w:noProof/>
              </w:rPr>
            </w:r>
            <w:r w:rsidRPr="006C55E8">
              <w:rPr>
                <w:rStyle w:val="Hyperlink"/>
                <w:noProof/>
              </w:rPr>
              <w:fldChar w:fldCharType="separate"/>
            </w:r>
            <w:r w:rsidRPr="006C55E8">
              <w:rPr>
                <w:rStyle w:val="Hyperlink"/>
                <w:noProof/>
              </w:rPr>
              <w:t>6.2.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6C55E8">
              <w:rPr>
                <w:rStyle w:val="Hyperlink"/>
                <w:noProof/>
              </w:rPr>
              <w:t>Reporting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_Toc19119844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3" w:author="Author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6C55E8">
              <w:rPr>
                <w:rStyle w:val="Hyperlink"/>
                <w:noProof/>
              </w:rPr>
              <w:fldChar w:fldCharType="end"/>
            </w:r>
          </w:ins>
        </w:p>
        <w:p w14:paraId="46234E32" w14:textId="77777777" w:rsidR="00744E02" w:rsidRDefault="00744E02">
          <w:pPr>
            <w:pStyle w:val="TOC2"/>
            <w:tabs>
              <w:tab w:val="left" w:pos="960"/>
              <w:tab w:val="right" w:leader="dot" w:pos="9346"/>
            </w:tabs>
            <w:rPr>
              <w:ins w:id="114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ins w:id="115" w:author="Author">
            <w:r w:rsidRPr="006C55E8">
              <w:rPr>
                <w:rStyle w:val="Hyperlink"/>
                <w:noProof/>
              </w:rPr>
              <w:fldChar w:fldCharType="begin"/>
            </w:r>
            <w:r w:rsidRPr="006C55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"_Toc19119845"</w:instrText>
            </w:r>
            <w:r w:rsidRPr="006C55E8">
              <w:rPr>
                <w:rStyle w:val="Hyperlink"/>
                <w:noProof/>
              </w:rPr>
              <w:instrText xml:space="preserve"> </w:instrText>
            </w:r>
            <w:r w:rsidRPr="006C55E8">
              <w:rPr>
                <w:rStyle w:val="Hyperlink"/>
                <w:noProof/>
              </w:rPr>
            </w:r>
            <w:r w:rsidRPr="006C55E8">
              <w:rPr>
                <w:rStyle w:val="Hyperlink"/>
                <w:noProof/>
              </w:rPr>
              <w:fldChar w:fldCharType="separate"/>
            </w:r>
            <w:r w:rsidRPr="006C55E8">
              <w:rPr>
                <w:rStyle w:val="Hyperlink"/>
                <w:noProof/>
              </w:rPr>
              <w:t>6.3.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6C55E8">
              <w:rPr>
                <w:rStyle w:val="Hyperlink"/>
                <w:noProof/>
              </w:rPr>
              <w:t>Roles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_Toc19119845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6" w:author="Author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6C55E8">
              <w:rPr>
                <w:rStyle w:val="Hyperlink"/>
                <w:noProof/>
              </w:rPr>
              <w:fldChar w:fldCharType="end"/>
            </w:r>
          </w:ins>
        </w:p>
        <w:p w14:paraId="537BACBA" w14:textId="77777777" w:rsidR="00744E02" w:rsidRDefault="00744E02">
          <w:pPr>
            <w:pStyle w:val="TOC1"/>
            <w:tabs>
              <w:tab w:val="left" w:pos="480"/>
              <w:tab w:val="right" w:leader="dot" w:pos="9346"/>
            </w:tabs>
            <w:rPr>
              <w:ins w:id="117" w:author="Author"/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ins w:id="118" w:author="Author">
            <w:r w:rsidRPr="006C55E8">
              <w:rPr>
                <w:rStyle w:val="Hyperlink"/>
                <w:noProof/>
              </w:rPr>
              <w:fldChar w:fldCharType="begin"/>
            </w:r>
            <w:r w:rsidRPr="006C55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"_Toc19119846"</w:instrText>
            </w:r>
            <w:r w:rsidRPr="006C55E8">
              <w:rPr>
                <w:rStyle w:val="Hyperlink"/>
                <w:noProof/>
              </w:rPr>
              <w:instrText xml:space="preserve"> </w:instrText>
            </w:r>
            <w:r w:rsidRPr="006C55E8">
              <w:rPr>
                <w:rStyle w:val="Hyperlink"/>
                <w:noProof/>
              </w:rPr>
            </w:r>
            <w:r w:rsidRPr="006C55E8">
              <w:rPr>
                <w:rStyle w:val="Hyperlink"/>
                <w:noProof/>
              </w:rPr>
              <w:fldChar w:fldCharType="separate"/>
            </w:r>
            <w:r w:rsidRPr="006C55E8">
              <w:rPr>
                <w:rStyle w:val="Hyperlink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6C55E8">
              <w:rPr>
                <w:rStyle w:val="Hyperlink"/>
                <w:noProof/>
              </w:rPr>
              <w:t>“Swipe &amp; Win” Rewarding points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_Toc19119846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9" w:author="Author"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  <w:r w:rsidRPr="006C55E8">
              <w:rPr>
                <w:rStyle w:val="Hyperlink"/>
                <w:noProof/>
              </w:rPr>
              <w:fldChar w:fldCharType="end"/>
            </w:r>
          </w:ins>
        </w:p>
        <w:p w14:paraId="4A9E503C" w14:textId="77777777" w:rsidR="00744E02" w:rsidRDefault="00744E02">
          <w:pPr>
            <w:pStyle w:val="TOC1"/>
            <w:tabs>
              <w:tab w:val="left" w:pos="480"/>
              <w:tab w:val="right" w:leader="dot" w:pos="9346"/>
            </w:tabs>
            <w:rPr>
              <w:ins w:id="120" w:author="Author"/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ins w:id="121" w:author="Author">
            <w:r w:rsidRPr="006C55E8">
              <w:rPr>
                <w:rStyle w:val="Hyperlink"/>
                <w:noProof/>
              </w:rPr>
              <w:fldChar w:fldCharType="begin"/>
            </w:r>
            <w:r w:rsidRPr="006C55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"_Toc19119847"</w:instrText>
            </w:r>
            <w:r w:rsidRPr="006C55E8">
              <w:rPr>
                <w:rStyle w:val="Hyperlink"/>
                <w:noProof/>
              </w:rPr>
              <w:instrText xml:space="preserve"> </w:instrText>
            </w:r>
            <w:r w:rsidRPr="006C55E8">
              <w:rPr>
                <w:rStyle w:val="Hyperlink"/>
                <w:noProof/>
              </w:rPr>
            </w:r>
            <w:r w:rsidRPr="006C55E8">
              <w:rPr>
                <w:rStyle w:val="Hyperlink"/>
                <w:noProof/>
              </w:rPr>
              <w:fldChar w:fldCharType="separate"/>
            </w:r>
            <w:r w:rsidRPr="006C55E8">
              <w:rPr>
                <w:rStyle w:val="Hyperlink"/>
                <w:noProof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6C55E8">
              <w:rPr>
                <w:rStyle w:val="Hyperlink"/>
                <w:noProof/>
              </w:rPr>
              <w:t>Contact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_Toc19119847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2" w:author="Author"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  <w:r w:rsidRPr="006C55E8">
              <w:rPr>
                <w:rStyle w:val="Hyperlink"/>
                <w:noProof/>
              </w:rPr>
              <w:fldChar w:fldCharType="end"/>
            </w:r>
          </w:ins>
        </w:p>
        <w:p w14:paraId="3678E085" w14:textId="77777777" w:rsidR="00744E02" w:rsidRDefault="00744E02">
          <w:pPr>
            <w:pStyle w:val="TOC1"/>
            <w:tabs>
              <w:tab w:val="left" w:pos="480"/>
              <w:tab w:val="right" w:leader="dot" w:pos="9346"/>
            </w:tabs>
            <w:rPr>
              <w:ins w:id="123" w:author="Author"/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ins w:id="124" w:author="Author">
            <w:r w:rsidRPr="006C55E8">
              <w:rPr>
                <w:rStyle w:val="Hyperlink"/>
                <w:noProof/>
              </w:rPr>
              <w:fldChar w:fldCharType="begin"/>
            </w:r>
            <w:r w:rsidRPr="006C55E8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"_Toc19119848"</w:instrText>
            </w:r>
            <w:r w:rsidRPr="006C55E8">
              <w:rPr>
                <w:rStyle w:val="Hyperlink"/>
                <w:noProof/>
              </w:rPr>
              <w:instrText xml:space="preserve"> </w:instrText>
            </w:r>
            <w:r w:rsidRPr="006C55E8">
              <w:rPr>
                <w:rStyle w:val="Hyperlink"/>
                <w:noProof/>
              </w:rPr>
            </w:r>
            <w:r w:rsidRPr="006C55E8">
              <w:rPr>
                <w:rStyle w:val="Hyperlink"/>
                <w:noProof/>
              </w:rPr>
              <w:fldChar w:fldCharType="separate"/>
            </w:r>
            <w:r w:rsidRPr="006C55E8">
              <w:rPr>
                <w:rStyle w:val="Hyperlink"/>
                <w:noProof/>
              </w:rPr>
              <w:t>9.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6C55E8">
              <w:rPr>
                <w:rStyle w:val="Hyperlink"/>
                <w:noProof/>
              </w:rPr>
              <w:t>Other material (e.g. Campaign flows)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_Toc19119848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5" w:author="Author"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  <w:r w:rsidRPr="006C55E8">
              <w:rPr>
                <w:rStyle w:val="Hyperlink"/>
                <w:noProof/>
              </w:rPr>
              <w:fldChar w:fldCharType="end"/>
            </w:r>
          </w:ins>
        </w:p>
        <w:p w14:paraId="789860D2" w14:textId="77777777" w:rsidR="009E60D2" w:rsidDel="00744E02" w:rsidRDefault="009E60D2">
          <w:pPr>
            <w:pStyle w:val="TOC1"/>
            <w:tabs>
              <w:tab w:val="left" w:pos="480"/>
              <w:tab w:val="right" w:leader="dot" w:pos="9346"/>
            </w:tabs>
            <w:rPr>
              <w:del w:id="126" w:author="Author"/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del w:id="127" w:author="Author">
            <w:r w:rsidRPr="00744E02" w:rsidDel="00744E02">
              <w:rPr>
                <w:rStyle w:val="Hyperlink"/>
                <w:noProof/>
                <w:rPrChange w:id="128" w:author="Author">
                  <w:rPr>
                    <w:rStyle w:val="Hyperlink"/>
                    <w:noProof/>
                  </w:rPr>
                </w:rPrChange>
              </w:rPr>
              <w:delText>1.</w:delText>
            </w:r>
            <w:r w:rsidDel="00744E0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744E02" w:rsidDel="00744E02">
              <w:rPr>
                <w:rStyle w:val="Hyperlink"/>
                <w:noProof/>
                <w:rPrChange w:id="129" w:author="Author">
                  <w:rPr>
                    <w:rStyle w:val="Hyperlink"/>
                    <w:noProof/>
                  </w:rPr>
                </w:rPrChange>
              </w:rPr>
              <w:delText>Version History</w:delText>
            </w:r>
            <w:r w:rsidDel="00744E02">
              <w:rPr>
                <w:noProof/>
                <w:webHidden/>
              </w:rPr>
              <w:tab/>
              <w:delText>3</w:delText>
            </w:r>
          </w:del>
        </w:p>
        <w:p w14:paraId="08C7581F" w14:textId="77777777" w:rsidR="009E60D2" w:rsidDel="00744E02" w:rsidRDefault="009E60D2">
          <w:pPr>
            <w:pStyle w:val="TOC1"/>
            <w:tabs>
              <w:tab w:val="left" w:pos="480"/>
              <w:tab w:val="right" w:leader="dot" w:pos="9346"/>
            </w:tabs>
            <w:rPr>
              <w:del w:id="130" w:author="Author"/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del w:id="131" w:author="Author">
            <w:r w:rsidRPr="00744E02" w:rsidDel="00744E02">
              <w:rPr>
                <w:rStyle w:val="Hyperlink"/>
                <w:noProof/>
                <w:rPrChange w:id="132" w:author="Author">
                  <w:rPr>
                    <w:rStyle w:val="Hyperlink"/>
                    <w:noProof/>
                  </w:rPr>
                </w:rPrChange>
              </w:rPr>
              <w:delText>2.</w:delText>
            </w:r>
            <w:r w:rsidDel="00744E0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744E02" w:rsidDel="00744E02">
              <w:rPr>
                <w:rStyle w:val="Hyperlink"/>
                <w:noProof/>
                <w:rPrChange w:id="133" w:author="Author">
                  <w:rPr>
                    <w:rStyle w:val="Hyperlink"/>
                    <w:noProof/>
                  </w:rPr>
                </w:rPrChange>
              </w:rPr>
              <w:delText>Project ID</w:delText>
            </w:r>
            <w:r w:rsidDel="00744E02">
              <w:rPr>
                <w:noProof/>
                <w:webHidden/>
              </w:rPr>
              <w:tab/>
              <w:delText>4</w:delText>
            </w:r>
          </w:del>
        </w:p>
        <w:p w14:paraId="628C4C3D" w14:textId="77777777" w:rsidR="009E60D2" w:rsidDel="00744E02" w:rsidRDefault="009E60D2">
          <w:pPr>
            <w:pStyle w:val="TOC1"/>
            <w:tabs>
              <w:tab w:val="left" w:pos="480"/>
              <w:tab w:val="right" w:leader="dot" w:pos="9346"/>
            </w:tabs>
            <w:rPr>
              <w:del w:id="134" w:author="Author"/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del w:id="135" w:author="Author">
            <w:r w:rsidRPr="00744E02" w:rsidDel="00744E02">
              <w:rPr>
                <w:rStyle w:val="Hyperlink"/>
                <w:noProof/>
                <w:rPrChange w:id="136" w:author="Author">
                  <w:rPr>
                    <w:rStyle w:val="Hyperlink"/>
                    <w:noProof/>
                  </w:rPr>
                </w:rPrChange>
              </w:rPr>
              <w:delText>3.</w:delText>
            </w:r>
            <w:r w:rsidDel="00744E0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744E02" w:rsidDel="00744E02">
              <w:rPr>
                <w:rStyle w:val="Hyperlink"/>
                <w:noProof/>
                <w:rPrChange w:id="137" w:author="Author">
                  <w:rPr>
                    <w:rStyle w:val="Hyperlink"/>
                    <w:noProof/>
                  </w:rPr>
                </w:rPrChange>
              </w:rPr>
              <w:delText>Project Details</w:delText>
            </w:r>
            <w:r w:rsidDel="00744E02">
              <w:rPr>
                <w:noProof/>
                <w:webHidden/>
              </w:rPr>
              <w:tab/>
              <w:delText>5</w:delText>
            </w:r>
          </w:del>
        </w:p>
        <w:p w14:paraId="3B55BC18" w14:textId="77777777" w:rsidR="009E60D2" w:rsidDel="00744E02" w:rsidRDefault="009E60D2">
          <w:pPr>
            <w:pStyle w:val="TOC1"/>
            <w:tabs>
              <w:tab w:val="left" w:pos="480"/>
              <w:tab w:val="right" w:leader="dot" w:pos="9346"/>
            </w:tabs>
            <w:rPr>
              <w:del w:id="138" w:author="Author"/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del w:id="139" w:author="Author">
            <w:r w:rsidRPr="00744E02" w:rsidDel="00744E02">
              <w:rPr>
                <w:rStyle w:val="Hyperlink"/>
                <w:noProof/>
                <w:rPrChange w:id="140" w:author="Author">
                  <w:rPr>
                    <w:rStyle w:val="Hyperlink"/>
                    <w:noProof/>
                  </w:rPr>
                </w:rPrChange>
              </w:rPr>
              <w:delText>4.</w:delText>
            </w:r>
            <w:r w:rsidDel="00744E0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744E02" w:rsidDel="00744E02">
              <w:rPr>
                <w:rStyle w:val="Hyperlink"/>
                <w:noProof/>
                <w:rPrChange w:id="141" w:author="Author">
                  <w:rPr>
                    <w:rStyle w:val="Hyperlink"/>
                    <w:noProof/>
                  </w:rPr>
                </w:rPrChange>
              </w:rPr>
              <w:delText>Project Specs</w:delText>
            </w:r>
            <w:r w:rsidDel="00744E02">
              <w:rPr>
                <w:noProof/>
                <w:webHidden/>
              </w:rPr>
              <w:tab/>
              <w:delText>5</w:delText>
            </w:r>
          </w:del>
        </w:p>
        <w:p w14:paraId="631DA8D4" w14:textId="77777777" w:rsidR="009E60D2" w:rsidDel="00744E02" w:rsidRDefault="009E60D2">
          <w:pPr>
            <w:pStyle w:val="TOC2"/>
            <w:tabs>
              <w:tab w:val="left" w:pos="960"/>
              <w:tab w:val="right" w:leader="dot" w:pos="9346"/>
            </w:tabs>
            <w:rPr>
              <w:del w:id="142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del w:id="143" w:author="Author">
            <w:r w:rsidRPr="00744E02" w:rsidDel="00744E02">
              <w:rPr>
                <w:rStyle w:val="Hyperlink"/>
                <w:noProof/>
                <w:rPrChange w:id="144" w:author="Author">
                  <w:rPr>
                    <w:rStyle w:val="Hyperlink"/>
                    <w:noProof/>
                  </w:rPr>
                </w:rPrChange>
              </w:rPr>
              <w:delText>4.1.</w:delText>
            </w:r>
            <w:r w:rsidDel="00744E0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744E02" w:rsidDel="00744E02">
              <w:rPr>
                <w:rStyle w:val="Hyperlink"/>
                <w:noProof/>
                <w:rPrChange w:id="145" w:author="Author">
                  <w:rPr>
                    <w:rStyle w:val="Hyperlink"/>
                    <w:noProof/>
                  </w:rPr>
                </w:rPrChange>
              </w:rPr>
              <w:delText>Technical stakeholders</w:delText>
            </w:r>
            <w:r w:rsidDel="00744E02">
              <w:rPr>
                <w:noProof/>
                <w:webHidden/>
              </w:rPr>
              <w:tab/>
              <w:delText>5</w:delText>
            </w:r>
          </w:del>
        </w:p>
        <w:p w14:paraId="03E2AB21" w14:textId="77777777" w:rsidR="009E60D2" w:rsidDel="00744E02" w:rsidRDefault="009E60D2">
          <w:pPr>
            <w:pStyle w:val="TOC2"/>
            <w:tabs>
              <w:tab w:val="left" w:pos="960"/>
              <w:tab w:val="right" w:leader="dot" w:pos="9346"/>
            </w:tabs>
            <w:rPr>
              <w:del w:id="146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del w:id="147" w:author="Author">
            <w:r w:rsidRPr="00744E02" w:rsidDel="00744E02">
              <w:rPr>
                <w:rStyle w:val="Hyperlink"/>
                <w:noProof/>
                <w:rPrChange w:id="148" w:author="Author">
                  <w:rPr>
                    <w:rStyle w:val="Hyperlink"/>
                    <w:noProof/>
                  </w:rPr>
                </w:rPrChange>
              </w:rPr>
              <w:delText>4.2.</w:delText>
            </w:r>
            <w:r w:rsidDel="00744E0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744E02" w:rsidDel="00744E02">
              <w:rPr>
                <w:rStyle w:val="Hyperlink"/>
                <w:noProof/>
                <w:rPrChange w:id="149" w:author="Author">
                  <w:rPr>
                    <w:rStyle w:val="Hyperlink"/>
                    <w:noProof/>
                  </w:rPr>
                </w:rPrChange>
              </w:rPr>
              <w:delText>BB-SL APIs needed</w:delText>
            </w:r>
            <w:r w:rsidDel="00744E02">
              <w:rPr>
                <w:noProof/>
                <w:webHidden/>
              </w:rPr>
              <w:tab/>
              <w:delText>5</w:delText>
            </w:r>
          </w:del>
        </w:p>
        <w:p w14:paraId="29CBC9DC" w14:textId="77777777" w:rsidR="009E60D2" w:rsidDel="00744E02" w:rsidRDefault="009E60D2">
          <w:pPr>
            <w:pStyle w:val="TOC2"/>
            <w:tabs>
              <w:tab w:val="left" w:pos="1200"/>
              <w:tab w:val="right" w:leader="dot" w:pos="9346"/>
            </w:tabs>
            <w:rPr>
              <w:del w:id="150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del w:id="151" w:author="Author">
            <w:r w:rsidRPr="00744E02" w:rsidDel="00744E02">
              <w:rPr>
                <w:rStyle w:val="Hyperlink"/>
                <w:noProof/>
                <w:rPrChange w:id="152" w:author="Author">
                  <w:rPr>
                    <w:rStyle w:val="Hyperlink"/>
                    <w:noProof/>
                  </w:rPr>
                </w:rPrChange>
              </w:rPr>
              <w:delText>4.2.1.1.</w:delText>
            </w:r>
            <w:r w:rsidDel="00744E0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744E02" w:rsidDel="00744E02">
              <w:rPr>
                <w:rStyle w:val="Hyperlink"/>
                <w:noProof/>
                <w:rPrChange w:id="153" w:author="Author">
                  <w:rPr>
                    <w:rStyle w:val="Hyperlink"/>
                    <w:noProof/>
                  </w:rPr>
                </w:rPrChange>
              </w:rPr>
              <w:delText xml:space="preserve">Bedbug </w:delText>
            </w:r>
            <w:r w:rsidRPr="00744E02" w:rsidDel="00744E02">
              <w:rPr>
                <w:rStyle w:val="Hyperlink"/>
                <w:noProof/>
                <w:rPrChange w:id="154" w:author="Author">
                  <w:rPr>
                    <w:rStyle w:val="Hyperlink"/>
                    <w:noProof/>
                  </w:rPr>
                </w:rPrChange>
              </w:rPr>
              <w:sym w:font="Wingdings" w:char="F0E0"/>
            </w:r>
            <w:r w:rsidRPr="00744E02" w:rsidDel="00744E02">
              <w:rPr>
                <w:rStyle w:val="Hyperlink"/>
                <w:noProof/>
                <w:rPrChange w:id="155" w:author="Author">
                  <w:rPr>
                    <w:rStyle w:val="Hyperlink"/>
                    <w:noProof/>
                  </w:rPr>
                </w:rPrChange>
              </w:rPr>
              <w:delText xml:space="preserve"> SmartLink side</w:delText>
            </w:r>
            <w:r w:rsidDel="00744E02">
              <w:rPr>
                <w:noProof/>
                <w:webHidden/>
              </w:rPr>
              <w:tab/>
              <w:delText>5</w:delText>
            </w:r>
          </w:del>
        </w:p>
        <w:p w14:paraId="0A0BD198" w14:textId="77777777" w:rsidR="009E60D2" w:rsidDel="00744E02" w:rsidRDefault="009E60D2">
          <w:pPr>
            <w:pStyle w:val="TOC2"/>
            <w:tabs>
              <w:tab w:val="left" w:pos="1200"/>
              <w:tab w:val="right" w:leader="dot" w:pos="9346"/>
            </w:tabs>
            <w:rPr>
              <w:del w:id="156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del w:id="157" w:author="Author">
            <w:r w:rsidRPr="00744E02" w:rsidDel="00744E02">
              <w:rPr>
                <w:rStyle w:val="Hyperlink"/>
                <w:noProof/>
                <w:rPrChange w:id="158" w:author="Author">
                  <w:rPr>
                    <w:rStyle w:val="Hyperlink"/>
                    <w:noProof/>
                  </w:rPr>
                </w:rPrChange>
              </w:rPr>
              <w:delText>4.2.1.2.</w:delText>
            </w:r>
            <w:r w:rsidDel="00744E0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744E02" w:rsidDel="00744E02">
              <w:rPr>
                <w:rStyle w:val="Hyperlink"/>
                <w:noProof/>
                <w:rPrChange w:id="159" w:author="Author">
                  <w:rPr>
                    <w:rStyle w:val="Hyperlink"/>
                    <w:noProof/>
                  </w:rPr>
                </w:rPrChange>
              </w:rPr>
              <w:delText xml:space="preserve">SmartLink </w:delText>
            </w:r>
            <w:r w:rsidRPr="00744E02" w:rsidDel="00744E02">
              <w:rPr>
                <w:rStyle w:val="Hyperlink"/>
                <w:noProof/>
                <w:rPrChange w:id="160" w:author="Author">
                  <w:rPr>
                    <w:rStyle w:val="Hyperlink"/>
                    <w:noProof/>
                  </w:rPr>
                </w:rPrChange>
              </w:rPr>
              <w:sym w:font="Wingdings" w:char="F0E0"/>
            </w:r>
            <w:r w:rsidRPr="00744E02" w:rsidDel="00744E02">
              <w:rPr>
                <w:rStyle w:val="Hyperlink"/>
                <w:noProof/>
                <w:rPrChange w:id="161" w:author="Author">
                  <w:rPr>
                    <w:rStyle w:val="Hyperlink"/>
                    <w:noProof/>
                  </w:rPr>
                </w:rPrChange>
              </w:rPr>
              <w:delText xml:space="preserve"> Bedbug side</w:delText>
            </w:r>
            <w:r w:rsidDel="00744E02">
              <w:rPr>
                <w:noProof/>
                <w:webHidden/>
              </w:rPr>
              <w:tab/>
              <w:delText>5</w:delText>
            </w:r>
          </w:del>
        </w:p>
        <w:p w14:paraId="02747170" w14:textId="77777777" w:rsidR="009E60D2" w:rsidDel="00744E02" w:rsidRDefault="009E60D2">
          <w:pPr>
            <w:pStyle w:val="TOC2"/>
            <w:tabs>
              <w:tab w:val="left" w:pos="1200"/>
              <w:tab w:val="right" w:leader="dot" w:pos="9346"/>
            </w:tabs>
            <w:rPr>
              <w:del w:id="162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del w:id="163" w:author="Author">
            <w:r w:rsidRPr="00744E02" w:rsidDel="00744E02">
              <w:rPr>
                <w:rStyle w:val="Hyperlink"/>
                <w:noProof/>
                <w:rPrChange w:id="164" w:author="Author">
                  <w:rPr>
                    <w:rStyle w:val="Hyperlink"/>
                    <w:noProof/>
                  </w:rPr>
                </w:rPrChange>
              </w:rPr>
              <w:delText>4.2.1.3.</w:delText>
            </w:r>
            <w:r w:rsidDel="00744E0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744E02" w:rsidDel="00744E02">
              <w:rPr>
                <w:rStyle w:val="Hyperlink"/>
                <w:noProof/>
                <w:rPrChange w:id="165" w:author="Author">
                  <w:rPr>
                    <w:rStyle w:val="Hyperlink"/>
                    <w:noProof/>
                  </w:rPr>
                </w:rPrChange>
              </w:rPr>
              <w:delText xml:space="preserve">SmartLink </w:delText>
            </w:r>
            <w:r w:rsidRPr="00744E02" w:rsidDel="00744E02">
              <w:rPr>
                <w:rStyle w:val="Hyperlink"/>
                <w:noProof/>
                <w:rPrChange w:id="166" w:author="Author">
                  <w:rPr>
                    <w:rStyle w:val="Hyperlink"/>
                    <w:noProof/>
                  </w:rPr>
                </w:rPrChange>
              </w:rPr>
              <w:sym w:font="Wingdings" w:char="F0E0"/>
            </w:r>
            <w:r w:rsidRPr="00744E02" w:rsidDel="00744E02">
              <w:rPr>
                <w:rStyle w:val="Hyperlink"/>
                <w:noProof/>
                <w:rPrChange w:id="167" w:author="Author">
                  <w:rPr>
                    <w:rStyle w:val="Hyperlink"/>
                    <w:noProof/>
                  </w:rPr>
                </w:rPrChange>
              </w:rPr>
              <w:delText xml:space="preserve"> TA</w:delText>
            </w:r>
            <w:r w:rsidDel="00744E02">
              <w:rPr>
                <w:noProof/>
                <w:webHidden/>
              </w:rPr>
              <w:tab/>
              <w:delText>6</w:delText>
            </w:r>
          </w:del>
        </w:p>
        <w:p w14:paraId="48309886" w14:textId="77777777" w:rsidR="009E60D2" w:rsidDel="00744E02" w:rsidRDefault="009E60D2">
          <w:pPr>
            <w:pStyle w:val="TOC2"/>
            <w:tabs>
              <w:tab w:val="left" w:pos="960"/>
              <w:tab w:val="right" w:leader="dot" w:pos="9346"/>
            </w:tabs>
            <w:rPr>
              <w:del w:id="168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del w:id="169" w:author="Author">
            <w:r w:rsidRPr="00744E02" w:rsidDel="00744E02">
              <w:rPr>
                <w:rStyle w:val="Hyperlink"/>
                <w:noProof/>
                <w:rPrChange w:id="170" w:author="Author">
                  <w:rPr>
                    <w:rStyle w:val="Hyperlink"/>
                    <w:noProof/>
                  </w:rPr>
                </w:rPrChange>
              </w:rPr>
              <w:delText>4.3.</w:delText>
            </w:r>
            <w:r w:rsidDel="00744E0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744E02" w:rsidDel="00744E02">
              <w:rPr>
                <w:rStyle w:val="Hyperlink"/>
                <w:noProof/>
                <w:rPrChange w:id="171" w:author="Author">
                  <w:rPr>
                    <w:rStyle w:val="Hyperlink"/>
                    <w:noProof/>
                  </w:rPr>
                </w:rPrChange>
              </w:rPr>
              <w:delText>Project Description</w:delText>
            </w:r>
            <w:r w:rsidDel="00744E02">
              <w:rPr>
                <w:noProof/>
                <w:webHidden/>
              </w:rPr>
              <w:tab/>
              <w:delText>6</w:delText>
            </w:r>
          </w:del>
        </w:p>
        <w:p w14:paraId="0B58276C" w14:textId="77777777" w:rsidR="009E60D2" w:rsidDel="00744E02" w:rsidRDefault="009E60D2">
          <w:pPr>
            <w:pStyle w:val="TOC2"/>
            <w:tabs>
              <w:tab w:val="left" w:pos="960"/>
              <w:tab w:val="right" w:leader="dot" w:pos="9346"/>
            </w:tabs>
            <w:rPr>
              <w:del w:id="172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del w:id="173" w:author="Author">
            <w:r w:rsidRPr="00744E02" w:rsidDel="00744E02">
              <w:rPr>
                <w:rStyle w:val="Hyperlink"/>
                <w:noProof/>
                <w:rPrChange w:id="174" w:author="Author">
                  <w:rPr>
                    <w:rStyle w:val="Hyperlink"/>
                    <w:noProof/>
                  </w:rPr>
                </w:rPrChange>
              </w:rPr>
              <w:delText>4.3.1.</w:delText>
            </w:r>
            <w:r w:rsidDel="00744E0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744E02" w:rsidDel="00744E02">
              <w:rPr>
                <w:rStyle w:val="Hyperlink"/>
                <w:noProof/>
                <w:rPrChange w:id="175" w:author="Author">
                  <w:rPr>
                    <w:rStyle w:val="Hyperlink"/>
                    <w:noProof/>
                  </w:rPr>
                </w:rPrChange>
              </w:rPr>
              <w:delText>Subscription service</w:delText>
            </w:r>
            <w:r w:rsidDel="00744E02">
              <w:rPr>
                <w:noProof/>
                <w:webHidden/>
              </w:rPr>
              <w:tab/>
              <w:delText>6</w:delText>
            </w:r>
          </w:del>
        </w:p>
        <w:p w14:paraId="4FED2370" w14:textId="77777777" w:rsidR="009E60D2" w:rsidDel="00744E02" w:rsidRDefault="009E60D2">
          <w:pPr>
            <w:pStyle w:val="TOC2"/>
            <w:tabs>
              <w:tab w:val="left" w:pos="1200"/>
              <w:tab w:val="right" w:leader="dot" w:pos="9346"/>
            </w:tabs>
            <w:rPr>
              <w:del w:id="176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del w:id="177" w:author="Author">
            <w:r w:rsidRPr="00744E02" w:rsidDel="00744E02">
              <w:rPr>
                <w:rStyle w:val="Hyperlink"/>
                <w:noProof/>
                <w:rPrChange w:id="178" w:author="Author">
                  <w:rPr>
                    <w:rStyle w:val="Hyperlink"/>
                    <w:noProof/>
                  </w:rPr>
                </w:rPrChange>
              </w:rPr>
              <w:delText>4.3.1.1.</w:delText>
            </w:r>
            <w:r w:rsidDel="00744E0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744E02" w:rsidDel="00744E02">
              <w:rPr>
                <w:rStyle w:val="Hyperlink"/>
                <w:noProof/>
                <w:rPrChange w:id="179" w:author="Author">
                  <w:rPr>
                    <w:rStyle w:val="Hyperlink"/>
                    <w:noProof/>
                  </w:rPr>
                </w:rPrChange>
              </w:rPr>
              <w:delText>General</w:delText>
            </w:r>
            <w:r w:rsidDel="00744E02">
              <w:rPr>
                <w:noProof/>
                <w:webHidden/>
              </w:rPr>
              <w:tab/>
              <w:delText>6</w:delText>
            </w:r>
          </w:del>
        </w:p>
        <w:p w14:paraId="57756B49" w14:textId="77777777" w:rsidR="009E60D2" w:rsidDel="00744E02" w:rsidRDefault="009E60D2">
          <w:pPr>
            <w:pStyle w:val="TOC2"/>
            <w:tabs>
              <w:tab w:val="left" w:pos="1200"/>
              <w:tab w:val="right" w:leader="dot" w:pos="9346"/>
            </w:tabs>
            <w:rPr>
              <w:del w:id="180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del w:id="181" w:author="Author">
            <w:r w:rsidRPr="00744E02" w:rsidDel="00744E02">
              <w:rPr>
                <w:rStyle w:val="Hyperlink"/>
                <w:noProof/>
                <w:rPrChange w:id="182" w:author="Author">
                  <w:rPr>
                    <w:rStyle w:val="Hyperlink"/>
                    <w:noProof/>
                  </w:rPr>
                </w:rPrChange>
              </w:rPr>
              <w:delText>4.3.1.2.</w:delText>
            </w:r>
            <w:r w:rsidDel="00744E0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744E02" w:rsidDel="00744E02">
              <w:rPr>
                <w:rStyle w:val="Hyperlink"/>
                <w:noProof/>
                <w:rPrChange w:id="183" w:author="Author">
                  <w:rPr>
                    <w:rStyle w:val="Hyperlink"/>
                    <w:noProof/>
                  </w:rPr>
                </w:rPrChange>
              </w:rPr>
              <w:delText>Registration</w:delText>
            </w:r>
            <w:r w:rsidDel="00744E02">
              <w:rPr>
                <w:noProof/>
                <w:webHidden/>
              </w:rPr>
              <w:tab/>
              <w:delText>7</w:delText>
            </w:r>
          </w:del>
        </w:p>
        <w:p w14:paraId="4EA1A310" w14:textId="77777777" w:rsidR="009E60D2" w:rsidDel="00744E02" w:rsidRDefault="009E60D2">
          <w:pPr>
            <w:pStyle w:val="TOC2"/>
            <w:tabs>
              <w:tab w:val="left" w:pos="1200"/>
              <w:tab w:val="right" w:leader="dot" w:pos="9346"/>
            </w:tabs>
            <w:rPr>
              <w:del w:id="184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del w:id="185" w:author="Author">
            <w:r w:rsidRPr="00744E02" w:rsidDel="00744E02">
              <w:rPr>
                <w:rStyle w:val="Hyperlink"/>
                <w:noProof/>
                <w:rPrChange w:id="186" w:author="Author">
                  <w:rPr>
                    <w:rStyle w:val="Hyperlink"/>
                    <w:noProof/>
                  </w:rPr>
                </w:rPrChange>
              </w:rPr>
              <w:delText>4.3.1.3.</w:delText>
            </w:r>
            <w:r w:rsidDel="00744E0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744E02" w:rsidDel="00744E02">
              <w:rPr>
                <w:rStyle w:val="Hyperlink"/>
                <w:noProof/>
                <w:rPrChange w:id="187" w:author="Author">
                  <w:rPr>
                    <w:rStyle w:val="Hyperlink"/>
                    <w:noProof/>
                  </w:rPr>
                </w:rPrChange>
              </w:rPr>
              <w:delText xml:space="preserve">Registration process / Subscription </w:delText>
            </w:r>
            <w:r w:rsidRPr="00744E02" w:rsidDel="00744E02">
              <w:rPr>
                <w:rStyle w:val="Hyperlink"/>
                <w:noProof/>
                <w:rPrChange w:id="188" w:author="Author">
                  <w:rPr>
                    <w:rStyle w:val="Hyperlink"/>
                    <w:noProof/>
                  </w:rPr>
                </w:rPrChange>
              </w:rPr>
              <w:sym w:font="Wingdings" w:char="F0E0"/>
            </w:r>
            <w:r w:rsidRPr="00744E02" w:rsidDel="00744E02">
              <w:rPr>
                <w:rStyle w:val="Hyperlink"/>
                <w:noProof/>
                <w:rPrChange w:id="189" w:author="Author">
                  <w:rPr>
                    <w:rStyle w:val="Hyperlink"/>
                    <w:noProof/>
                  </w:rPr>
                </w:rPrChange>
              </w:rPr>
              <w:delText xml:space="preserve"> Trivia</w:delText>
            </w:r>
            <w:r w:rsidDel="00744E02">
              <w:rPr>
                <w:noProof/>
                <w:webHidden/>
              </w:rPr>
              <w:tab/>
              <w:delText>10</w:delText>
            </w:r>
          </w:del>
        </w:p>
        <w:p w14:paraId="29F98AF5" w14:textId="77777777" w:rsidR="009E60D2" w:rsidDel="00744E02" w:rsidRDefault="009E60D2">
          <w:pPr>
            <w:pStyle w:val="TOC2"/>
            <w:tabs>
              <w:tab w:val="left" w:pos="1200"/>
              <w:tab w:val="right" w:leader="dot" w:pos="9346"/>
            </w:tabs>
            <w:rPr>
              <w:del w:id="190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del w:id="191" w:author="Author">
            <w:r w:rsidRPr="00744E02" w:rsidDel="00744E02">
              <w:rPr>
                <w:rStyle w:val="Hyperlink"/>
                <w:noProof/>
                <w:rPrChange w:id="192" w:author="Author">
                  <w:rPr>
                    <w:rStyle w:val="Hyperlink"/>
                    <w:noProof/>
                  </w:rPr>
                </w:rPrChange>
              </w:rPr>
              <w:delText>4.3.1.4.</w:delText>
            </w:r>
            <w:r w:rsidDel="00744E0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744E02" w:rsidDel="00744E02">
              <w:rPr>
                <w:rStyle w:val="Hyperlink"/>
                <w:noProof/>
                <w:rPrChange w:id="193" w:author="Author">
                  <w:rPr>
                    <w:rStyle w:val="Hyperlink"/>
                    <w:noProof/>
                  </w:rPr>
                </w:rPrChange>
              </w:rPr>
              <w:delText>Billing</w:delText>
            </w:r>
            <w:r w:rsidDel="00744E02">
              <w:rPr>
                <w:noProof/>
                <w:webHidden/>
              </w:rPr>
              <w:tab/>
              <w:delText>10</w:delText>
            </w:r>
          </w:del>
        </w:p>
        <w:p w14:paraId="6554B34A" w14:textId="77777777" w:rsidR="009E60D2" w:rsidDel="00744E02" w:rsidRDefault="009E60D2">
          <w:pPr>
            <w:pStyle w:val="TOC2"/>
            <w:tabs>
              <w:tab w:val="left" w:pos="1200"/>
              <w:tab w:val="right" w:leader="dot" w:pos="9346"/>
            </w:tabs>
            <w:rPr>
              <w:del w:id="194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del w:id="195" w:author="Author">
            <w:r w:rsidRPr="00744E02" w:rsidDel="00744E02">
              <w:rPr>
                <w:rStyle w:val="Hyperlink"/>
                <w:noProof/>
                <w:rPrChange w:id="196" w:author="Author">
                  <w:rPr>
                    <w:rStyle w:val="Hyperlink"/>
                    <w:noProof/>
                  </w:rPr>
                </w:rPrChange>
              </w:rPr>
              <w:delText>4.3.1.5.</w:delText>
            </w:r>
            <w:r w:rsidDel="00744E0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744E02" w:rsidDel="00744E02">
              <w:rPr>
                <w:rStyle w:val="Hyperlink"/>
                <w:noProof/>
                <w:rPrChange w:id="197" w:author="Author">
                  <w:rPr>
                    <w:rStyle w:val="Hyperlink"/>
                    <w:noProof/>
                  </w:rPr>
                </w:rPrChange>
              </w:rPr>
              <w:delText>One-time payment</w:delText>
            </w:r>
            <w:r w:rsidDel="00744E02">
              <w:rPr>
                <w:noProof/>
                <w:webHidden/>
              </w:rPr>
              <w:tab/>
              <w:delText>12</w:delText>
            </w:r>
          </w:del>
        </w:p>
        <w:p w14:paraId="7D6F195C" w14:textId="77777777" w:rsidR="009E60D2" w:rsidDel="00744E02" w:rsidRDefault="009E60D2">
          <w:pPr>
            <w:pStyle w:val="TOC2"/>
            <w:tabs>
              <w:tab w:val="left" w:pos="1200"/>
              <w:tab w:val="right" w:leader="dot" w:pos="9346"/>
            </w:tabs>
            <w:rPr>
              <w:del w:id="198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del w:id="199" w:author="Author">
            <w:r w:rsidRPr="00744E02" w:rsidDel="00744E02">
              <w:rPr>
                <w:rStyle w:val="Hyperlink"/>
                <w:noProof/>
                <w:rPrChange w:id="200" w:author="Author">
                  <w:rPr>
                    <w:rStyle w:val="Hyperlink"/>
                    <w:noProof/>
                  </w:rPr>
                </w:rPrChange>
              </w:rPr>
              <w:delText>4.3.1.6.</w:delText>
            </w:r>
            <w:r w:rsidDel="00744E0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744E02" w:rsidDel="00744E02">
              <w:rPr>
                <w:rStyle w:val="Hyperlink"/>
                <w:noProof/>
                <w:rPrChange w:id="201" w:author="Author">
                  <w:rPr>
                    <w:rStyle w:val="Hyperlink"/>
                    <w:noProof/>
                  </w:rPr>
                </w:rPrChange>
              </w:rPr>
              <w:delText>Content awarding</w:delText>
            </w:r>
            <w:r w:rsidDel="00744E02">
              <w:rPr>
                <w:noProof/>
                <w:webHidden/>
              </w:rPr>
              <w:tab/>
              <w:delText>12</w:delText>
            </w:r>
          </w:del>
        </w:p>
        <w:p w14:paraId="2A2CEBD0" w14:textId="77777777" w:rsidR="009E60D2" w:rsidDel="00744E02" w:rsidRDefault="009E60D2">
          <w:pPr>
            <w:pStyle w:val="TOC2"/>
            <w:tabs>
              <w:tab w:val="left" w:pos="1200"/>
              <w:tab w:val="right" w:leader="dot" w:pos="9346"/>
            </w:tabs>
            <w:rPr>
              <w:del w:id="202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del w:id="203" w:author="Author">
            <w:r w:rsidRPr="00744E02" w:rsidDel="00744E02">
              <w:rPr>
                <w:rStyle w:val="Hyperlink"/>
                <w:noProof/>
                <w:rPrChange w:id="204" w:author="Author">
                  <w:rPr>
                    <w:rStyle w:val="Hyperlink"/>
                    <w:noProof/>
                  </w:rPr>
                </w:rPrChange>
              </w:rPr>
              <w:delText>4.3.1.7.</w:delText>
            </w:r>
            <w:r w:rsidDel="00744E0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744E02" w:rsidDel="00744E02">
              <w:rPr>
                <w:rStyle w:val="Hyperlink"/>
                <w:noProof/>
                <w:rPrChange w:id="205" w:author="Author">
                  <w:rPr>
                    <w:rStyle w:val="Hyperlink"/>
                    <w:noProof/>
                  </w:rPr>
                </w:rPrChange>
              </w:rPr>
              <w:delText>Opt-out</w:delText>
            </w:r>
            <w:r w:rsidDel="00744E02">
              <w:rPr>
                <w:noProof/>
                <w:webHidden/>
              </w:rPr>
              <w:tab/>
              <w:delText>13</w:delText>
            </w:r>
          </w:del>
        </w:p>
        <w:p w14:paraId="185F5B1D" w14:textId="77777777" w:rsidR="009E60D2" w:rsidDel="00744E02" w:rsidRDefault="009E60D2">
          <w:pPr>
            <w:pStyle w:val="TOC2"/>
            <w:tabs>
              <w:tab w:val="left" w:pos="1200"/>
              <w:tab w:val="right" w:leader="dot" w:pos="9346"/>
            </w:tabs>
            <w:rPr>
              <w:del w:id="206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del w:id="207" w:author="Author">
            <w:r w:rsidRPr="00744E02" w:rsidDel="00744E02">
              <w:rPr>
                <w:rStyle w:val="Hyperlink"/>
                <w:noProof/>
                <w:rPrChange w:id="208" w:author="Author">
                  <w:rPr>
                    <w:rStyle w:val="Hyperlink"/>
                    <w:noProof/>
                  </w:rPr>
                </w:rPrChange>
              </w:rPr>
              <w:delText>4.3.1.8.</w:delText>
            </w:r>
            <w:r w:rsidDel="00744E0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744E02" w:rsidDel="00744E02">
              <w:rPr>
                <w:rStyle w:val="Hyperlink"/>
                <w:noProof/>
                <w:rPrChange w:id="209" w:author="Author">
                  <w:rPr>
                    <w:rStyle w:val="Hyperlink"/>
                    <w:noProof/>
                  </w:rPr>
                </w:rPrChange>
              </w:rPr>
              <w:delText>Re-opt-in</w:delText>
            </w:r>
            <w:r w:rsidDel="00744E02">
              <w:rPr>
                <w:noProof/>
                <w:webHidden/>
              </w:rPr>
              <w:tab/>
              <w:delText>14</w:delText>
            </w:r>
          </w:del>
        </w:p>
        <w:p w14:paraId="1D372521" w14:textId="77777777" w:rsidR="009E60D2" w:rsidDel="00744E02" w:rsidRDefault="009E60D2">
          <w:pPr>
            <w:pStyle w:val="TOC2"/>
            <w:tabs>
              <w:tab w:val="left" w:pos="960"/>
              <w:tab w:val="right" w:leader="dot" w:pos="9346"/>
            </w:tabs>
            <w:rPr>
              <w:del w:id="210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del w:id="211" w:author="Author">
            <w:r w:rsidRPr="00744E02" w:rsidDel="00744E02">
              <w:rPr>
                <w:rStyle w:val="Hyperlink"/>
                <w:noProof/>
                <w:rPrChange w:id="212" w:author="Author">
                  <w:rPr>
                    <w:rStyle w:val="Hyperlink"/>
                    <w:noProof/>
                  </w:rPr>
                </w:rPrChange>
              </w:rPr>
              <w:delText>4.4.</w:delText>
            </w:r>
            <w:r w:rsidDel="00744E0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744E02" w:rsidDel="00744E02">
              <w:rPr>
                <w:rStyle w:val="Hyperlink"/>
                <w:noProof/>
                <w:rPrChange w:id="213" w:author="Author">
                  <w:rPr>
                    <w:rStyle w:val="Hyperlink"/>
                    <w:noProof/>
                  </w:rPr>
                </w:rPrChange>
              </w:rPr>
              <w:delText>Prizes &amp; Winners</w:delText>
            </w:r>
            <w:r w:rsidDel="00744E02">
              <w:rPr>
                <w:noProof/>
                <w:webHidden/>
              </w:rPr>
              <w:tab/>
              <w:delText>15</w:delText>
            </w:r>
          </w:del>
        </w:p>
        <w:p w14:paraId="6798224D" w14:textId="77777777" w:rsidR="009E60D2" w:rsidDel="00744E02" w:rsidRDefault="009E60D2">
          <w:pPr>
            <w:pStyle w:val="TOC3"/>
            <w:tabs>
              <w:tab w:val="left" w:pos="1200"/>
              <w:tab w:val="right" w:leader="dot" w:pos="9346"/>
            </w:tabs>
            <w:rPr>
              <w:del w:id="214" w:author="Author"/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del w:id="215" w:author="Author">
            <w:r w:rsidRPr="00744E02" w:rsidDel="00744E02">
              <w:rPr>
                <w:rStyle w:val="Hyperlink"/>
                <w:b/>
                <w:noProof/>
                <w:rPrChange w:id="216" w:author="Author">
                  <w:rPr>
                    <w:rStyle w:val="Hyperlink"/>
                    <w:b/>
                    <w:noProof/>
                  </w:rPr>
                </w:rPrChange>
              </w:rPr>
              <w:delText>4.4.1.</w:delText>
            </w:r>
            <w:r w:rsidDel="00744E0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744E02" w:rsidDel="00744E02">
              <w:rPr>
                <w:rStyle w:val="Hyperlink"/>
                <w:b/>
                <w:noProof/>
                <w:rPrChange w:id="217" w:author="Author">
                  <w:rPr>
                    <w:rStyle w:val="Hyperlink"/>
                    <w:b/>
                    <w:noProof/>
                  </w:rPr>
                </w:rPrChange>
              </w:rPr>
              <w:delText>Main Prizes</w:delText>
            </w:r>
            <w:r w:rsidDel="00744E02">
              <w:rPr>
                <w:noProof/>
                <w:webHidden/>
              </w:rPr>
              <w:tab/>
              <w:delText>16</w:delText>
            </w:r>
          </w:del>
        </w:p>
        <w:p w14:paraId="5268D078" w14:textId="77777777" w:rsidR="009E60D2" w:rsidDel="00744E02" w:rsidRDefault="009E60D2">
          <w:pPr>
            <w:pStyle w:val="TOC2"/>
            <w:tabs>
              <w:tab w:val="left" w:pos="960"/>
              <w:tab w:val="right" w:leader="dot" w:pos="9346"/>
            </w:tabs>
            <w:rPr>
              <w:del w:id="218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del w:id="219" w:author="Author">
            <w:r w:rsidRPr="00744E02" w:rsidDel="00744E02">
              <w:rPr>
                <w:rStyle w:val="Hyperlink"/>
                <w:noProof/>
                <w:rPrChange w:id="220" w:author="Author">
                  <w:rPr>
                    <w:rStyle w:val="Hyperlink"/>
                    <w:noProof/>
                  </w:rPr>
                </w:rPrChange>
              </w:rPr>
              <w:delText>4.5.</w:delText>
            </w:r>
            <w:r w:rsidDel="00744E0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744E02" w:rsidDel="00744E02">
              <w:rPr>
                <w:rStyle w:val="Hyperlink"/>
                <w:rFonts w:eastAsia="Roboto Medium"/>
                <w:noProof/>
                <w:rPrChange w:id="221" w:author="Author">
                  <w:rPr>
                    <w:rStyle w:val="Hyperlink"/>
                    <w:rFonts w:eastAsia="Roboto Medium"/>
                    <w:noProof/>
                  </w:rPr>
                </w:rPrChange>
              </w:rPr>
              <w:delText>Black Hours / Days</w:delText>
            </w:r>
            <w:r w:rsidDel="00744E02">
              <w:rPr>
                <w:noProof/>
                <w:webHidden/>
              </w:rPr>
              <w:tab/>
              <w:delText>16</w:delText>
            </w:r>
          </w:del>
        </w:p>
        <w:p w14:paraId="1A126609" w14:textId="77777777" w:rsidR="009E60D2" w:rsidDel="00744E02" w:rsidRDefault="009E60D2">
          <w:pPr>
            <w:pStyle w:val="TOC2"/>
            <w:tabs>
              <w:tab w:val="left" w:pos="960"/>
              <w:tab w:val="right" w:leader="dot" w:pos="9346"/>
            </w:tabs>
            <w:rPr>
              <w:del w:id="222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del w:id="223" w:author="Author">
            <w:r w:rsidRPr="00744E02" w:rsidDel="00744E02">
              <w:rPr>
                <w:rStyle w:val="Hyperlink"/>
                <w:noProof/>
                <w:rPrChange w:id="224" w:author="Author">
                  <w:rPr>
                    <w:rStyle w:val="Hyperlink"/>
                    <w:noProof/>
                  </w:rPr>
                </w:rPrChange>
              </w:rPr>
              <w:delText>4.6.</w:delText>
            </w:r>
            <w:r w:rsidDel="00744E0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744E02" w:rsidDel="00744E02">
              <w:rPr>
                <w:rStyle w:val="Hyperlink"/>
                <w:noProof/>
                <w:rPrChange w:id="225" w:author="Author">
                  <w:rPr>
                    <w:rStyle w:val="Hyperlink"/>
                    <w:noProof/>
                  </w:rPr>
                </w:rPrChange>
              </w:rPr>
              <w:delText>Broadcasting</w:delText>
            </w:r>
            <w:r w:rsidDel="00744E02">
              <w:rPr>
                <w:noProof/>
                <w:webHidden/>
              </w:rPr>
              <w:tab/>
              <w:delText>16</w:delText>
            </w:r>
          </w:del>
        </w:p>
        <w:p w14:paraId="4EE123F6" w14:textId="77777777" w:rsidR="009E60D2" w:rsidDel="00744E02" w:rsidRDefault="009E60D2">
          <w:pPr>
            <w:pStyle w:val="TOC3"/>
            <w:tabs>
              <w:tab w:val="left" w:pos="1200"/>
              <w:tab w:val="right" w:leader="dot" w:pos="9346"/>
            </w:tabs>
            <w:rPr>
              <w:del w:id="226" w:author="Author"/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del w:id="227" w:author="Author">
            <w:r w:rsidRPr="00744E02" w:rsidDel="00744E02">
              <w:rPr>
                <w:rStyle w:val="Hyperlink"/>
                <w:b/>
                <w:noProof/>
                <w:rPrChange w:id="228" w:author="Author">
                  <w:rPr>
                    <w:rStyle w:val="Hyperlink"/>
                    <w:b/>
                    <w:noProof/>
                  </w:rPr>
                </w:rPrChange>
              </w:rPr>
              <w:delText>4.6.1.</w:delText>
            </w:r>
            <w:r w:rsidDel="00744E0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744E02" w:rsidDel="00744E02">
              <w:rPr>
                <w:rStyle w:val="Hyperlink"/>
                <w:b/>
                <w:noProof/>
                <w:rPrChange w:id="229" w:author="Author">
                  <w:rPr>
                    <w:rStyle w:val="Hyperlink"/>
                    <w:b/>
                    <w:noProof/>
                  </w:rPr>
                </w:rPrChange>
              </w:rPr>
              <w:delText>Bulk</w:delText>
            </w:r>
            <w:r w:rsidDel="00744E02">
              <w:rPr>
                <w:noProof/>
                <w:webHidden/>
              </w:rPr>
              <w:tab/>
              <w:delText>16</w:delText>
            </w:r>
          </w:del>
        </w:p>
        <w:p w14:paraId="2E2D7327" w14:textId="77777777" w:rsidR="009E60D2" w:rsidDel="00744E02" w:rsidRDefault="009E60D2">
          <w:pPr>
            <w:pStyle w:val="TOC3"/>
            <w:tabs>
              <w:tab w:val="left" w:pos="1440"/>
              <w:tab w:val="right" w:leader="dot" w:pos="9346"/>
            </w:tabs>
            <w:rPr>
              <w:del w:id="230" w:author="Author"/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del w:id="231" w:author="Author">
            <w:r w:rsidRPr="00744E02" w:rsidDel="00744E02">
              <w:rPr>
                <w:rStyle w:val="Hyperlink"/>
                <w:b/>
                <w:noProof/>
                <w:rPrChange w:id="232" w:author="Author">
                  <w:rPr>
                    <w:rStyle w:val="Hyperlink"/>
                    <w:b/>
                    <w:noProof/>
                  </w:rPr>
                </w:rPrChange>
              </w:rPr>
              <w:delText>4.6.1.1.</w:delText>
            </w:r>
            <w:r w:rsidDel="00744E0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744E02" w:rsidDel="00744E02">
              <w:rPr>
                <w:rStyle w:val="Hyperlink"/>
                <w:b/>
                <w:noProof/>
                <w:rPrChange w:id="233" w:author="Author">
                  <w:rPr>
                    <w:rStyle w:val="Hyperlink"/>
                    <w:b/>
                    <w:noProof/>
                  </w:rPr>
                </w:rPrChange>
              </w:rPr>
              <w:delText>Bulk connection</w:delText>
            </w:r>
            <w:r w:rsidDel="00744E02">
              <w:rPr>
                <w:noProof/>
                <w:webHidden/>
              </w:rPr>
              <w:tab/>
              <w:delText>17</w:delText>
            </w:r>
          </w:del>
        </w:p>
        <w:p w14:paraId="20A77064" w14:textId="77777777" w:rsidR="009E60D2" w:rsidDel="00744E02" w:rsidRDefault="009E60D2">
          <w:pPr>
            <w:pStyle w:val="TOC3"/>
            <w:tabs>
              <w:tab w:val="left" w:pos="1440"/>
              <w:tab w:val="right" w:leader="dot" w:pos="9346"/>
            </w:tabs>
            <w:rPr>
              <w:del w:id="234" w:author="Author"/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del w:id="235" w:author="Author">
            <w:r w:rsidRPr="00744E02" w:rsidDel="00744E02">
              <w:rPr>
                <w:rStyle w:val="Hyperlink"/>
                <w:b/>
                <w:noProof/>
                <w:rPrChange w:id="236" w:author="Author">
                  <w:rPr>
                    <w:rStyle w:val="Hyperlink"/>
                    <w:b/>
                    <w:noProof/>
                  </w:rPr>
                </w:rPrChange>
              </w:rPr>
              <w:delText>4.6.1.2.</w:delText>
            </w:r>
            <w:r w:rsidDel="00744E0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744E02" w:rsidDel="00744E02">
              <w:rPr>
                <w:rStyle w:val="Hyperlink"/>
                <w:b/>
                <w:noProof/>
                <w:rPrChange w:id="237" w:author="Author">
                  <w:rPr>
                    <w:rStyle w:val="Hyperlink"/>
                    <w:b/>
                    <w:noProof/>
                  </w:rPr>
                </w:rPrChange>
              </w:rPr>
              <w:delText>Bulk rules</w:delText>
            </w:r>
            <w:r w:rsidDel="00744E02">
              <w:rPr>
                <w:noProof/>
                <w:webHidden/>
              </w:rPr>
              <w:tab/>
              <w:delText>17</w:delText>
            </w:r>
          </w:del>
        </w:p>
        <w:p w14:paraId="528F8245" w14:textId="77777777" w:rsidR="009E60D2" w:rsidDel="00744E02" w:rsidRDefault="009E60D2">
          <w:pPr>
            <w:pStyle w:val="TOC3"/>
            <w:tabs>
              <w:tab w:val="left" w:pos="1200"/>
              <w:tab w:val="right" w:leader="dot" w:pos="9346"/>
            </w:tabs>
            <w:rPr>
              <w:del w:id="238" w:author="Author"/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del w:id="239" w:author="Author">
            <w:r w:rsidRPr="00744E02" w:rsidDel="00744E02">
              <w:rPr>
                <w:rStyle w:val="Hyperlink"/>
                <w:b/>
                <w:noProof/>
                <w:rPrChange w:id="240" w:author="Author">
                  <w:rPr>
                    <w:rStyle w:val="Hyperlink"/>
                    <w:b/>
                    <w:noProof/>
                  </w:rPr>
                </w:rPrChange>
              </w:rPr>
              <w:delText>4.6.2.</w:delText>
            </w:r>
            <w:r w:rsidDel="00744E0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744E02" w:rsidDel="00744E02">
              <w:rPr>
                <w:rStyle w:val="Hyperlink"/>
                <w:b/>
                <w:noProof/>
                <w:rPrChange w:id="241" w:author="Author">
                  <w:rPr>
                    <w:rStyle w:val="Hyperlink"/>
                    <w:b/>
                    <w:noProof/>
                  </w:rPr>
                </w:rPrChange>
              </w:rPr>
              <w:delText>Teasers</w:delText>
            </w:r>
            <w:r w:rsidDel="00744E02">
              <w:rPr>
                <w:noProof/>
                <w:webHidden/>
              </w:rPr>
              <w:tab/>
              <w:delText>17</w:delText>
            </w:r>
          </w:del>
        </w:p>
        <w:p w14:paraId="66857804" w14:textId="77777777" w:rsidR="009E60D2" w:rsidDel="00744E02" w:rsidRDefault="009E60D2">
          <w:pPr>
            <w:pStyle w:val="TOC2"/>
            <w:tabs>
              <w:tab w:val="left" w:pos="960"/>
              <w:tab w:val="right" w:leader="dot" w:pos="9346"/>
            </w:tabs>
            <w:rPr>
              <w:del w:id="242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del w:id="243" w:author="Author">
            <w:r w:rsidRPr="00744E02" w:rsidDel="00744E02">
              <w:rPr>
                <w:rStyle w:val="Hyperlink"/>
                <w:noProof/>
                <w:rPrChange w:id="244" w:author="Author">
                  <w:rPr>
                    <w:rStyle w:val="Hyperlink"/>
                    <w:noProof/>
                  </w:rPr>
                </w:rPrChange>
              </w:rPr>
              <w:delText>4.7.</w:delText>
            </w:r>
            <w:r w:rsidDel="00744E0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744E02" w:rsidDel="00744E02">
              <w:rPr>
                <w:rStyle w:val="Hyperlink"/>
                <w:noProof/>
                <w:rPrChange w:id="245" w:author="Author">
                  <w:rPr>
                    <w:rStyle w:val="Hyperlink"/>
                    <w:noProof/>
                  </w:rPr>
                </w:rPrChange>
              </w:rPr>
              <w:delText>Additional Keywords</w:delText>
            </w:r>
            <w:r w:rsidDel="00744E02">
              <w:rPr>
                <w:noProof/>
                <w:webHidden/>
              </w:rPr>
              <w:tab/>
              <w:delText>18</w:delText>
            </w:r>
          </w:del>
        </w:p>
        <w:p w14:paraId="295A2153" w14:textId="77777777" w:rsidR="009E60D2" w:rsidDel="00744E02" w:rsidRDefault="009E60D2">
          <w:pPr>
            <w:pStyle w:val="TOC1"/>
            <w:tabs>
              <w:tab w:val="left" w:pos="480"/>
              <w:tab w:val="right" w:leader="dot" w:pos="9346"/>
            </w:tabs>
            <w:rPr>
              <w:del w:id="246" w:author="Author"/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del w:id="247" w:author="Author">
            <w:r w:rsidRPr="00744E02" w:rsidDel="00744E02">
              <w:rPr>
                <w:rStyle w:val="Hyperlink"/>
                <w:noProof/>
                <w:rPrChange w:id="248" w:author="Author">
                  <w:rPr>
                    <w:rStyle w:val="Hyperlink"/>
                    <w:noProof/>
                  </w:rPr>
                </w:rPrChange>
              </w:rPr>
              <w:delText>5.</w:delText>
            </w:r>
            <w:r w:rsidDel="00744E0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744E02" w:rsidDel="00744E02">
              <w:rPr>
                <w:rStyle w:val="Hyperlink"/>
                <w:noProof/>
                <w:rPrChange w:id="249" w:author="Author">
                  <w:rPr>
                    <w:rStyle w:val="Hyperlink"/>
                    <w:noProof/>
                  </w:rPr>
                </w:rPrChange>
              </w:rPr>
              <w:delText>Reports</w:delText>
            </w:r>
            <w:r w:rsidDel="00744E02">
              <w:rPr>
                <w:noProof/>
                <w:webHidden/>
              </w:rPr>
              <w:tab/>
              <w:delText>19</w:delText>
            </w:r>
          </w:del>
        </w:p>
        <w:p w14:paraId="01BD27E6" w14:textId="77777777" w:rsidR="009E60D2" w:rsidDel="00744E02" w:rsidRDefault="009E60D2">
          <w:pPr>
            <w:pStyle w:val="TOC2"/>
            <w:tabs>
              <w:tab w:val="left" w:pos="960"/>
              <w:tab w:val="right" w:leader="dot" w:pos="9346"/>
            </w:tabs>
            <w:rPr>
              <w:del w:id="250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del w:id="251" w:author="Author">
            <w:r w:rsidRPr="00744E02" w:rsidDel="00744E02">
              <w:rPr>
                <w:rStyle w:val="Hyperlink"/>
                <w:noProof/>
                <w:rPrChange w:id="252" w:author="Author">
                  <w:rPr>
                    <w:rStyle w:val="Hyperlink"/>
                    <w:noProof/>
                  </w:rPr>
                </w:rPrChange>
              </w:rPr>
              <w:delText>5.1.</w:delText>
            </w:r>
            <w:r w:rsidDel="00744E0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744E02" w:rsidDel="00744E02">
              <w:rPr>
                <w:rStyle w:val="Hyperlink"/>
                <w:noProof/>
                <w:rPrChange w:id="253" w:author="Author">
                  <w:rPr>
                    <w:rStyle w:val="Hyperlink"/>
                    <w:noProof/>
                  </w:rPr>
                </w:rPrChange>
              </w:rPr>
              <w:delText>Default Reports</w:delText>
            </w:r>
            <w:r w:rsidDel="00744E02">
              <w:rPr>
                <w:noProof/>
                <w:webHidden/>
              </w:rPr>
              <w:tab/>
              <w:delText>19</w:delText>
            </w:r>
          </w:del>
        </w:p>
        <w:p w14:paraId="50B0659D" w14:textId="77777777" w:rsidR="009E60D2" w:rsidDel="00744E02" w:rsidRDefault="009E60D2">
          <w:pPr>
            <w:pStyle w:val="TOC2"/>
            <w:tabs>
              <w:tab w:val="left" w:pos="960"/>
              <w:tab w:val="right" w:leader="dot" w:pos="9346"/>
            </w:tabs>
            <w:rPr>
              <w:del w:id="254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del w:id="255" w:author="Author">
            <w:r w:rsidRPr="00744E02" w:rsidDel="00744E02">
              <w:rPr>
                <w:rStyle w:val="Hyperlink"/>
                <w:noProof/>
                <w:rPrChange w:id="256" w:author="Author">
                  <w:rPr>
                    <w:rStyle w:val="Hyperlink"/>
                    <w:noProof/>
                  </w:rPr>
                </w:rPrChange>
              </w:rPr>
              <w:delText>5.2.</w:delText>
            </w:r>
            <w:r w:rsidDel="00744E0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744E02" w:rsidDel="00744E02">
              <w:rPr>
                <w:rStyle w:val="Hyperlink"/>
                <w:noProof/>
                <w:rPrChange w:id="257" w:author="Author">
                  <w:rPr>
                    <w:rStyle w:val="Hyperlink"/>
                    <w:noProof/>
                  </w:rPr>
                </w:rPrChange>
              </w:rPr>
              <w:delText>Extra Reports</w:delText>
            </w:r>
            <w:r w:rsidDel="00744E02">
              <w:rPr>
                <w:noProof/>
                <w:webHidden/>
              </w:rPr>
              <w:tab/>
              <w:delText>19</w:delText>
            </w:r>
          </w:del>
        </w:p>
        <w:p w14:paraId="1A3727AF" w14:textId="77777777" w:rsidR="009E60D2" w:rsidDel="00744E02" w:rsidRDefault="009E60D2">
          <w:pPr>
            <w:pStyle w:val="TOC1"/>
            <w:tabs>
              <w:tab w:val="left" w:pos="480"/>
              <w:tab w:val="right" w:leader="dot" w:pos="9346"/>
            </w:tabs>
            <w:rPr>
              <w:del w:id="258" w:author="Author"/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del w:id="259" w:author="Author">
            <w:r w:rsidRPr="00744E02" w:rsidDel="00744E02">
              <w:rPr>
                <w:rStyle w:val="Hyperlink"/>
                <w:noProof/>
                <w:rPrChange w:id="260" w:author="Author">
                  <w:rPr>
                    <w:rStyle w:val="Hyperlink"/>
                    <w:noProof/>
                  </w:rPr>
                </w:rPrChange>
              </w:rPr>
              <w:delText>6.</w:delText>
            </w:r>
            <w:r w:rsidDel="00744E0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744E02" w:rsidDel="00744E02">
              <w:rPr>
                <w:rStyle w:val="Hyperlink"/>
                <w:noProof/>
                <w:rPrChange w:id="261" w:author="Author">
                  <w:rPr>
                    <w:rStyle w:val="Hyperlink"/>
                    <w:noProof/>
                  </w:rPr>
                </w:rPrChange>
              </w:rPr>
              <w:delText>Reporting Accounts &amp; User Roles</w:delText>
            </w:r>
            <w:r w:rsidDel="00744E02">
              <w:rPr>
                <w:noProof/>
                <w:webHidden/>
              </w:rPr>
              <w:tab/>
              <w:delText>20</w:delText>
            </w:r>
          </w:del>
        </w:p>
        <w:p w14:paraId="50FA216A" w14:textId="77777777" w:rsidR="009E60D2" w:rsidDel="00744E02" w:rsidRDefault="009E60D2">
          <w:pPr>
            <w:pStyle w:val="TOC2"/>
            <w:tabs>
              <w:tab w:val="left" w:pos="960"/>
              <w:tab w:val="right" w:leader="dot" w:pos="9346"/>
            </w:tabs>
            <w:rPr>
              <w:del w:id="262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del w:id="263" w:author="Author">
            <w:r w:rsidRPr="00744E02" w:rsidDel="00744E02">
              <w:rPr>
                <w:rStyle w:val="Hyperlink"/>
                <w:noProof/>
                <w:rPrChange w:id="264" w:author="Author">
                  <w:rPr>
                    <w:rStyle w:val="Hyperlink"/>
                    <w:noProof/>
                  </w:rPr>
                </w:rPrChange>
              </w:rPr>
              <w:delText>6.1.</w:delText>
            </w:r>
            <w:r w:rsidDel="00744E0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744E02" w:rsidDel="00744E02">
              <w:rPr>
                <w:rStyle w:val="Hyperlink"/>
                <w:noProof/>
                <w:rPrChange w:id="265" w:author="Author">
                  <w:rPr>
                    <w:rStyle w:val="Hyperlink"/>
                    <w:noProof/>
                  </w:rPr>
                </w:rPrChange>
              </w:rPr>
              <w:delText>User Roles</w:delText>
            </w:r>
            <w:r w:rsidDel="00744E02">
              <w:rPr>
                <w:noProof/>
                <w:webHidden/>
              </w:rPr>
              <w:tab/>
              <w:delText>20</w:delText>
            </w:r>
          </w:del>
        </w:p>
        <w:p w14:paraId="26E0CC3B" w14:textId="77777777" w:rsidR="009E60D2" w:rsidDel="00744E02" w:rsidRDefault="009E60D2">
          <w:pPr>
            <w:pStyle w:val="TOC2"/>
            <w:tabs>
              <w:tab w:val="left" w:pos="960"/>
              <w:tab w:val="right" w:leader="dot" w:pos="9346"/>
            </w:tabs>
            <w:rPr>
              <w:del w:id="266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del w:id="267" w:author="Author">
            <w:r w:rsidRPr="00744E02" w:rsidDel="00744E02">
              <w:rPr>
                <w:rStyle w:val="Hyperlink"/>
                <w:noProof/>
                <w:rPrChange w:id="268" w:author="Author">
                  <w:rPr>
                    <w:rStyle w:val="Hyperlink"/>
                    <w:noProof/>
                  </w:rPr>
                </w:rPrChange>
              </w:rPr>
              <w:delText>6.2.</w:delText>
            </w:r>
            <w:r w:rsidDel="00744E0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744E02" w:rsidDel="00744E02">
              <w:rPr>
                <w:rStyle w:val="Hyperlink"/>
                <w:noProof/>
                <w:rPrChange w:id="269" w:author="Author">
                  <w:rPr>
                    <w:rStyle w:val="Hyperlink"/>
                    <w:noProof/>
                  </w:rPr>
                </w:rPrChange>
              </w:rPr>
              <w:delText>Reporting Accounts</w:delText>
            </w:r>
            <w:r w:rsidDel="00744E02">
              <w:rPr>
                <w:noProof/>
                <w:webHidden/>
              </w:rPr>
              <w:tab/>
              <w:delText>20</w:delText>
            </w:r>
          </w:del>
        </w:p>
        <w:p w14:paraId="1907BC6B" w14:textId="77777777" w:rsidR="009E60D2" w:rsidDel="00744E02" w:rsidRDefault="009E60D2">
          <w:pPr>
            <w:pStyle w:val="TOC2"/>
            <w:tabs>
              <w:tab w:val="left" w:pos="960"/>
              <w:tab w:val="right" w:leader="dot" w:pos="9346"/>
            </w:tabs>
            <w:rPr>
              <w:del w:id="270" w:author="Author"/>
              <w:rFonts w:eastAsiaTheme="minorEastAsia" w:cstheme="minorBidi"/>
              <w:smallCaps w:val="0"/>
              <w:noProof/>
              <w:sz w:val="22"/>
              <w:szCs w:val="22"/>
            </w:rPr>
          </w:pPr>
          <w:del w:id="271" w:author="Author">
            <w:r w:rsidRPr="00744E02" w:rsidDel="00744E02">
              <w:rPr>
                <w:rStyle w:val="Hyperlink"/>
                <w:noProof/>
                <w:rPrChange w:id="272" w:author="Author">
                  <w:rPr>
                    <w:rStyle w:val="Hyperlink"/>
                    <w:noProof/>
                  </w:rPr>
                </w:rPrChange>
              </w:rPr>
              <w:delText>6.3.</w:delText>
            </w:r>
            <w:r w:rsidDel="00744E0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744E02" w:rsidDel="00744E02">
              <w:rPr>
                <w:rStyle w:val="Hyperlink"/>
                <w:noProof/>
                <w:rPrChange w:id="273" w:author="Author">
                  <w:rPr>
                    <w:rStyle w:val="Hyperlink"/>
                    <w:noProof/>
                  </w:rPr>
                </w:rPrChange>
              </w:rPr>
              <w:delText>Roles Information</w:delText>
            </w:r>
            <w:r w:rsidDel="00744E02">
              <w:rPr>
                <w:noProof/>
                <w:webHidden/>
              </w:rPr>
              <w:tab/>
              <w:delText>20</w:delText>
            </w:r>
          </w:del>
        </w:p>
        <w:p w14:paraId="58D40533" w14:textId="77777777" w:rsidR="009E60D2" w:rsidDel="00744E02" w:rsidRDefault="009E60D2">
          <w:pPr>
            <w:pStyle w:val="TOC1"/>
            <w:tabs>
              <w:tab w:val="left" w:pos="480"/>
              <w:tab w:val="right" w:leader="dot" w:pos="9346"/>
            </w:tabs>
            <w:rPr>
              <w:del w:id="274" w:author="Author"/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del w:id="275" w:author="Author">
            <w:r w:rsidRPr="00744E02" w:rsidDel="00744E02">
              <w:rPr>
                <w:rStyle w:val="Hyperlink"/>
                <w:noProof/>
                <w:rPrChange w:id="276" w:author="Author">
                  <w:rPr>
                    <w:rStyle w:val="Hyperlink"/>
                    <w:noProof/>
                  </w:rPr>
                </w:rPrChange>
              </w:rPr>
              <w:delText>7.</w:delText>
            </w:r>
            <w:r w:rsidDel="00744E0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744E02" w:rsidDel="00744E02">
              <w:rPr>
                <w:rStyle w:val="Hyperlink"/>
                <w:noProof/>
                <w:rPrChange w:id="277" w:author="Author">
                  <w:rPr>
                    <w:rStyle w:val="Hyperlink"/>
                    <w:noProof/>
                  </w:rPr>
                </w:rPrChange>
              </w:rPr>
              <w:delText>“Swipe &amp; Win” Rewarding points scheme</w:delText>
            </w:r>
            <w:r w:rsidDel="00744E02">
              <w:rPr>
                <w:noProof/>
                <w:webHidden/>
              </w:rPr>
              <w:tab/>
              <w:delText>22</w:delText>
            </w:r>
          </w:del>
        </w:p>
        <w:p w14:paraId="58D8556F" w14:textId="77777777" w:rsidR="009E60D2" w:rsidDel="00744E02" w:rsidRDefault="009E60D2">
          <w:pPr>
            <w:pStyle w:val="TOC1"/>
            <w:tabs>
              <w:tab w:val="left" w:pos="480"/>
              <w:tab w:val="right" w:leader="dot" w:pos="9346"/>
            </w:tabs>
            <w:rPr>
              <w:del w:id="278" w:author="Author"/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del w:id="279" w:author="Author">
            <w:r w:rsidRPr="00744E02" w:rsidDel="00744E02">
              <w:rPr>
                <w:rStyle w:val="Hyperlink"/>
                <w:noProof/>
                <w:rPrChange w:id="280" w:author="Author">
                  <w:rPr>
                    <w:rStyle w:val="Hyperlink"/>
                    <w:noProof/>
                  </w:rPr>
                </w:rPrChange>
              </w:rPr>
              <w:delText>8.</w:delText>
            </w:r>
            <w:r w:rsidDel="00744E0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744E02" w:rsidDel="00744E02">
              <w:rPr>
                <w:rStyle w:val="Hyperlink"/>
                <w:noProof/>
                <w:rPrChange w:id="281" w:author="Author">
                  <w:rPr>
                    <w:rStyle w:val="Hyperlink"/>
                    <w:noProof/>
                  </w:rPr>
                </w:rPrChange>
              </w:rPr>
              <w:delText>Contact Details</w:delText>
            </w:r>
            <w:r w:rsidDel="00744E02">
              <w:rPr>
                <w:noProof/>
                <w:webHidden/>
              </w:rPr>
              <w:tab/>
              <w:delText>25</w:delText>
            </w:r>
          </w:del>
        </w:p>
        <w:p w14:paraId="7E527057" w14:textId="77777777" w:rsidR="009E60D2" w:rsidDel="00744E02" w:rsidRDefault="009E60D2">
          <w:pPr>
            <w:pStyle w:val="TOC1"/>
            <w:tabs>
              <w:tab w:val="left" w:pos="480"/>
              <w:tab w:val="right" w:leader="dot" w:pos="9346"/>
            </w:tabs>
            <w:rPr>
              <w:del w:id="282" w:author="Author"/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del w:id="283" w:author="Author">
            <w:r w:rsidRPr="00744E02" w:rsidDel="00744E02">
              <w:rPr>
                <w:rStyle w:val="Hyperlink"/>
                <w:noProof/>
                <w:rPrChange w:id="284" w:author="Author">
                  <w:rPr>
                    <w:rStyle w:val="Hyperlink"/>
                    <w:noProof/>
                  </w:rPr>
                </w:rPrChange>
              </w:rPr>
              <w:delText>9.</w:delText>
            </w:r>
            <w:r w:rsidDel="00744E0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744E02" w:rsidDel="00744E02">
              <w:rPr>
                <w:rStyle w:val="Hyperlink"/>
                <w:noProof/>
                <w:rPrChange w:id="285" w:author="Author">
                  <w:rPr>
                    <w:rStyle w:val="Hyperlink"/>
                    <w:noProof/>
                  </w:rPr>
                </w:rPrChange>
              </w:rPr>
              <w:delText>Other material (e.g. Campaign flows)</w:delText>
            </w:r>
            <w:r w:rsidDel="00744E02">
              <w:rPr>
                <w:noProof/>
                <w:webHidden/>
              </w:rPr>
              <w:tab/>
              <w:delText>26</w:delText>
            </w:r>
          </w:del>
        </w:p>
        <w:p w14:paraId="75CC9D9B" w14:textId="3B7D1F76" w:rsidR="00113E01" w:rsidRPr="00B73023" w:rsidRDefault="00113E01">
          <w:r w:rsidRPr="00B73023">
            <w:rPr>
              <w:b/>
              <w:bCs/>
              <w:noProof/>
            </w:rPr>
            <w:fldChar w:fldCharType="end"/>
          </w:r>
        </w:p>
      </w:sdtContent>
    </w:sdt>
    <w:p w14:paraId="2EDA796A" w14:textId="77777777" w:rsidR="008F24B6" w:rsidRPr="00B73023" w:rsidRDefault="008F24B6">
      <w:pPr>
        <w:rPr>
          <w:rFonts w:asciiTheme="minorHAnsi" w:hAnsiTheme="minorHAnsi" w:cstheme="minorHAnsi"/>
          <w:sz w:val="22"/>
          <w:szCs w:val="22"/>
        </w:rPr>
      </w:pPr>
    </w:p>
    <w:p w14:paraId="0E70A68F" w14:textId="06EED272" w:rsidR="005F172A" w:rsidRPr="00B73023" w:rsidRDefault="005F172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73023">
        <w:rPr>
          <w:rFonts w:asciiTheme="minorHAnsi" w:hAnsiTheme="minorHAnsi" w:cstheme="minorHAnsi"/>
          <w:sz w:val="22"/>
          <w:szCs w:val="22"/>
        </w:rPr>
        <w:br w:type="page"/>
      </w:r>
      <w:bookmarkStart w:id="286" w:name="_GoBack"/>
      <w:bookmarkEnd w:id="286"/>
    </w:p>
    <w:p w14:paraId="50910E42" w14:textId="77777777" w:rsidR="002E149E" w:rsidRPr="00B73023" w:rsidRDefault="002E149E" w:rsidP="002E149E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32"/>
        </w:rPr>
      </w:pPr>
      <w:bookmarkStart w:id="287" w:name="_Toc19119807"/>
      <w:r w:rsidRPr="00B73023">
        <w:rPr>
          <w:rFonts w:asciiTheme="minorHAnsi" w:hAnsiTheme="minorHAnsi" w:cstheme="minorHAnsi"/>
          <w:sz w:val="32"/>
        </w:rPr>
        <w:lastRenderedPageBreak/>
        <w:t>Version History</w:t>
      </w:r>
      <w:bookmarkEnd w:id="287"/>
    </w:p>
    <w:tbl>
      <w:tblPr>
        <w:tblW w:w="10627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"/>
        <w:gridCol w:w="1355"/>
        <w:gridCol w:w="1807"/>
        <w:gridCol w:w="3690"/>
        <w:gridCol w:w="2198"/>
      </w:tblGrid>
      <w:tr w:rsidR="002E149E" w:rsidRPr="00B73023" w14:paraId="02158EBA" w14:textId="77777777" w:rsidTr="002E149E">
        <w:trPr>
          <w:trHeight w:val="354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67DCE473" w14:textId="77777777" w:rsidR="002E149E" w:rsidRPr="00B73023" w:rsidRDefault="002E149E" w:rsidP="002E149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Version Number</w:t>
            </w:r>
          </w:p>
        </w:tc>
        <w:tc>
          <w:tcPr>
            <w:tcW w:w="1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2034EDE4" w14:textId="77777777" w:rsidR="002E149E" w:rsidRPr="00B73023" w:rsidRDefault="002E149E" w:rsidP="002E149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Version Date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2996FCB3" w14:textId="77777777" w:rsidR="002E149E" w:rsidRPr="00B73023" w:rsidRDefault="002E149E" w:rsidP="002E149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Revised by</w:t>
            </w:r>
          </w:p>
        </w:tc>
        <w:tc>
          <w:tcPr>
            <w:tcW w:w="36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206933B3" w14:textId="77777777" w:rsidR="002E149E" w:rsidRPr="00B73023" w:rsidRDefault="002E149E" w:rsidP="002E149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Description</w:t>
            </w:r>
          </w:p>
        </w:tc>
        <w:tc>
          <w:tcPr>
            <w:tcW w:w="21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7EF1173E" w14:textId="77777777" w:rsidR="002E149E" w:rsidRPr="00B73023" w:rsidRDefault="002E149E" w:rsidP="002E149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</w:rPr>
              <w:t>Reference in Document</w:t>
            </w:r>
          </w:p>
        </w:tc>
      </w:tr>
      <w:tr w:rsidR="002E149E" w:rsidRPr="00B73023" w14:paraId="22DB163E" w14:textId="77777777" w:rsidTr="002E149E">
        <w:trPr>
          <w:trHeight w:val="265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1129F3" w14:textId="593677CC" w:rsidR="002E149E" w:rsidRPr="00B73023" w:rsidRDefault="00182DA4" w:rsidP="002E149E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1.0</w:t>
            </w:r>
          </w:p>
        </w:tc>
        <w:tc>
          <w:tcPr>
            <w:tcW w:w="13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D83017A" w14:textId="7074552F" w:rsidR="002E149E" w:rsidRPr="00B73023" w:rsidRDefault="00182DA4" w:rsidP="00961722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2019-09-0</w:t>
            </w:r>
            <w:r w:rsidR="00961722">
              <w:rPr>
                <w:rFonts w:asciiTheme="minorHAnsi" w:hAnsiTheme="minorHAnsi" w:cstheme="minorHAnsi"/>
                <w:sz w:val="22"/>
              </w:rPr>
              <w:t>9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5DCB0FD" w14:textId="7AD2D7C4" w:rsidR="002E149E" w:rsidRPr="00B73023" w:rsidRDefault="00182DA4" w:rsidP="002E149E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Stefanos Bontas</w:t>
            </w:r>
          </w:p>
        </w:tc>
        <w:tc>
          <w:tcPr>
            <w:tcW w:w="369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E7EA391" w14:textId="05AC863F" w:rsidR="002E149E" w:rsidRPr="00B73023" w:rsidRDefault="00182DA4" w:rsidP="002E149E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Initial specs</w:t>
            </w:r>
          </w:p>
        </w:tc>
        <w:tc>
          <w:tcPr>
            <w:tcW w:w="21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5BA5A" w14:textId="77777777" w:rsidR="002E149E" w:rsidRPr="00B73023" w:rsidRDefault="002E149E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  <w:tr w:rsidR="002E149E" w:rsidRPr="00B73023" w14:paraId="7B282EBF" w14:textId="77777777" w:rsidTr="002E149E">
        <w:trPr>
          <w:trHeight w:val="265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F112A1" w14:textId="1F433A35" w:rsidR="002E149E" w:rsidRPr="009E60D2" w:rsidRDefault="00091A2D" w:rsidP="002E149E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9E60D2">
              <w:rPr>
                <w:rFonts w:asciiTheme="minorHAnsi" w:hAnsiTheme="minorHAnsi" w:cstheme="minorHAnsi"/>
                <w:sz w:val="22"/>
              </w:rPr>
              <w:t>1.1</w:t>
            </w:r>
          </w:p>
        </w:tc>
        <w:tc>
          <w:tcPr>
            <w:tcW w:w="13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064769E" w14:textId="0C7226DE" w:rsidR="002E149E" w:rsidRPr="009E60D2" w:rsidRDefault="00091A2D" w:rsidP="002E149E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9E60D2">
              <w:rPr>
                <w:rFonts w:asciiTheme="minorHAnsi" w:hAnsiTheme="minorHAnsi" w:cstheme="minorHAnsi"/>
                <w:sz w:val="22"/>
              </w:rPr>
              <w:t>2019-09-10</w:t>
            </w: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92753DA" w14:textId="1249B951" w:rsidR="002E149E" w:rsidRPr="009E60D2" w:rsidRDefault="00091A2D" w:rsidP="002E149E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9E60D2">
              <w:rPr>
                <w:rFonts w:asciiTheme="minorHAnsi" w:hAnsiTheme="minorHAnsi" w:cstheme="minorHAnsi"/>
                <w:sz w:val="22"/>
              </w:rPr>
              <w:t>Stefanos Bontas</w:t>
            </w:r>
          </w:p>
        </w:tc>
        <w:tc>
          <w:tcPr>
            <w:tcW w:w="369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4C8C4D6" w14:textId="3157016A" w:rsidR="002E149E" w:rsidRPr="009E60D2" w:rsidRDefault="00091A2D" w:rsidP="002E149E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bookmarkStart w:id="288" w:name="_1fob9te" w:colFirst="0" w:colLast="0"/>
            <w:bookmarkEnd w:id="288"/>
            <w:r w:rsidRPr="009E60D2">
              <w:rPr>
                <w:rFonts w:asciiTheme="minorHAnsi" w:hAnsiTheme="minorHAnsi" w:cstheme="minorHAnsi"/>
                <w:sz w:val="22"/>
              </w:rPr>
              <w:t>Amendments</w:t>
            </w:r>
          </w:p>
        </w:tc>
        <w:tc>
          <w:tcPr>
            <w:tcW w:w="21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41C22" w14:textId="77777777" w:rsidR="002E149E" w:rsidRPr="00B73023" w:rsidRDefault="002E149E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  <w:tr w:rsidR="004504CC" w:rsidRPr="00B73023" w14:paraId="1C7A7CBE" w14:textId="77777777" w:rsidTr="002E149E">
        <w:trPr>
          <w:trHeight w:val="265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AF5DB5" w14:textId="0E91C12B" w:rsidR="004504CC" w:rsidRPr="00B73023" w:rsidRDefault="00470DCD" w:rsidP="002E149E">
            <w:pPr>
              <w:spacing w:line="276" w:lineRule="auto"/>
              <w:rPr>
                <w:rFonts w:asciiTheme="minorHAnsi" w:hAnsiTheme="minorHAnsi" w:cstheme="minorHAnsi"/>
              </w:rPr>
            </w:pPr>
            <w:ins w:id="289" w:author="Author">
              <w:r>
                <w:rPr>
                  <w:rFonts w:asciiTheme="minorHAnsi" w:hAnsiTheme="minorHAnsi" w:cstheme="minorHAnsi"/>
                </w:rPr>
                <w:t>1.2</w:t>
              </w:r>
            </w:ins>
          </w:p>
        </w:tc>
        <w:tc>
          <w:tcPr>
            <w:tcW w:w="13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4AAA96A" w14:textId="08AC55E2" w:rsidR="004504CC" w:rsidRPr="00B73023" w:rsidRDefault="00470DCD" w:rsidP="002E149E">
            <w:pPr>
              <w:spacing w:line="276" w:lineRule="auto"/>
              <w:rPr>
                <w:rFonts w:asciiTheme="minorHAnsi" w:hAnsiTheme="minorHAnsi" w:cstheme="minorHAnsi"/>
              </w:rPr>
            </w:pPr>
            <w:ins w:id="290" w:author="Author">
              <w:r>
                <w:rPr>
                  <w:rFonts w:asciiTheme="minorHAnsi" w:hAnsiTheme="minorHAnsi" w:cstheme="minorHAnsi"/>
                </w:rPr>
                <w:t>2019-09-11</w:t>
              </w:r>
            </w:ins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2323E58" w14:textId="227BC39F" w:rsidR="004504CC" w:rsidRPr="00B73023" w:rsidRDefault="00470DCD" w:rsidP="002E149E">
            <w:pPr>
              <w:spacing w:line="276" w:lineRule="auto"/>
              <w:rPr>
                <w:rFonts w:asciiTheme="minorHAnsi" w:hAnsiTheme="minorHAnsi" w:cstheme="minorHAnsi"/>
              </w:rPr>
            </w:pPr>
            <w:ins w:id="291" w:author="Author">
              <w:r w:rsidRPr="009E60D2">
                <w:rPr>
                  <w:rFonts w:asciiTheme="minorHAnsi" w:hAnsiTheme="minorHAnsi" w:cstheme="minorHAnsi"/>
                  <w:sz w:val="22"/>
                </w:rPr>
                <w:t>Stefanos Bontas</w:t>
              </w:r>
            </w:ins>
          </w:p>
        </w:tc>
        <w:tc>
          <w:tcPr>
            <w:tcW w:w="369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C8E931A" w14:textId="010C6D87" w:rsidR="004504CC" w:rsidRPr="00B73023" w:rsidRDefault="00470DCD" w:rsidP="002E149E">
            <w:pPr>
              <w:spacing w:line="276" w:lineRule="auto"/>
              <w:rPr>
                <w:rFonts w:asciiTheme="minorHAnsi" w:hAnsiTheme="minorHAnsi" w:cstheme="minorHAnsi"/>
              </w:rPr>
            </w:pPr>
            <w:ins w:id="292" w:author="Author">
              <w:r>
                <w:rPr>
                  <w:rFonts w:asciiTheme="minorHAnsi" w:hAnsiTheme="minorHAnsi" w:cstheme="minorHAnsi"/>
                </w:rPr>
                <w:t>Reset password flow, short-code and USSD command updates</w:t>
              </w:r>
            </w:ins>
          </w:p>
        </w:tc>
        <w:tc>
          <w:tcPr>
            <w:tcW w:w="21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E442F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  <w:tr w:rsidR="004504CC" w:rsidRPr="00B73023" w14:paraId="3321DD2C" w14:textId="77777777" w:rsidTr="002E149E">
        <w:trPr>
          <w:trHeight w:val="265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104B4F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3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625D7B6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4D13BEE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69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9F4F8FE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1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118D1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  <w:tr w:rsidR="004504CC" w:rsidRPr="00B73023" w14:paraId="3E26B47E" w14:textId="77777777" w:rsidTr="002E149E">
        <w:trPr>
          <w:trHeight w:val="265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2DC865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3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96D70E8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6914030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69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D5824FD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1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FD68E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  <w:tr w:rsidR="004504CC" w:rsidRPr="00B73023" w14:paraId="45565163" w14:textId="77777777" w:rsidTr="002E149E">
        <w:trPr>
          <w:trHeight w:val="265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E7145F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3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5056F1B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C843C8B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69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8138341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1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F1786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  <w:tr w:rsidR="004504CC" w:rsidRPr="00B73023" w14:paraId="36981674" w14:textId="77777777" w:rsidTr="002E149E">
        <w:trPr>
          <w:trHeight w:val="265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7D1769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3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8F7E5D2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938787D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69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6732D07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1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3224F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  <w:tr w:rsidR="004504CC" w:rsidRPr="00B73023" w14:paraId="5B17F22C" w14:textId="77777777" w:rsidTr="002E149E">
        <w:trPr>
          <w:trHeight w:val="265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A22D3F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3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FAE79D6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3851089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69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2D8331C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1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D7CC2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  <w:tr w:rsidR="004504CC" w:rsidRPr="00B73023" w14:paraId="27142B22" w14:textId="77777777" w:rsidTr="002E149E">
        <w:trPr>
          <w:trHeight w:val="265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FDC7C4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3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8E596C6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AD60B69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69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080A10D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1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F2466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  <w:tr w:rsidR="004504CC" w:rsidRPr="00B73023" w14:paraId="6EA59C5B" w14:textId="77777777" w:rsidTr="002E149E">
        <w:trPr>
          <w:trHeight w:val="265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C7752B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3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DE6C6D7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967063D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69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0672DB9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1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1EAB2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  <w:tr w:rsidR="004504CC" w:rsidRPr="00B73023" w14:paraId="7B93C0EC" w14:textId="77777777" w:rsidTr="002E149E">
        <w:trPr>
          <w:trHeight w:val="265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6C4C43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3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FB69442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A6293B9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69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2CA01D7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1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56294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  <w:tr w:rsidR="004504CC" w:rsidRPr="00B73023" w14:paraId="254690E4" w14:textId="77777777" w:rsidTr="002E149E">
        <w:trPr>
          <w:trHeight w:val="265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5D12EB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3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3ABC4E0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FAC7075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69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63235A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1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00E70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  <w:tr w:rsidR="004504CC" w:rsidRPr="00B73023" w14:paraId="61F06B76" w14:textId="77777777" w:rsidTr="002E149E">
        <w:trPr>
          <w:trHeight w:val="265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314921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3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0CF49B6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B4B92F9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69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D523BB7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1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9ACA0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  <w:tr w:rsidR="004504CC" w:rsidRPr="00B73023" w14:paraId="4F56000D" w14:textId="77777777" w:rsidTr="002E149E">
        <w:trPr>
          <w:trHeight w:val="265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5778F0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3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9C77EAE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553BDD7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69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8A6B8C5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1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B4B56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  <w:tr w:rsidR="004504CC" w:rsidRPr="00B73023" w14:paraId="6487C83E" w14:textId="77777777" w:rsidTr="002E149E">
        <w:trPr>
          <w:trHeight w:val="265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4CDC73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3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CB1E691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FE72AC1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69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2602579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1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A7A6F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  <w:tr w:rsidR="004504CC" w:rsidRPr="00B73023" w14:paraId="6D02FE25" w14:textId="77777777" w:rsidTr="002E149E">
        <w:trPr>
          <w:trHeight w:val="265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19DD25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3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345C07D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80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F65267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69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5C40ED7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1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A0448" w14:textId="77777777" w:rsidR="004504CC" w:rsidRPr="00B73023" w:rsidRDefault="004504CC" w:rsidP="002E149E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</w:tbl>
    <w:p w14:paraId="54174956" w14:textId="26DCAFEE" w:rsidR="00203E45" w:rsidRPr="00B73023" w:rsidRDefault="00203E45" w:rsidP="00203E45">
      <w:pPr>
        <w:rPr>
          <w:lang w:eastAsia="el-GR"/>
        </w:rPr>
      </w:pPr>
      <w:bookmarkStart w:id="293" w:name="_ckttdtpmfga4" w:colFirst="0" w:colLast="0"/>
      <w:bookmarkEnd w:id="293"/>
    </w:p>
    <w:p w14:paraId="7B55F2E2" w14:textId="77777777" w:rsidR="004504CC" w:rsidRPr="00B73023" w:rsidRDefault="004504CC" w:rsidP="00203E45">
      <w:pPr>
        <w:rPr>
          <w:lang w:eastAsia="el-GR"/>
        </w:rPr>
      </w:pPr>
    </w:p>
    <w:p w14:paraId="72A23CF0" w14:textId="5508B634" w:rsidR="00203E45" w:rsidRPr="00B73023" w:rsidRDefault="00203E45" w:rsidP="00203E45">
      <w:pPr>
        <w:rPr>
          <w:lang w:eastAsia="el-GR"/>
        </w:rPr>
      </w:pPr>
    </w:p>
    <w:p w14:paraId="4A42BBD6" w14:textId="7D2CDD80" w:rsidR="00203E45" w:rsidRPr="00B73023" w:rsidRDefault="00203E45" w:rsidP="00203E45">
      <w:pPr>
        <w:rPr>
          <w:lang w:eastAsia="el-GR"/>
        </w:rPr>
      </w:pPr>
    </w:p>
    <w:p w14:paraId="3D3A72C2" w14:textId="06514EAD" w:rsidR="00203E45" w:rsidRPr="00B73023" w:rsidRDefault="00203E45" w:rsidP="00203E45">
      <w:pPr>
        <w:rPr>
          <w:lang w:eastAsia="el-GR"/>
        </w:rPr>
      </w:pPr>
    </w:p>
    <w:p w14:paraId="78440049" w14:textId="63CBEE9F" w:rsidR="00203E45" w:rsidRPr="00B73023" w:rsidRDefault="00203E45" w:rsidP="00203E45">
      <w:pPr>
        <w:rPr>
          <w:lang w:eastAsia="el-GR"/>
        </w:rPr>
      </w:pPr>
    </w:p>
    <w:p w14:paraId="218E3E94" w14:textId="69036E0F" w:rsidR="00203E45" w:rsidRPr="00B73023" w:rsidRDefault="00203E45" w:rsidP="00203E45">
      <w:pPr>
        <w:rPr>
          <w:lang w:eastAsia="el-GR"/>
        </w:rPr>
      </w:pPr>
    </w:p>
    <w:p w14:paraId="43A21B6D" w14:textId="3D03069B" w:rsidR="00203E45" w:rsidRPr="00B73023" w:rsidRDefault="00203E45" w:rsidP="00203E45">
      <w:pPr>
        <w:rPr>
          <w:lang w:eastAsia="el-GR"/>
        </w:rPr>
      </w:pPr>
    </w:p>
    <w:p w14:paraId="38213243" w14:textId="46E7F9F8" w:rsidR="00203E45" w:rsidRPr="00B73023" w:rsidRDefault="00203E45" w:rsidP="00203E45">
      <w:pPr>
        <w:rPr>
          <w:lang w:eastAsia="el-GR"/>
        </w:rPr>
      </w:pPr>
    </w:p>
    <w:p w14:paraId="4C6D6740" w14:textId="1C1ED905" w:rsidR="005D403C" w:rsidRPr="00B73023" w:rsidRDefault="005D403C" w:rsidP="00203E45">
      <w:pPr>
        <w:rPr>
          <w:lang w:eastAsia="el-GR"/>
        </w:rPr>
      </w:pPr>
    </w:p>
    <w:p w14:paraId="66785554" w14:textId="316E606B" w:rsidR="005D403C" w:rsidRPr="00B73023" w:rsidRDefault="005D403C" w:rsidP="00203E45">
      <w:pPr>
        <w:rPr>
          <w:lang w:eastAsia="el-GR"/>
        </w:rPr>
      </w:pPr>
    </w:p>
    <w:p w14:paraId="7275A7BC" w14:textId="26B0C059" w:rsidR="005D403C" w:rsidRPr="00B73023" w:rsidRDefault="005D403C" w:rsidP="00203E45">
      <w:pPr>
        <w:rPr>
          <w:lang w:eastAsia="el-GR"/>
        </w:rPr>
      </w:pPr>
    </w:p>
    <w:p w14:paraId="65CFE348" w14:textId="734F2FE6" w:rsidR="005D403C" w:rsidRDefault="005D403C" w:rsidP="00203E45">
      <w:pPr>
        <w:rPr>
          <w:lang w:eastAsia="el-GR"/>
        </w:rPr>
      </w:pPr>
    </w:p>
    <w:p w14:paraId="5B77B26D" w14:textId="77777777" w:rsidR="00182DA4" w:rsidRDefault="00182DA4" w:rsidP="00203E45">
      <w:pPr>
        <w:rPr>
          <w:lang w:eastAsia="el-GR"/>
        </w:rPr>
      </w:pPr>
    </w:p>
    <w:p w14:paraId="1A04F098" w14:textId="77777777" w:rsidR="00182DA4" w:rsidRDefault="00182DA4" w:rsidP="00203E45">
      <w:pPr>
        <w:rPr>
          <w:lang w:eastAsia="el-GR"/>
        </w:rPr>
      </w:pPr>
    </w:p>
    <w:p w14:paraId="4A8EA766" w14:textId="77777777" w:rsidR="00182DA4" w:rsidRDefault="00182DA4" w:rsidP="00203E45">
      <w:pPr>
        <w:rPr>
          <w:lang w:eastAsia="el-GR"/>
        </w:rPr>
      </w:pPr>
    </w:p>
    <w:p w14:paraId="3FED763A" w14:textId="13DD69A9" w:rsidR="005D403C" w:rsidRDefault="005D403C" w:rsidP="00203E45">
      <w:pPr>
        <w:rPr>
          <w:lang w:eastAsia="el-GR"/>
        </w:rPr>
      </w:pPr>
    </w:p>
    <w:p w14:paraId="5B586A9B" w14:textId="77777777" w:rsidR="0008722B" w:rsidRDefault="0008722B" w:rsidP="00203E45">
      <w:pPr>
        <w:rPr>
          <w:lang w:eastAsia="el-GR"/>
        </w:rPr>
      </w:pPr>
    </w:p>
    <w:p w14:paraId="617FDF49" w14:textId="77777777" w:rsidR="0008722B" w:rsidRPr="00B73023" w:rsidRDefault="0008722B" w:rsidP="00203E45">
      <w:pPr>
        <w:rPr>
          <w:lang w:eastAsia="el-GR"/>
        </w:rPr>
      </w:pPr>
    </w:p>
    <w:p w14:paraId="302B4306" w14:textId="5F94B893" w:rsidR="005D403C" w:rsidRPr="00B73023" w:rsidRDefault="005D403C" w:rsidP="00203E45">
      <w:pPr>
        <w:rPr>
          <w:lang w:eastAsia="el-GR"/>
        </w:rPr>
      </w:pPr>
    </w:p>
    <w:p w14:paraId="6779D27D" w14:textId="0AB9CEE0" w:rsidR="000C1182" w:rsidRPr="00B73023" w:rsidRDefault="001428C5" w:rsidP="001428C5">
      <w:pPr>
        <w:tabs>
          <w:tab w:val="left" w:pos="1635"/>
        </w:tabs>
        <w:rPr>
          <w:lang w:eastAsia="el-GR"/>
        </w:rPr>
      </w:pPr>
      <w:r w:rsidRPr="00B73023">
        <w:rPr>
          <w:lang w:eastAsia="el-GR"/>
        </w:rPr>
        <w:tab/>
      </w:r>
    </w:p>
    <w:p w14:paraId="3BD1D9E4" w14:textId="7CA0CB6D" w:rsidR="00203E45" w:rsidRPr="00B73023" w:rsidRDefault="00203E45" w:rsidP="00203E45">
      <w:pPr>
        <w:rPr>
          <w:lang w:eastAsia="el-GR"/>
        </w:rPr>
      </w:pPr>
    </w:p>
    <w:p w14:paraId="54E3A72D" w14:textId="3EE214E7" w:rsidR="002E149E" w:rsidRPr="00B73023" w:rsidRDefault="00775DAF" w:rsidP="005D403C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32"/>
        </w:rPr>
      </w:pPr>
      <w:bookmarkStart w:id="294" w:name="_Toc19119808"/>
      <w:r w:rsidRPr="00B73023">
        <w:rPr>
          <w:rFonts w:asciiTheme="minorHAnsi" w:hAnsiTheme="minorHAnsi" w:cstheme="minorHAnsi"/>
          <w:sz w:val="32"/>
        </w:rPr>
        <w:lastRenderedPageBreak/>
        <w:t xml:space="preserve">Project </w:t>
      </w:r>
      <w:r w:rsidR="00844F21" w:rsidRPr="00B73023">
        <w:rPr>
          <w:rFonts w:asciiTheme="minorHAnsi" w:hAnsiTheme="minorHAnsi" w:cstheme="minorHAnsi"/>
          <w:sz w:val="32"/>
        </w:rPr>
        <w:t>ID</w:t>
      </w:r>
      <w:bookmarkEnd w:id="294"/>
    </w:p>
    <w:tbl>
      <w:tblPr>
        <w:tblW w:w="10201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2268"/>
        <w:gridCol w:w="6520"/>
      </w:tblGrid>
      <w:tr w:rsidR="000F30C9" w:rsidRPr="00B73023" w14:paraId="6AC3A754" w14:textId="77777777" w:rsidTr="0034000C">
        <w:trPr>
          <w:trHeight w:val="397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5073C141" w14:textId="56CB51EA" w:rsidR="000F30C9" w:rsidRPr="00B73023" w:rsidRDefault="00844F21" w:rsidP="005C48FC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Promo</w:t>
            </w:r>
            <w:r w:rsidR="000F30C9"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 xml:space="preserve"> Name</w:t>
            </w:r>
            <w:r w:rsidR="005D403C"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9AB77" w14:textId="46A6E518" w:rsidR="000F30C9" w:rsidRPr="00B73023" w:rsidRDefault="00182DA4" w:rsidP="002E149E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Orange Swipe &amp; Win</w:t>
            </w:r>
          </w:p>
        </w:tc>
      </w:tr>
      <w:tr w:rsidR="00844F21" w:rsidRPr="00B73023" w14:paraId="38EB2069" w14:textId="77777777" w:rsidTr="0034000C">
        <w:trPr>
          <w:trHeight w:val="397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045018B1" w14:textId="4EB57487" w:rsidR="00844F21" w:rsidRPr="00B73023" w:rsidRDefault="00844F21" w:rsidP="005C48FC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Promo Concept</w:t>
            </w: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FFB5F" w14:textId="07326A75" w:rsidR="00844F21" w:rsidRPr="00B73023" w:rsidRDefault="00182DA4" w:rsidP="00844F21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Daily subscription service with Swipe &amp; Win digital game</w:t>
            </w:r>
            <w:r w:rsidR="00161359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+ on-demand games</w:t>
            </w:r>
          </w:p>
        </w:tc>
      </w:tr>
      <w:tr w:rsidR="00844F21" w:rsidRPr="00B73023" w14:paraId="482B7265" w14:textId="77777777" w:rsidTr="0034000C">
        <w:trPr>
          <w:trHeight w:val="397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2F473F20" w14:textId="02F653C3" w:rsidR="00844F21" w:rsidRPr="00B73023" w:rsidRDefault="00844F21" w:rsidP="005C48FC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Promo Type</w:t>
            </w: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D8671" w14:textId="492FA700" w:rsidR="00844F21" w:rsidRPr="002E0B73" w:rsidRDefault="00182DA4" w:rsidP="00844F21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Daily subscription service</w:t>
            </w:r>
          </w:p>
        </w:tc>
      </w:tr>
      <w:tr w:rsidR="00844F21" w:rsidRPr="00B73023" w14:paraId="6CB6591E" w14:textId="77777777" w:rsidTr="0034000C">
        <w:trPr>
          <w:trHeight w:val="397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6EF73D12" w14:textId="6CB17D25" w:rsidR="00844F21" w:rsidRPr="00B73023" w:rsidRDefault="00844F21" w:rsidP="005C48FC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Country</w:t>
            </w: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EC989" w14:textId="44268C1B" w:rsidR="00844F21" w:rsidRPr="00B73023" w:rsidRDefault="00182DA4" w:rsidP="00844F21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Egypt</w:t>
            </w:r>
          </w:p>
        </w:tc>
      </w:tr>
      <w:tr w:rsidR="00844F21" w:rsidRPr="00B73023" w14:paraId="76599EE3" w14:textId="77777777" w:rsidTr="0034000C">
        <w:trPr>
          <w:trHeight w:val="397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45E8E1C5" w14:textId="3EAE4912" w:rsidR="00844F21" w:rsidRPr="00B73023" w:rsidRDefault="00844F21" w:rsidP="005C48FC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Operator</w:t>
            </w: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A2852" w14:textId="15D9D13C" w:rsidR="00844F21" w:rsidRPr="00B73023" w:rsidRDefault="00182DA4" w:rsidP="00844F21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Orange</w:t>
            </w:r>
          </w:p>
        </w:tc>
      </w:tr>
      <w:tr w:rsidR="00844F21" w:rsidRPr="00B73023" w14:paraId="7B453432" w14:textId="77777777" w:rsidTr="0034000C">
        <w:trPr>
          <w:trHeight w:val="397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397C3D92" w14:textId="017E7768" w:rsidR="00844F21" w:rsidRPr="00B73023" w:rsidRDefault="00844F21" w:rsidP="005C48FC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Partner</w:t>
            </w: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2D869" w14:textId="603CB413" w:rsidR="00844F21" w:rsidRPr="00B73023" w:rsidRDefault="00182DA4" w:rsidP="00844F21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SmartLink</w:t>
            </w:r>
          </w:p>
        </w:tc>
      </w:tr>
      <w:tr w:rsidR="00844F21" w:rsidRPr="00B73023" w14:paraId="4EFDEC84" w14:textId="77777777" w:rsidTr="0034000C">
        <w:trPr>
          <w:trHeight w:val="397"/>
        </w:trPr>
        <w:tc>
          <w:tcPr>
            <w:tcW w:w="141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C00000"/>
            <w:vAlign w:val="center"/>
          </w:tcPr>
          <w:p w14:paraId="2A5F585B" w14:textId="733EE1CB" w:rsidR="002C3130" w:rsidRPr="00B73023" w:rsidRDefault="00844F21" w:rsidP="009716C6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Operator Details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55603769" w14:textId="1FFA3F87" w:rsidR="00844F21" w:rsidRPr="00B73023" w:rsidRDefault="00844F21" w:rsidP="005C48FC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Customer Base</w:t>
            </w: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A9F4B" w14:textId="13D52F79" w:rsidR="00844F21" w:rsidRPr="00182DA4" w:rsidRDefault="00182DA4" w:rsidP="00844F21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21,300,000</w:t>
            </w:r>
          </w:p>
        </w:tc>
      </w:tr>
      <w:tr w:rsidR="00844F21" w:rsidRPr="00B73023" w14:paraId="26FABFFD" w14:textId="77777777" w:rsidTr="0034000C">
        <w:trPr>
          <w:trHeight w:val="397"/>
        </w:trPr>
        <w:tc>
          <w:tcPr>
            <w:tcW w:w="1413" w:type="dxa"/>
            <w:vMerge/>
            <w:tcBorders>
              <w:left w:val="single" w:sz="4" w:space="0" w:color="000000"/>
            </w:tcBorders>
            <w:shd w:val="clear" w:color="auto" w:fill="C00000"/>
          </w:tcPr>
          <w:p w14:paraId="332FCB8C" w14:textId="77777777" w:rsidR="00844F21" w:rsidRPr="00B73023" w:rsidRDefault="00844F21" w:rsidP="005C48FC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7E676FD9" w14:textId="297B0455" w:rsidR="00844F21" w:rsidRPr="00B73023" w:rsidRDefault="00844F21" w:rsidP="005C48FC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Postpaid</w:t>
            </w: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AC740" w14:textId="6AF1C3B8" w:rsidR="00844F21" w:rsidRPr="00B73023" w:rsidRDefault="00AF6AAC" w:rsidP="00844F21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Approx. 3,000,000</w:t>
            </w:r>
          </w:p>
        </w:tc>
      </w:tr>
      <w:tr w:rsidR="00844F21" w:rsidRPr="00B73023" w14:paraId="427A2AAB" w14:textId="77777777" w:rsidTr="0034000C">
        <w:trPr>
          <w:trHeight w:val="397"/>
        </w:trPr>
        <w:tc>
          <w:tcPr>
            <w:tcW w:w="1413" w:type="dxa"/>
            <w:vMerge/>
            <w:tcBorders>
              <w:left w:val="single" w:sz="4" w:space="0" w:color="000000"/>
            </w:tcBorders>
            <w:shd w:val="clear" w:color="auto" w:fill="C00000"/>
          </w:tcPr>
          <w:p w14:paraId="67F646BA" w14:textId="77777777" w:rsidR="00844F21" w:rsidRPr="00B73023" w:rsidRDefault="00844F21" w:rsidP="005C48FC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7CA4094D" w14:textId="77C6B2AB" w:rsidR="00844F21" w:rsidRPr="00B73023" w:rsidRDefault="00844F21" w:rsidP="005C48FC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Prepaid</w:t>
            </w: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5B83F" w14:textId="6E5BF7A4" w:rsidR="00844F21" w:rsidRPr="00B73023" w:rsidRDefault="00AF6AAC" w:rsidP="00844F21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Approx. 18,000,000</w:t>
            </w:r>
          </w:p>
        </w:tc>
      </w:tr>
      <w:tr w:rsidR="00844F21" w:rsidRPr="00B73023" w14:paraId="42986EBA" w14:textId="77777777" w:rsidTr="0034000C">
        <w:trPr>
          <w:trHeight w:val="397"/>
        </w:trPr>
        <w:tc>
          <w:tcPr>
            <w:tcW w:w="141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C00000"/>
          </w:tcPr>
          <w:p w14:paraId="32EF7BB8" w14:textId="77777777" w:rsidR="00844F21" w:rsidRPr="00B73023" w:rsidRDefault="00844F21" w:rsidP="005C48FC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63C3BD88" w14:textId="0A5A1F18" w:rsidR="00844F21" w:rsidRPr="00B73023" w:rsidRDefault="00844F21" w:rsidP="005C48FC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Top-up events / Day</w:t>
            </w: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AFB52" w14:textId="1F8AD175" w:rsidR="00844F21" w:rsidRPr="00B73023" w:rsidRDefault="00182DA4" w:rsidP="00844F21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1,600,000 – 1,800,000</w:t>
            </w:r>
          </w:p>
        </w:tc>
      </w:tr>
      <w:tr w:rsidR="00844F21" w:rsidRPr="00B73023" w14:paraId="69007175" w14:textId="77777777" w:rsidTr="0034000C">
        <w:trPr>
          <w:trHeight w:val="397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1A51EE7F" w14:textId="51939665" w:rsidR="00844F21" w:rsidRPr="00B73023" w:rsidRDefault="00844F21" w:rsidP="005C48FC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Duration</w:t>
            </w: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74FE2" w14:textId="2B9233EC" w:rsidR="00844F21" w:rsidRPr="00B73023" w:rsidRDefault="00182DA4" w:rsidP="00844F21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1 year</w:t>
            </w:r>
          </w:p>
        </w:tc>
      </w:tr>
      <w:tr w:rsidR="00844F21" w:rsidRPr="00B73023" w14:paraId="087872B3" w14:textId="77777777" w:rsidTr="0034000C">
        <w:trPr>
          <w:trHeight w:val="397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28F04C57" w14:textId="0FAAB31E" w:rsidR="00844F21" w:rsidRPr="00B73023" w:rsidRDefault="00844F21" w:rsidP="005C48FC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Start Date</w:t>
            </w: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D67EB" w14:textId="22DEA3FA" w:rsidR="00844F21" w:rsidRPr="00B73023" w:rsidRDefault="00182DA4" w:rsidP="00844F21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2019-09-30</w:t>
            </w:r>
          </w:p>
        </w:tc>
      </w:tr>
      <w:tr w:rsidR="00844F21" w:rsidRPr="00B73023" w14:paraId="4F749EDE" w14:textId="77777777" w:rsidTr="0034000C">
        <w:trPr>
          <w:trHeight w:val="397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420A2DE0" w14:textId="7D5CDEAB" w:rsidR="00844F21" w:rsidRPr="00B73023" w:rsidRDefault="00844F21" w:rsidP="005C48FC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End Date</w:t>
            </w: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EC6FD" w14:textId="52456CFC" w:rsidR="00844F21" w:rsidRPr="00B73023" w:rsidRDefault="00182DA4" w:rsidP="00844F21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2020-09-29</w:t>
            </w:r>
          </w:p>
        </w:tc>
      </w:tr>
      <w:tr w:rsidR="00681588" w:rsidRPr="00B73023" w14:paraId="3233E6C3" w14:textId="77777777" w:rsidTr="0034000C">
        <w:trPr>
          <w:trHeight w:val="397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27A6CB49" w14:textId="4AE580AD" w:rsidR="00681588" w:rsidRPr="00B73023" w:rsidRDefault="00681588" w:rsidP="005C48FC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Local currency</w:t>
            </w: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172F4" w14:textId="4C72DE1B" w:rsidR="00681588" w:rsidRPr="00B73023" w:rsidRDefault="00182DA4" w:rsidP="00844F21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Egyptian Pound (EGP)</w:t>
            </w:r>
          </w:p>
        </w:tc>
      </w:tr>
      <w:tr w:rsidR="00844F21" w:rsidRPr="00B73023" w14:paraId="5CD6AEFA" w14:textId="77777777" w:rsidTr="0034000C">
        <w:trPr>
          <w:trHeight w:val="397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464DDBF3" w14:textId="71C7AD2C" w:rsidR="00844F21" w:rsidRPr="00B73023" w:rsidRDefault="00844F21" w:rsidP="005C48FC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Local Time</w:t>
            </w: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BC58E" w14:textId="6DBF947D" w:rsidR="00844F21" w:rsidRPr="00B73023" w:rsidRDefault="00182DA4" w:rsidP="00844F21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GMT + 2</w:t>
            </w:r>
          </w:p>
        </w:tc>
      </w:tr>
      <w:tr w:rsidR="00844F21" w:rsidRPr="00B73023" w14:paraId="75E47666" w14:textId="77777777" w:rsidTr="0034000C">
        <w:trPr>
          <w:trHeight w:val="397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33039738" w14:textId="2E5A4CCB" w:rsidR="00844F21" w:rsidRPr="00B73023" w:rsidRDefault="00844F21" w:rsidP="005C48FC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Daylight saving time</w:t>
            </w: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D167D" w14:textId="69B061B7" w:rsidR="00844F21" w:rsidRPr="00B73023" w:rsidRDefault="00182DA4" w:rsidP="00844F21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No</w:t>
            </w:r>
          </w:p>
        </w:tc>
      </w:tr>
      <w:tr w:rsidR="00844F21" w:rsidRPr="00B73023" w14:paraId="1EAC5DA8" w14:textId="77777777" w:rsidTr="0034000C">
        <w:trPr>
          <w:trHeight w:val="397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589F21B6" w14:textId="5C388952" w:rsidR="00844F21" w:rsidRPr="00B73023" w:rsidRDefault="00844F21" w:rsidP="005C48FC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Time zones</w:t>
            </w: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D2A4B" w14:textId="2EA18F4F" w:rsidR="00844F21" w:rsidRPr="00B73023" w:rsidRDefault="00182DA4" w:rsidP="00844F21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1</w:t>
            </w:r>
          </w:p>
        </w:tc>
      </w:tr>
      <w:tr w:rsidR="00844F21" w:rsidRPr="00B73023" w14:paraId="409E0B43" w14:textId="77777777" w:rsidTr="0034000C">
        <w:trPr>
          <w:trHeight w:val="397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2B77E2BA" w14:textId="03A0A7C9" w:rsidR="00844F21" w:rsidRPr="00B73023" w:rsidRDefault="00844F21" w:rsidP="005C48FC">
            <w:pPr>
              <w:jc w:val="right"/>
              <w:rPr>
                <w:rFonts w:asciiTheme="minorHAnsi" w:hAnsiTheme="minorHAnsi" w:cstheme="minorHAnsi"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Local MSISDN Example (including Int. Prefix)</w:t>
            </w: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1B3DE" w14:textId="07039DC6" w:rsidR="00844F21" w:rsidRPr="00B73023" w:rsidRDefault="00182DA4" w:rsidP="00844F21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0020 1210841295</w:t>
            </w:r>
          </w:p>
        </w:tc>
      </w:tr>
      <w:tr w:rsidR="00844F21" w:rsidRPr="00B73023" w14:paraId="25D95F2D" w14:textId="77777777" w:rsidTr="0034000C">
        <w:trPr>
          <w:trHeight w:val="397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18BFC1C1" w14:textId="77777777" w:rsidR="00844F21" w:rsidRPr="00B73023" w:rsidRDefault="00844F21" w:rsidP="005C48FC">
            <w:pPr>
              <w:jc w:val="right"/>
              <w:rPr>
                <w:rFonts w:asciiTheme="minorHAnsi" w:hAnsiTheme="minorHAnsi" w:cstheme="minorHAnsi"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Supported Languages</w:t>
            </w: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8BC38" w14:textId="30C860C4" w:rsidR="00844F21" w:rsidRPr="00182DA4" w:rsidRDefault="00182DA4" w:rsidP="00844F21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82DA4">
              <w:rPr>
                <w:rFonts w:asciiTheme="majorHAnsi" w:hAnsiTheme="majorHAnsi" w:cstheme="majorHAnsi"/>
                <w:b/>
                <w:sz w:val="22"/>
                <w:szCs w:val="22"/>
              </w:rPr>
              <w:t>Arabic (default), English</w:t>
            </w:r>
          </w:p>
        </w:tc>
      </w:tr>
      <w:tr w:rsidR="00844F21" w:rsidRPr="00B73023" w14:paraId="40C8B21C" w14:textId="77777777" w:rsidTr="0034000C">
        <w:trPr>
          <w:trHeight w:val="397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7644226A" w14:textId="77777777" w:rsidR="00844F21" w:rsidRPr="00B73023" w:rsidRDefault="00844F21" w:rsidP="005C48FC">
            <w:pPr>
              <w:jc w:val="right"/>
              <w:rPr>
                <w:rFonts w:asciiTheme="minorHAnsi" w:hAnsiTheme="minorHAnsi" w:cstheme="minorHAnsi"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Arabic Max Length Characters / SMS</w:t>
            </w: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921F6" w14:textId="567D4CC7" w:rsidR="00844F21" w:rsidRPr="00182DA4" w:rsidRDefault="00182DA4" w:rsidP="00182DA4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82DA4">
              <w:rPr>
                <w:rFonts w:asciiTheme="majorHAnsi" w:hAnsiTheme="majorHAnsi" w:cstheme="majorHAnsi"/>
                <w:b/>
                <w:sz w:val="22"/>
                <w:szCs w:val="22"/>
              </w:rPr>
              <w:t>70</w:t>
            </w:r>
          </w:p>
        </w:tc>
      </w:tr>
      <w:tr w:rsidR="00844F21" w:rsidRPr="00B73023" w14:paraId="0E386309" w14:textId="77777777" w:rsidTr="0034000C">
        <w:trPr>
          <w:trHeight w:val="397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6E65AA8B" w14:textId="77777777" w:rsidR="00844F21" w:rsidRPr="00B73023" w:rsidRDefault="00844F21" w:rsidP="005C48FC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English Max Length Characters / SMS</w:t>
            </w: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C968C" w14:textId="1FF759D1" w:rsidR="00844F21" w:rsidRPr="00182DA4" w:rsidRDefault="00182DA4" w:rsidP="00844F21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82DA4">
              <w:rPr>
                <w:rFonts w:asciiTheme="majorHAnsi" w:hAnsiTheme="majorHAnsi" w:cstheme="majorHAnsi"/>
                <w:b/>
                <w:sz w:val="22"/>
                <w:szCs w:val="22"/>
              </w:rPr>
              <w:t>140</w:t>
            </w:r>
          </w:p>
        </w:tc>
      </w:tr>
      <w:tr w:rsidR="00844F21" w:rsidRPr="00B73023" w14:paraId="3D320D45" w14:textId="77777777" w:rsidTr="0034000C">
        <w:trPr>
          <w:trHeight w:val="397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026D3E48" w14:textId="77777777" w:rsidR="00844F21" w:rsidRPr="00B73023" w:rsidRDefault="00844F21" w:rsidP="005C48FC">
            <w:pPr>
              <w:jc w:val="right"/>
              <w:rPr>
                <w:rFonts w:asciiTheme="minorHAnsi" w:hAnsiTheme="minorHAnsi" w:cstheme="minorHAnsi"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Concatenation</w:t>
            </w: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AF266" w14:textId="1234FCA6" w:rsidR="00844F21" w:rsidRPr="00182DA4" w:rsidRDefault="00182DA4" w:rsidP="00844F21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82DA4">
              <w:rPr>
                <w:rFonts w:asciiTheme="majorHAnsi" w:hAnsiTheme="majorHAnsi" w:cstheme="majorHAnsi"/>
                <w:b/>
                <w:sz w:val="22"/>
                <w:szCs w:val="22"/>
              </w:rPr>
              <w:t>3 parts</w:t>
            </w:r>
          </w:p>
        </w:tc>
      </w:tr>
      <w:tr w:rsidR="00844F21" w:rsidRPr="00B73023" w14:paraId="393357A9" w14:textId="77777777" w:rsidTr="0034000C">
        <w:trPr>
          <w:trHeight w:val="397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56295BC0" w14:textId="77777777" w:rsidR="00844F21" w:rsidRPr="00B73023" w:rsidRDefault="00844F21" w:rsidP="005C48FC">
            <w:pPr>
              <w:tabs>
                <w:tab w:val="right" w:pos="3919"/>
              </w:tabs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Long Messages</w:t>
            </w: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1A5D3" w14:textId="004A0802" w:rsidR="00844F21" w:rsidRPr="00182DA4" w:rsidRDefault="00182DA4" w:rsidP="00844F21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Yes</w:t>
            </w:r>
          </w:p>
        </w:tc>
      </w:tr>
      <w:tr w:rsidR="00844F21" w:rsidRPr="00B73023" w14:paraId="68802ACE" w14:textId="77777777" w:rsidTr="0034000C">
        <w:trPr>
          <w:trHeight w:val="397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01B6B73B" w14:textId="26CE9A07" w:rsidR="00844F21" w:rsidRPr="00B73023" w:rsidRDefault="005C48FC" w:rsidP="005C48FC">
            <w:pPr>
              <w:tabs>
                <w:tab w:val="right" w:pos="3919"/>
              </w:tabs>
              <w:jc w:val="right"/>
              <w:rPr>
                <w:rFonts w:asciiTheme="minorHAnsi" w:hAnsiTheme="minorHAnsi" w:cstheme="minorHAnsi"/>
                <w:b/>
                <w:color w:val="FFFFFF"/>
                <w:sz w:val="22"/>
                <w:lang w:val="el-GR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Reporting Languages</w:t>
            </w: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FF4D3" w14:textId="15CD1DAF" w:rsidR="00844F21" w:rsidRPr="00182DA4" w:rsidRDefault="00182DA4" w:rsidP="00844F21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82DA4">
              <w:rPr>
                <w:rFonts w:asciiTheme="majorHAnsi" w:hAnsiTheme="majorHAnsi" w:cstheme="majorHAnsi"/>
                <w:b/>
                <w:sz w:val="22"/>
                <w:szCs w:val="22"/>
              </w:rPr>
              <w:t>English</w:t>
            </w:r>
          </w:p>
        </w:tc>
      </w:tr>
      <w:tr w:rsidR="00A933F7" w:rsidRPr="00B73023" w14:paraId="25EBD574" w14:textId="77777777" w:rsidTr="00182DA4">
        <w:trPr>
          <w:trHeight w:val="397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59B97D1D" w14:textId="358C834A" w:rsidR="00A933F7" w:rsidRPr="00182DA4" w:rsidRDefault="00A379F2" w:rsidP="00BF0B4C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 xml:space="preserve">Text </w:t>
            </w:r>
            <w:r w:rsidR="00A933F7"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Encoding</w:t>
            </w: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1A38B" w14:textId="764FFBEA" w:rsidR="00A933F7" w:rsidRPr="00182DA4" w:rsidRDefault="00775B1E" w:rsidP="00BF0B4C">
            <w:pPr>
              <w:tabs>
                <w:tab w:val="right" w:pos="2481"/>
              </w:tabs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775B1E">
              <w:rPr>
                <w:rFonts w:asciiTheme="majorHAnsi" w:hAnsiTheme="majorHAnsi" w:cstheme="majorHAnsi"/>
                <w:b/>
                <w:sz w:val="22"/>
                <w:szCs w:val="22"/>
                <w:highlight w:val="yellow"/>
              </w:rPr>
              <w:t>TBC</w:t>
            </w:r>
          </w:p>
        </w:tc>
      </w:tr>
      <w:tr w:rsidR="00844F21" w:rsidRPr="00B73023" w14:paraId="055D67B9" w14:textId="77777777" w:rsidTr="0034000C">
        <w:trPr>
          <w:trHeight w:val="397"/>
        </w:trPr>
        <w:tc>
          <w:tcPr>
            <w:tcW w:w="36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07A536AF" w14:textId="3995585F" w:rsidR="00844F21" w:rsidRPr="00B73023" w:rsidRDefault="00844F21" w:rsidP="005C48FC">
            <w:pPr>
              <w:tabs>
                <w:tab w:val="right" w:pos="3919"/>
              </w:tabs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Project Manager</w:t>
            </w: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F9B15" w14:textId="3321DD30" w:rsidR="00844F21" w:rsidRPr="00182DA4" w:rsidRDefault="00182DA4" w:rsidP="00844F21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Stefanos Bontas</w:t>
            </w:r>
          </w:p>
        </w:tc>
      </w:tr>
    </w:tbl>
    <w:p w14:paraId="78F3F926" w14:textId="77777777" w:rsidR="00961722" w:rsidRDefault="00961722" w:rsidP="00961722">
      <w:pPr>
        <w:pStyle w:val="Heading1"/>
        <w:rPr>
          <w:rFonts w:asciiTheme="minorHAnsi" w:hAnsiTheme="minorHAnsi" w:cstheme="minorHAnsi"/>
          <w:sz w:val="32"/>
        </w:rPr>
      </w:pPr>
    </w:p>
    <w:p w14:paraId="42AA1061" w14:textId="77777777" w:rsidR="00961722" w:rsidRPr="00961722" w:rsidRDefault="00961722" w:rsidP="00961722">
      <w:pPr>
        <w:rPr>
          <w:lang w:eastAsia="el-GR"/>
        </w:rPr>
      </w:pPr>
    </w:p>
    <w:p w14:paraId="30993A5B" w14:textId="6B550EC2" w:rsidR="0051326D" w:rsidRPr="00B73023" w:rsidRDefault="0051326D" w:rsidP="0051326D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32"/>
        </w:rPr>
      </w:pPr>
      <w:bookmarkStart w:id="295" w:name="_Toc19119809"/>
      <w:r w:rsidRPr="00B73023">
        <w:rPr>
          <w:rFonts w:asciiTheme="minorHAnsi" w:hAnsiTheme="minorHAnsi" w:cstheme="minorHAnsi"/>
          <w:sz w:val="32"/>
        </w:rPr>
        <w:lastRenderedPageBreak/>
        <w:t>Project Details</w:t>
      </w:r>
      <w:bookmarkEnd w:id="295"/>
    </w:p>
    <w:tbl>
      <w:tblPr>
        <w:tblW w:w="10201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520"/>
      </w:tblGrid>
      <w:tr w:rsidR="00972111" w:rsidRPr="00B73023" w14:paraId="780C250D" w14:textId="77777777" w:rsidTr="00AF6AAC">
        <w:trPr>
          <w:trHeight w:val="616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6A3BB901" w14:textId="77777777" w:rsidR="00972111" w:rsidRPr="00B73023" w:rsidRDefault="00972111" w:rsidP="00F26315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Subscription</w:t>
            </w: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E0D2C" w14:textId="523E2214" w:rsidR="00692449" w:rsidRPr="00182DA4" w:rsidRDefault="007772DC" w:rsidP="00182DA4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82DA4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Handled by </w:t>
            </w:r>
            <w:r w:rsidR="0008722B">
              <w:rPr>
                <w:rFonts w:asciiTheme="majorHAnsi" w:hAnsiTheme="majorHAnsi" w:cstheme="majorHAnsi"/>
                <w:b/>
                <w:sz w:val="22"/>
                <w:szCs w:val="22"/>
              </w:rPr>
              <w:t>SL</w:t>
            </w:r>
          </w:p>
        </w:tc>
      </w:tr>
      <w:tr w:rsidR="0051326D" w:rsidRPr="00B73023" w14:paraId="21C5658D" w14:textId="77777777" w:rsidTr="00AF6AAC">
        <w:trPr>
          <w:trHeight w:val="605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194495E6" w14:textId="3A69B427" w:rsidR="0051326D" w:rsidRPr="00B73023" w:rsidRDefault="009142D0" w:rsidP="001E0738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Web game</w:t>
            </w: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75BB0" w14:textId="5FF6BCC8" w:rsidR="005F5C0E" w:rsidRPr="00182DA4" w:rsidRDefault="00182DA4" w:rsidP="009142D0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82DA4">
              <w:rPr>
                <w:rFonts w:asciiTheme="majorHAnsi" w:hAnsiTheme="majorHAnsi" w:cstheme="majorHAnsi" w:hint="eastAsia"/>
                <w:b/>
                <w:sz w:val="22"/>
                <w:szCs w:val="22"/>
              </w:rPr>
              <w:t>Swipe &amp; Win</w:t>
            </w:r>
          </w:p>
        </w:tc>
      </w:tr>
      <w:tr w:rsidR="00AF6AAC" w:rsidRPr="00B73023" w14:paraId="7C5A0AA8" w14:textId="77777777" w:rsidTr="00AF6AAC">
        <w:trPr>
          <w:trHeight w:val="596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77DB89BC" w14:textId="2557D00F" w:rsidR="00AF6AAC" w:rsidRPr="00B73023" w:rsidRDefault="00AF6AAC" w:rsidP="001E0738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2"/>
              </w:rPr>
              <w:t>Responsible party for keeping points</w:t>
            </w:r>
          </w:p>
        </w:tc>
        <w:tc>
          <w:tcPr>
            <w:tcW w:w="6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FF300" w14:textId="34D5A132" w:rsidR="00AF6AAC" w:rsidRPr="00182DA4" w:rsidRDefault="00AF6AAC" w:rsidP="009142D0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SmartLink</w:t>
            </w:r>
          </w:p>
        </w:tc>
      </w:tr>
    </w:tbl>
    <w:p w14:paraId="6EF5973A" w14:textId="77777777" w:rsidR="008F24B6" w:rsidRPr="00B73023" w:rsidRDefault="00200704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32"/>
        </w:rPr>
      </w:pPr>
      <w:bookmarkStart w:id="296" w:name="_Toc19119810"/>
      <w:r w:rsidRPr="00B73023">
        <w:rPr>
          <w:rFonts w:asciiTheme="minorHAnsi" w:hAnsiTheme="minorHAnsi" w:cstheme="minorHAnsi"/>
          <w:sz w:val="32"/>
        </w:rPr>
        <w:t>Project Specs</w:t>
      </w:r>
      <w:bookmarkEnd w:id="296"/>
      <w:r w:rsidRPr="00B73023">
        <w:rPr>
          <w:rFonts w:asciiTheme="minorHAnsi" w:hAnsiTheme="minorHAnsi" w:cstheme="minorHAnsi"/>
          <w:sz w:val="32"/>
        </w:rPr>
        <w:t xml:space="preserve"> </w:t>
      </w:r>
    </w:p>
    <w:p w14:paraId="23D612CD" w14:textId="1FE90EA6" w:rsidR="00091A2D" w:rsidRDefault="00091A2D" w:rsidP="009E60D2">
      <w:pPr>
        <w:pStyle w:val="Heading2"/>
        <w:numPr>
          <w:ilvl w:val="1"/>
          <w:numId w:val="1"/>
        </w:numPr>
        <w:rPr>
          <w:rFonts w:asciiTheme="minorHAnsi" w:hAnsiTheme="minorHAnsi" w:cstheme="minorHAnsi"/>
          <w:sz w:val="28"/>
        </w:rPr>
      </w:pPr>
      <w:bookmarkStart w:id="297" w:name="_pabed8vpudtf" w:colFirst="0" w:colLast="0"/>
      <w:bookmarkStart w:id="298" w:name="_Toc19119811"/>
      <w:bookmarkEnd w:id="297"/>
      <w:r w:rsidRPr="009E60D2">
        <w:rPr>
          <w:rFonts w:asciiTheme="minorHAnsi" w:hAnsiTheme="minorHAnsi" w:cstheme="minorHAnsi"/>
          <w:sz w:val="28"/>
        </w:rPr>
        <w:t>Technical stakeholders</w:t>
      </w:r>
      <w:bookmarkEnd w:id="298"/>
    </w:p>
    <w:p w14:paraId="7B247CF8" w14:textId="77777777" w:rsidR="00091A2D" w:rsidRDefault="00091A2D" w:rsidP="009E60D2">
      <w:pPr>
        <w:rPr>
          <w:lang w:eastAsia="el-GR"/>
        </w:rPr>
      </w:pPr>
    </w:p>
    <w:p w14:paraId="3FAB7BAC" w14:textId="01054D43" w:rsidR="00091A2D" w:rsidRDefault="00091A2D" w:rsidP="009E60D2">
      <w:pPr>
        <w:ind w:firstLine="36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Orange Swipe &amp; Win” </w:t>
      </w:r>
      <w:r>
        <w:rPr>
          <w:rFonts w:asciiTheme="majorHAnsi" w:hAnsiTheme="majorHAnsi" w:cstheme="majorHAnsi"/>
          <w:sz w:val="22"/>
          <w:szCs w:val="22"/>
        </w:rPr>
        <w:t>service will be implemented by using the following topology:</w:t>
      </w:r>
    </w:p>
    <w:p w14:paraId="4371A31C" w14:textId="041E4D88" w:rsidR="00091A2D" w:rsidRDefault="00581356" w:rsidP="009E60D2">
      <w:pPr>
        <w:jc w:val="center"/>
        <w:rPr>
          <w:lang w:eastAsia="el-GR"/>
        </w:rPr>
      </w:pPr>
      <w:r>
        <w:rPr>
          <w:rFonts w:asciiTheme="majorHAnsi" w:hAnsiTheme="majorHAnsi" w:cstheme="majorHAnsi"/>
          <w:sz w:val="22"/>
          <w:szCs w:val="22"/>
        </w:rPr>
        <w:pict w14:anchorId="0D1F29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92.65pt">
            <v:imagedata r:id="rId10" o:title="Orange Egypt - Swipe &amp; Win flows - Topology"/>
          </v:shape>
        </w:pict>
      </w:r>
    </w:p>
    <w:p w14:paraId="79D0FD3C" w14:textId="05FBE785" w:rsidR="00AC16CD" w:rsidRDefault="00AC16CD" w:rsidP="00F26315">
      <w:pPr>
        <w:pStyle w:val="Heading2"/>
        <w:numPr>
          <w:ilvl w:val="1"/>
          <w:numId w:val="1"/>
        </w:numPr>
      </w:pPr>
      <w:bookmarkStart w:id="299" w:name="_Toc19119812"/>
      <w:r>
        <w:t>APIs needed</w:t>
      </w:r>
      <w:bookmarkEnd w:id="299"/>
    </w:p>
    <w:p w14:paraId="452D1F80" w14:textId="1B79BBF2" w:rsidR="00AC16CD" w:rsidRDefault="0001171E" w:rsidP="009E60D2">
      <w:pPr>
        <w:pStyle w:val="Heading2"/>
        <w:numPr>
          <w:ilvl w:val="3"/>
          <w:numId w:val="1"/>
        </w:numPr>
        <w:rPr>
          <w:rFonts w:asciiTheme="minorHAnsi" w:hAnsiTheme="minorHAnsi" w:cstheme="minorHAnsi"/>
          <w:color w:val="C00000"/>
        </w:rPr>
      </w:pPr>
      <w:bookmarkStart w:id="300" w:name="_Toc19119813"/>
      <w:r>
        <w:rPr>
          <w:rFonts w:asciiTheme="minorHAnsi" w:hAnsiTheme="minorHAnsi" w:cstheme="minorHAnsi"/>
          <w:color w:val="C00000"/>
        </w:rPr>
        <w:t xml:space="preserve">Bedbug </w:t>
      </w:r>
      <w:r w:rsidRPr="0001171E">
        <w:rPr>
          <w:rFonts w:asciiTheme="minorHAnsi" w:hAnsiTheme="minorHAnsi" w:cstheme="minorHAnsi"/>
          <w:color w:val="C00000"/>
        </w:rPr>
        <w:sym w:font="Wingdings" w:char="F0E0"/>
      </w:r>
      <w:r>
        <w:rPr>
          <w:rFonts w:asciiTheme="minorHAnsi" w:hAnsiTheme="minorHAnsi" w:cstheme="minorHAnsi"/>
          <w:color w:val="C00000"/>
        </w:rPr>
        <w:t xml:space="preserve"> </w:t>
      </w:r>
      <w:r w:rsidR="009D3E4C">
        <w:rPr>
          <w:rFonts w:asciiTheme="minorHAnsi" w:hAnsiTheme="minorHAnsi" w:cstheme="minorHAnsi"/>
          <w:color w:val="C00000"/>
        </w:rPr>
        <w:t>SmartLink side</w:t>
      </w:r>
      <w:bookmarkEnd w:id="300"/>
    </w:p>
    <w:tbl>
      <w:tblPr>
        <w:tblStyle w:val="TableGrid"/>
        <w:tblW w:w="0" w:type="auto"/>
        <w:tblInd w:w="1081" w:type="dxa"/>
        <w:tblLook w:val="04A0" w:firstRow="1" w:lastRow="0" w:firstColumn="1" w:lastColumn="0" w:noHBand="0" w:noVBand="1"/>
      </w:tblPr>
      <w:tblGrid>
        <w:gridCol w:w="1749"/>
        <w:gridCol w:w="3119"/>
        <w:gridCol w:w="3397"/>
      </w:tblGrid>
      <w:tr w:rsidR="009D3E4C" w14:paraId="29C492BE" w14:textId="1ED84E1B" w:rsidTr="009E60D2">
        <w:tc>
          <w:tcPr>
            <w:tcW w:w="1749" w:type="dxa"/>
            <w:shd w:val="clear" w:color="auto" w:fill="C00000"/>
          </w:tcPr>
          <w:p w14:paraId="10CAC4A6" w14:textId="7F88B011" w:rsidR="009D3E4C" w:rsidRPr="009E60D2" w:rsidRDefault="009D3E4C" w:rsidP="009E60D2">
            <w:pPr>
              <w:jc w:val="center"/>
              <w:rPr>
                <w:rFonts w:asciiTheme="minorHAnsi" w:hAnsiTheme="minorHAnsi" w:cstheme="minorHAnsi"/>
                <w:sz w:val="22"/>
                <w:lang w:eastAsia="el-GR"/>
              </w:rPr>
            </w:pPr>
            <w:r w:rsidRPr="009E60D2">
              <w:rPr>
                <w:rFonts w:asciiTheme="minorHAnsi" w:hAnsiTheme="minorHAnsi" w:cstheme="minorHAnsi"/>
                <w:sz w:val="22"/>
                <w:lang w:eastAsia="el-GR"/>
              </w:rPr>
              <w:t>API</w:t>
            </w:r>
          </w:p>
        </w:tc>
        <w:tc>
          <w:tcPr>
            <w:tcW w:w="3119" w:type="dxa"/>
            <w:shd w:val="clear" w:color="auto" w:fill="C00000"/>
          </w:tcPr>
          <w:p w14:paraId="4DE6C947" w14:textId="39D76E4B" w:rsidR="009D3E4C" w:rsidRPr="009E60D2" w:rsidRDefault="009D3E4C" w:rsidP="009E60D2">
            <w:pPr>
              <w:jc w:val="center"/>
              <w:rPr>
                <w:rFonts w:asciiTheme="minorHAnsi" w:hAnsiTheme="minorHAnsi" w:cstheme="minorHAnsi"/>
                <w:sz w:val="22"/>
                <w:lang w:eastAsia="el-GR"/>
              </w:rPr>
            </w:pPr>
            <w:r w:rsidRPr="009E60D2">
              <w:rPr>
                <w:rFonts w:asciiTheme="minorHAnsi" w:hAnsiTheme="minorHAnsi" w:cstheme="minorHAnsi"/>
                <w:sz w:val="22"/>
                <w:lang w:eastAsia="el-GR"/>
              </w:rPr>
              <w:t>Parameters to be passed</w:t>
            </w:r>
          </w:p>
        </w:tc>
        <w:tc>
          <w:tcPr>
            <w:tcW w:w="3397" w:type="dxa"/>
            <w:shd w:val="clear" w:color="auto" w:fill="C00000"/>
          </w:tcPr>
          <w:p w14:paraId="6B3911FC" w14:textId="6F274CFE" w:rsidR="009D3E4C" w:rsidRPr="009E60D2" w:rsidRDefault="009D3E4C" w:rsidP="009E60D2">
            <w:pPr>
              <w:jc w:val="center"/>
              <w:rPr>
                <w:rFonts w:asciiTheme="minorHAnsi" w:hAnsiTheme="minorHAnsi" w:cstheme="minorHAnsi"/>
                <w:sz w:val="22"/>
                <w:lang w:eastAsia="el-GR"/>
              </w:rPr>
            </w:pPr>
            <w:r>
              <w:rPr>
                <w:rFonts w:asciiTheme="minorHAnsi" w:hAnsiTheme="minorHAnsi" w:cstheme="minorHAnsi"/>
                <w:sz w:val="22"/>
                <w:lang w:eastAsia="el-GR"/>
              </w:rPr>
              <w:t>values to return</w:t>
            </w:r>
          </w:p>
        </w:tc>
      </w:tr>
      <w:tr w:rsidR="009D3E4C" w14:paraId="35AFB45C" w14:textId="0773E8E3" w:rsidTr="009E60D2">
        <w:tc>
          <w:tcPr>
            <w:tcW w:w="1749" w:type="dxa"/>
            <w:vAlign w:val="center"/>
          </w:tcPr>
          <w:p w14:paraId="753E56B7" w14:textId="3C5036BE" w:rsidR="009D3E4C" w:rsidRPr="009E60D2" w:rsidRDefault="009D3E4C" w:rsidP="009E60D2">
            <w:pPr>
              <w:rPr>
                <w:rFonts w:asciiTheme="minorHAnsi" w:hAnsiTheme="minorHAnsi" w:cstheme="minorHAnsi"/>
                <w:sz w:val="22"/>
                <w:szCs w:val="22"/>
                <w:lang w:eastAsia="el-GR"/>
              </w:rPr>
            </w:pPr>
            <w:r w:rsidRPr="009E60D2">
              <w:rPr>
                <w:rFonts w:asciiTheme="minorHAnsi" w:hAnsiTheme="minorHAnsi" w:cstheme="minorHAnsi"/>
                <w:sz w:val="22"/>
                <w:szCs w:val="22"/>
                <w:lang w:eastAsia="el-GR"/>
              </w:rPr>
              <w:t>Subscribe</w:t>
            </w:r>
          </w:p>
        </w:tc>
        <w:tc>
          <w:tcPr>
            <w:tcW w:w="3119" w:type="dxa"/>
            <w:vAlign w:val="center"/>
          </w:tcPr>
          <w:p w14:paraId="7391A68F" w14:textId="7CD1C242" w:rsidR="009D3E4C" w:rsidRPr="009E60D2" w:rsidRDefault="009D3E4C" w:rsidP="009E60D2">
            <w:pPr>
              <w:rPr>
                <w:rFonts w:asciiTheme="minorHAnsi" w:hAnsiTheme="minorHAnsi" w:cstheme="minorHAnsi"/>
                <w:sz w:val="22"/>
                <w:szCs w:val="22"/>
                <w:lang w:eastAsia="el-G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l-GR"/>
              </w:rPr>
              <w:t>MSISDN</w:t>
            </w:r>
            <w:r w:rsidR="0001171E">
              <w:rPr>
                <w:rFonts w:asciiTheme="minorHAnsi" w:hAnsiTheme="minorHAnsi" w:cstheme="minorHAnsi"/>
                <w:sz w:val="22"/>
                <w:szCs w:val="22"/>
                <w:lang w:eastAsia="el-GR"/>
              </w:rPr>
              <w:t>, 4-digit PIN code</w:t>
            </w:r>
          </w:p>
        </w:tc>
        <w:tc>
          <w:tcPr>
            <w:tcW w:w="3397" w:type="dxa"/>
            <w:vAlign w:val="center"/>
          </w:tcPr>
          <w:p w14:paraId="04B9F528" w14:textId="1616460E" w:rsidR="009D3E4C" w:rsidRPr="009E60D2" w:rsidRDefault="0001171E" w:rsidP="009E60D2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lang w:eastAsia="el-GR"/>
              </w:rPr>
            </w:pPr>
            <w:r w:rsidRPr="009E60D2">
              <w:rPr>
                <w:rFonts w:asciiTheme="minorHAnsi" w:hAnsiTheme="minorHAnsi" w:cstheme="minorHAnsi"/>
                <w:sz w:val="22"/>
                <w:szCs w:val="22"/>
                <w:highlight w:val="yellow"/>
                <w:lang w:eastAsia="el-GR"/>
              </w:rPr>
              <w:t>TBC</w:t>
            </w:r>
          </w:p>
        </w:tc>
      </w:tr>
      <w:tr w:rsidR="00581356" w14:paraId="7AC82827" w14:textId="77777777" w:rsidTr="009E60D2">
        <w:trPr>
          <w:ins w:id="301" w:author="Author"/>
        </w:trPr>
        <w:tc>
          <w:tcPr>
            <w:tcW w:w="1749" w:type="dxa"/>
            <w:vAlign w:val="center"/>
          </w:tcPr>
          <w:p w14:paraId="4414059F" w14:textId="6BB9628A" w:rsidR="00581356" w:rsidRPr="009E60D2" w:rsidRDefault="00581356" w:rsidP="009E60D2">
            <w:pPr>
              <w:rPr>
                <w:ins w:id="302" w:author="Author"/>
                <w:rFonts w:asciiTheme="minorHAnsi" w:hAnsiTheme="minorHAnsi" w:cstheme="minorHAnsi"/>
                <w:sz w:val="22"/>
                <w:szCs w:val="22"/>
                <w:lang w:eastAsia="el-GR"/>
              </w:rPr>
            </w:pPr>
            <w:ins w:id="303" w:author="Author">
              <w:r>
                <w:rPr>
                  <w:rFonts w:asciiTheme="minorHAnsi" w:hAnsiTheme="minorHAnsi" w:cstheme="minorHAnsi"/>
                  <w:sz w:val="22"/>
                  <w:szCs w:val="22"/>
                  <w:lang w:eastAsia="el-GR"/>
                </w:rPr>
                <w:t>Reset password</w:t>
              </w:r>
            </w:ins>
          </w:p>
        </w:tc>
        <w:tc>
          <w:tcPr>
            <w:tcW w:w="3119" w:type="dxa"/>
            <w:vAlign w:val="center"/>
          </w:tcPr>
          <w:p w14:paraId="4F287203" w14:textId="0C903D60" w:rsidR="00581356" w:rsidRDefault="00581356" w:rsidP="009E60D2">
            <w:pPr>
              <w:rPr>
                <w:ins w:id="304" w:author="Author"/>
                <w:rFonts w:asciiTheme="minorHAnsi" w:hAnsiTheme="minorHAnsi" w:cstheme="minorHAnsi"/>
                <w:sz w:val="22"/>
                <w:szCs w:val="22"/>
                <w:lang w:eastAsia="el-GR"/>
              </w:rPr>
            </w:pPr>
            <w:ins w:id="305" w:author="Author">
              <w:r>
                <w:rPr>
                  <w:rFonts w:asciiTheme="minorHAnsi" w:hAnsiTheme="minorHAnsi" w:cstheme="minorHAnsi"/>
                  <w:sz w:val="22"/>
                  <w:szCs w:val="22"/>
                  <w:lang w:eastAsia="el-GR"/>
                </w:rPr>
                <w:t>MSISDN, 4-digit PIN code</w:t>
              </w:r>
            </w:ins>
          </w:p>
        </w:tc>
        <w:tc>
          <w:tcPr>
            <w:tcW w:w="3397" w:type="dxa"/>
            <w:vAlign w:val="center"/>
          </w:tcPr>
          <w:p w14:paraId="5DAAC158" w14:textId="789F33C3" w:rsidR="00581356" w:rsidRPr="009E60D2" w:rsidRDefault="00470DCD" w:rsidP="009E60D2">
            <w:pPr>
              <w:rPr>
                <w:ins w:id="306" w:author="Author"/>
                <w:rFonts w:asciiTheme="minorHAnsi" w:hAnsiTheme="minorHAnsi" w:cstheme="minorHAnsi"/>
                <w:sz w:val="22"/>
                <w:szCs w:val="22"/>
                <w:highlight w:val="yellow"/>
                <w:lang w:eastAsia="el-GR"/>
              </w:rPr>
            </w:pPr>
            <w:ins w:id="307" w:author="Author">
              <w:r w:rsidRPr="009E60D2">
                <w:rPr>
                  <w:rFonts w:asciiTheme="minorHAnsi" w:hAnsiTheme="minorHAnsi" w:cstheme="minorHAnsi"/>
                  <w:sz w:val="22"/>
                  <w:szCs w:val="22"/>
                  <w:highlight w:val="yellow"/>
                  <w:lang w:eastAsia="el-GR"/>
                </w:rPr>
                <w:t>TBC</w:t>
              </w:r>
            </w:ins>
          </w:p>
        </w:tc>
      </w:tr>
      <w:tr w:rsidR="009D3E4C" w14:paraId="2D05352B" w14:textId="6CFEA4D8" w:rsidTr="009E60D2">
        <w:tc>
          <w:tcPr>
            <w:tcW w:w="1749" w:type="dxa"/>
            <w:vAlign w:val="center"/>
          </w:tcPr>
          <w:p w14:paraId="30A7035E" w14:textId="3E65D24C" w:rsidR="009D3E4C" w:rsidRPr="009E60D2" w:rsidRDefault="009D3E4C" w:rsidP="009E60D2">
            <w:pPr>
              <w:rPr>
                <w:rFonts w:asciiTheme="minorHAnsi" w:hAnsiTheme="minorHAnsi" w:cstheme="minorHAnsi"/>
                <w:sz w:val="22"/>
                <w:szCs w:val="22"/>
                <w:lang w:eastAsia="el-GR"/>
              </w:rPr>
            </w:pPr>
            <w:r w:rsidRPr="009E60D2">
              <w:rPr>
                <w:rFonts w:asciiTheme="minorHAnsi" w:hAnsiTheme="minorHAnsi" w:cstheme="minorHAnsi"/>
                <w:sz w:val="22"/>
                <w:szCs w:val="22"/>
                <w:lang w:eastAsia="el-GR"/>
              </w:rPr>
              <w:t>Credit purchase</w:t>
            </w:r>
          </w:p>
        </w:tc>
        <w:tc>
          <w:tcPr>
            <w:tcW w:w="3119" w:type="dxa"/>
            <w:vAlign w:val="center"/>
          </w:tcPr>
          <w:p w14:paraId="1238EDBD" w14:textId="6DA33C71" w:rsidR="009D3E4C" w:rsidRPr="009E60D2" w:rsidRDefault="009D3E4C" w:rsidP="009E60D2">
            <w:pPr>
              <w:rPr>
                <w:rFonts w:asciiTheme="minorHAnsi" w:hAnsiTheme="minorHAnsi" w:cstheme="minorHAnsi"/>
                <w:sz w:val="22"/>
                <w:szCs w:val="22"/>
                <w:lang w:eastAsia="el-G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l-GR"/>
              </w:rPr>
              <w:t>MSISDN</w:t>
            </w:r>
          </w:p>
        </w:tc>
        <w:tc>
          <w:tcPr>
            <w:tcW w:w="3397" w:type="dxa"/>
            <w:vAlign w:val="center"/>
          </w:tcPr>
          <w:p w14:paraId="0006DDD8" w14:textId="6F8A4619" w:rsidR="009D3E4C" w:rsidRPr="009E60D2" w:rsidRDefault="0001171E" w:rsidP="009E60D2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lang w:eastAsia="el-GR"/>
              </w:rPr>
            </w:pPr>
            <w:r w:rsidRPr="009E60D2">
              <w:rPr>
                <w:rFonts w:asciiTheme="minorHAnsi" w:hAnsiTheme="minorHAnsi" w:cstheme="minorHAnsi"/>
                <w:sz w:val="22"/>
                <w:szCs w:val="22"/>
                <w:highlight w:val="yellow"/>
                <w:lang w:eastAsia="el-GR"/>
              </w:rPr>
              <w:t>TBC</w:t>
            </w:r>
          </w:p>
        </w:tc>
      </w:tr>
      <w:tr w:rsidR="009D3E4C" w14:paraId="4F174AE5" w14:textId="22796630" w:rsidTr="009E60D2">
        <w:tc>
          <w:tcPr>
            <w:tcW w:w="1749" w:type="dxa"/>
            <w:vAlign w:val="center"/>
          </w:tcPr>
          <w:p w14:paraId="3BD56D5E" w14:textId="3B52145B" w:rsidR="009D3E4C" w:rsidRPr="009E60D2" w:rsidRDefault="009D3E4C" w:rsidP="009E60D2">
            <w:pPr>
              <w:rPr>
                <w:rFonts w:asciiTheme="minorHAnsi" w:hAnsiTheme="minorHAnsi" w:cstheme="minorHAnsi"/>
                <w:sz w:val="22"/>
                <w:szCs w:val="22"/>
                <w:lang w:eastAsia="el-G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l-GR"/>
              </w:rPr>
              <w:t>OTP send</w:t>
            </w:r>
          </w:p>
        </w:tc>
        <w:tc>
          <w:tcPr>
            <w:tcW w:w="3119" w:type="dxa"/>
            <w:vAlign w:val="center"/>
          </w:tcPr>
          <w:p w14:paraId="05D17237" w14:textId="5BEAAC02" w:rsidR="009D3E4C" w:rsidRPr="009E60D2" w:rsidRDefault="009D3E4C" w:rsidP="009E60D2">
            <w:pPr>
              <w:rPr>
                <w:rFonts w:asciiTheme="minorHAnsi" w:hAnsiTheme="minorHAnsi" w:cstheme="minorHAnsi"/>
                <w:sz w:val="22"/>
                <w:szCs w:val="22"/>
                <w:lang w:eastAsia="el-GR"/>
              </w:rPr>
            </w:pPr>
            <w:r w:rsidRPr="009E60D2">
              <w:rPr>
                <w:rFonts w:asciiTheme="minorHAnsi" w:hAnsiTheme="minorHAnsi" w:cstheme="minorHAnsi"/>
                <w:sz w:val="22"/>
                <w:szCs w:val="22"/>
                <w:lang w:eastAsia="el-GR"/>
              </w:rPr>
              <w:t>MSISDN, OTP</w:t>
            </w:r>
          </w:p>
        </w:tc>
        <w:tc>
          <w:tcPr>
            <w:tcW w:w="3397" w:type="dxa"/>
            <w:vAlign w:val="center"/>
          </w:tcPr>
          <w:p w14:paraId="2651F431" w14:textId="26B02412" w:rsidR="009D3E4C" w:rsidRPr="009E60D2" w:rsidRDefault="0001171E" w:rsidP="009E60D2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lang w:eastAsia="el-GR"/>
              </w:rPr>
            </w:pPr>
            <w:r w:rsidRPr="009E60D2">
              <w:rPr>
                <w:rFonts w:asciiTheme="minorHAnsi" w:hAnsiTheme="minorHAnsi" w:cstheme="minorHAnsi"/>
                <w:sz w:val="22"/>
                <w:szCs w:val="22"/>
                <w:highlight w:val="yellow"/>
                <w:lang w:eastAsia="el-GR"/>
              </w:rPr>
              <w:t>TBC</w:t>
            </w:r>
          </w:p>
        </w:tc>
      </w:tr>
      <w:tr w:rsidR="009D3E4C" w14:paraId="25A33013" w14:textId="3111B81F" w:rsidTr="009E60D2">
        <w:tc>
          <w:tcPr>
            <w:tcW w:w="1749" w:type="dxa"/>
            <w:vAlign w:val="center"/>
          </w:tcPr>
          <w:p w14:paraId="4BA125C2" w14:textId="56E3CA7D" w:rsidR="009D3E4C" w:rsidRPr="009E60D2" w:rsidRDefault="009D3E4C" w:rsidP="009E60D2">
            <w:pPr>
              <w:rPr>
                <w:rFonts w:asciiTheme="minorHAnsi" w:hAnsiTheme="minorHAnsi" w:cstheme="minorHAnsi"/>
                <w:sz w:val="22"/>
                <w:szCs w:val="22"/>
                <w:lang w:eastAsia="el-G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l-GR"/>
              </w:rPr>
              <w:t>Game end</w:t>
            </w:r>
          </w:p>
        </w:tc>
        <w:tc>
          <w:tcPr>
            <w:tcW w:w="3119" w:type="dxa"/>
            <w:vAlign w:val="center"/>
          </w:tcPr>
          <w:p w14:paraId="003252E8" w14:textId="7BDBF8AB" w:rsidR="009D3E4C" w:rsidRPr="009E60D2" w:rsidRDefault="009D3E4C" w:rsidP="009E60D2">
            <w:pPr>
              <w:rPr>
                <w:rFonts w:asciiTheme="minorHAnsi" w:hAnsiTheme="minorHAnsi" w:cstheme="minorHAnsi"/>
                <w:sz w:val="22"/>
                <w:szCs w:val="22"/>
                <w:lang w:eastAsia="el-G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l-GR"/>
              </w:rPr>
              <w:t>MSISDN, correct questions, golden questions, silver questions, bronze questions</w:t>
            </w:r>
          </w:p>
        </w:tc>
        <w:tc>
          <w:tcPr>
            <w:tcW w:w="3397" w:type="dxa"/>
            <w:vAlign w:val="center"/>
          </w:tcPr>
          <w:p w14:paraId="0FD13935" w14:textId="4E648B19" w:rsidR="009D3E4C" w:rsidRPr="009E60D2" w:rsidRDefault="0001171E" w:rsidP="009E60D2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lang w:eastAsia="el-GR"/>
              </w:rPr>
            </w:pPr>
            <w:r w:rsidRPr="009E60D2">
              <w:rPr>
                <w:rFonts w:asciiTheme="minorHAnsi" w:hAnsiTheme="minorHAnsi" w:cstheme="minorHAnsi"/>
                <w:sz w:val="22"/>
                <w:szCs w:val="22"/>
                <w:highlight w:val="yellow"/>
                <w:lang w:eastAsia="el-GR"/>
              </w:rPr>
              <w:t>TBC</w:t>
            </w:r>
          </w:p>
        </w:tc>
      </w:tr>
      <w:tr w:rsidR="009D3E4C" w14:paraId="60710BB5" w14:textId="688C65B7" w:rsidTr="009E60D2">
        <w:tc>
          <w:tcPr>
            <w:tcW w:w="1749" w:type="dxa"/>
            <w:vAlign w:val="center"/>
          </w:tcPr>
          <w:p w14:paraId="00781FAD" w14:textId="40DFC177" w:rsidR="009D3E4C" w:rsidRPr="009E60D2" w:rsidRDefault="009D3E4C" w:rsidP="009E60D2">
            <w:pPr>
              <w:rPr>
                <w:rFonts w:asciiTheme="minorHAnsi" w:hAnsiTheme="minorHAnsi" w:cstheme="minorHAnsi"/>
                <w:sz w:val="22"/>
                <w:szCs w:val="22"/>
                <w:lang w:eastAsia="el-G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l-GR"/>
              </w:rPr>
              <w:t>Points awarded</w:t>
            </w:r>
          </w:p>
        </w:tc>
        <w:tc>
          <w:tcPr>
            <w:tcW w:w="3119" w:type="dxa"/>
            <w:vAlign w:val="center"/>
          </w:tcPr>
          <w:p w14:paraId="1B63D863" w14:textId="630DCA1F" w:rsidR="009D3E4C" w:rsidRPr="009E60D2" w:rsidRDefault="009D3E4C" w:rsidP="009E60D2">
            <w:pPr>
              <w:rPr>
                <w:rFonts w:asciiTheme="minorHAnsi" w:hAnsiTheme="minorHAnsi" w:cstheme="minorHAnsi"/>
                <w:sz w:val="22"/>
                <w:szCs w:val="22"/>
                <w:lang w:eastAsia="el-G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l-GR"/>
              </w:rPr>
              <w:t>MSISDN</w:t>
            </w:r>
          </w:p>
        </w:tc>
        <w:tc>
          <w:tcPr>
            <w:tcW w:w="3397" w:type="dxa"/>
            <w:vAlign w:val="center"/>
          </w:tcPr>
          <w:p w14:paraId="6D2717E9" w14:textId="2DB5A464" w:rsidR="009D3E4C" w:rsidRDefault="009D3E4C" w:rsidP="009E60D2">
            <w:pPr>
              <w:rPr>
                <w:rFonts w:asciiTheme="minorHAnsi" w:hAnsiTheme="minorHAnsi" w:cstheme="minorHAnsi"/>
                <w:sz w:val="22"/>
                <w:szCs w:val="22"/>
                <w:lang w:eastAsia="el-G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l-GR"/>
              </w:rPr>
              <w:t>MSISDN, points</w:t>
            </w:r>
          </w:p>
        </w:tc>
      </w:tr>
    </w:tbl>
    <w:p w14:paraId="778565CB" w14:textId="68B9C713" w:rsidR="00AC16CD" w:rsidRDefault="0001171E" w:rsidP="00AC16CD">
      <w:pPr>
        <w:pStyle w:val="Heading2"/>
        <w:numPr>
          <w:ilvl w:val="3"/>
          <w:numId w:val="1"/>
        </w:numPr>
        <w:rPr>
          <w:rFonts w:asciiTheme="minorHAnsi" w:hAnsiTheme="minorHAnsi" w:cstheme="minorHAnsi"/>
          <w:color w:val="C00000"/>
        </w:rPr>
      </w:pPr>
      <w:bookmarkStart w:id="308" w:name="_Toc19119814"/>
      <w:r>
        <w:rPr>
          <w:rFonts w:asciiTheme="minorHAnsi" w:hAnsiTheme="minorHAnsi" w:cstheme="minorHAnsi"/>
          <w:color w:val="C00000"/>
        </w:rPr>
        <w:t xml:space="preserve">SmartLink </w:t>
      </w:r>
      <w:r w:rsidRPr="0001171E">
        <w:rPr>
          <w:rFonts w:asciiTheme="minorHAnsi" w:hAnsiTheme="minorHAnsi" w:cstheme="minorHAnsi"/>
          <w:color w:val="C00000"/>
        </w:rPr>
        <w:sym w:font="Wingdings" w:char="F0E0"/>
      </w:r>
      <w:r>
        <w:rPr>
          <w:rFonts w:asciiTheme="minorHAnsi" w:hAnsiTheme="minorHAnsi" w:cstheme="minorHAnsi"/>
          <w:color w:val="C00000"/>
        </w:rPr>
        <w:t xml:space="preserve"> </w:t>
      </w:r>
      <w:r w:rsidR="009D3E4C">
        <w:rPr>
          <w:rFonts w:asciiTheme="minorHAnsi" w:hAnsiTheme="minorHAnsi" w:cstheme="minorHAnsi"/>
          <w:color w:val="C00000"/>
        </w:rPr>
        <w:t>Bedbug side</w:t>
      </w:r>
      <w:bookmarkEnd w:id="308"/>
    </w:p>
    <w:tbl>
      <w:tblPr>
        <w:tblStyle w:val="TableGrid"/>
        <w:tblW w:w="0" w:type="auto"/>
        <w:tblInd w:w="1081" w:type="dxa"/>
        <w:tblLook w:val="04A0" w:firstRow="1" w:lastRow="0" w:firstColumn="1" w:lastColumn="0" w:noHBand="0" w:noVBand="1"/>
      </w:tblPr>
      <w:tblGrid>
        <w:gridCol w:w="1749"/>
        <w:gridCol w:w="3119"/>
        <w:gridCol w:w="3397"/>
      </w:tblGrid>
      <w:tr w:rsidR="009D3E4C" w14:paraId="7574E11D" w14:textId="4A1633B9" w:rsidTr="009E60D2">
        <w:tc>
          <w:tcPr>
            <w:tcW w:w="1749" w:type="dxa"/>
            <w:shd w:val="clear" w:color="auto" w:fill="C00000"/>
          </w:tcPr>
          <w:p w14:paraId="05212B02" w14:textId="2A12236B" w:rsidR="009D3E4C" w:rsidRPr="009E60D2" w:rsidRDefault="009D3E4C" w:rsidP="009E60D2">
            <w:pPr>
              <w:jc w:val="center"/>
              <w:rPr>
                <w:color w:val="FFFFFF" w:themeColor="background1"/>
                <w:lang w:eastAsia="el-GR"/>
              </w:rPr>
            </w:pPr>
            <w:r w:rsidRPr="009E60D2">
              <w:rPr>
                <w:rFonts w:asciiTheme="minorHAnsi" w:hAnsiTheme="minorHAnsi" w:cstheme="minorHAnsi"/>
                <w:color w:val="FFFFFF" w:themeColor="background1"/>
                <w:sz w:val="22"/>
                <w:lang w:eastAsia="el-GR"/>
              </w:rPr>
              <w:t>API</w:t>
            </w:r>
          </w:p>
        </w:tc>
        <w:tc>
          <w:tcPr>
            <w:tcW w:w="3119" w:type="dxa"/>
            <w:shd w:val="clear" w:color="auto" w:fill="C00000"/>
          </w:tcPr>
          <w:p w14:paraId="647B9E4D" w14:textId="14E57EBD" w:rsidR="009D3E4C" w:rsidRPr="009E60D2" w:rsidRDefault="009D3E4C" w:rsidP="009E60D2">
            <w:pPr>
              <w:jc w:val="center"/>
              <w:rPr>
                <w:color w:val="FFFFFF" w:themeColor="background1"/>
                <w:lang w:eastAsia="el-GR"/>
              </w:rPr>
            </w:pPr>
            <w:r w:rsidRPr="009E60D2">
              <w:rPr>
                <w:rFonts w:asciiTheme="minorHAnsi" w:hAnsiTheme="minorHAnsi" w:cstheme="minorHAnsi"/>
                <w:color w:val="FFFFFF" w:themeColor="background1"/>
                <w:sz w:val="22"/>
                <w:lang w:eastAsia="el-GR"/>
              </w:rPr>
              <w:t>Parameters to be passed</w:t>
            </w:r>
          </w:p>
        </w:tc>
        <w:tc>
          <w:tcPr>
            <w:tcW w:w="3397" w:type="dxa"/>
            <w:shd w:val="clear" w:color="auto" w:fill="C00000"/>
          </w:tcPr>
          <w:p w14:paraId="50CB24FC" w14:textId="0D6A3D00" w:rsidR="009D3E4C" w:rsidRPr="009E60D2" w:rsidRDefault="009D3E4C" w:rsidP="009E60D2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22"/>
                <w:lang w:eastAsia="el-GR"/>
              </w:rPr>
            </w:pPr>
            <w:r>
              <w:rPr>
                <w:rFonts w:asciiTheme="minorHAnsi" w:hAnsiTheme="minorHAnsi" w:cstheme="minorHAnsi"/>
                <w:sz w:val="22"/>
                <w:lang w:eastAsia="el-GR"/>
              </w:rPr>
              <w:t>values to return</w:t>
            </w:r>
          </w:p>
        </w:tc>
      </w:tr>
      <w:tr w:rsidR="009D3E4C" w14:paraId="7747FB97" w14:textId="1C56BD27" w:rsidTr="009E60D2">
        <w:tc>
          <w:tcPr>
            <w:tcW w:w="1749" w:type="dxa"/>
          </w:tcPr>
          <w:p w14:paraId="1FECFA04" w14:textId="2542A963" w:rsidR="009D3E4C" w:rsidRPr="009E60D2" w:rsidRDefault="009D3E4C" w:rsidP="009E60D2">
            <w:pPr>
              <w:rPr>
                <w:rFonts w:asciiTheme="minorHAnsi" w:hAnsiTheme="minorHAnsi" w:cstheme="minorHAnsi"/>
                <w:sz w:val="22"/>
                <w:szCs w:val="22"/>
                <w:lang w:eastAsia="el-GR"/>
              </w:rPr>
            </w:pPr>
            <w:r w:rsidRPr="009E60D2">
              <w:rPr>
                <w:rFonts w:asciiTheme="minorHAnsi" w:hAnsiTheme="minorHAnsi" w:cstheme="minorHAnsi"/>
                <w:sz w:val="22"/>
                <w:szCs w:val="22"/>
                <w:lang w:eastAsia="el-GR"/>
              </w:rPr>
              <w:t>Subscribe</w:t>
            </w:r>
          </w:p>
        </w:tc>
        <w:tc>
          <w:tcPr>
            <w:tcW w:w="3119" w:type="dxa"/>
          </w:tcPr>
          <w:p w14:paraId="61403541" w14:textId="180DF211" w:rsidR="009D3E4C" w:rsidRPr="009E60D2" w:rsidRDefault="009D3E4C" w:rsidP="009E60D2">
            <w:pPr>
              <w:rPr>
                <w:rFonts w:asciiTheme="minorHAnsi" w:hAnsiTheme="minorHAnsi" w:cstheme="minorHAnsi"/>
                <w:sz w:val="22"/>
                <w:szCs w:val="22"/>
                <w:lang w:eastAsia="el-GR"/>
              </w:rPr>
            </w:pPr>
            <w:r w:rsidRPr="009E60D2">
              <w:rPr>
                <w:rFonts w:asciiTheme="minorHAnsi" w:hAnsiTheme="minorHAnsi" w:cstheme="minorHAnsi"/>
                <w:sz w:val="22"/>
                <w:szCs w:val="22"/>
                <w:lang w:eastAsia="el-GR"/>
              </w:rPr>
              <w:t>MSISDN</w:t>
            </w:r>
          </w:p>
        </w:tc>
        <w:tc>
          <w:tcPr>
            <w:tcW w:w="3397" w:type="dxa"/>
          </w:tcPr>
          <w:p w14:paraId="46A34055" w14:textId="29584DA9" w:rsidR="009D3E4C" w:rsidRPr="009E60D2" w:rsidRDefault="0001171E" w:rsidP="009E60D2">
            <w:pPr>
              <w:rPr>
                <w:rFonts w:asciiTheme="minorHAnsi" w:hAnsiTheme="minorHAnsi" w:cstheme="minorHAnsi"/>
                <w:sz w:val="22"/>
                <w:szCs w:val="22"/>
                <w:lang w:eastAsia="el-G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l-GR"/>
              </w:rPr>
              <w:t>4-digit PIN code</w:t>
            </w:r>
          </w:p>
        </w:tc>
      </w:tr>
      <w:tr w:rsidR="009D3E4C" w14:paraId="2E1CE4D6" w14:textId="7FE7DB6F" w:rsidTr="009E60D2">
        <w:tc>
          <w:tcPr>
            <w:tcW w:w="1749" w:type="dxa"/>
          </w:tcPr>
          <w:p w14:paraId="1F8BCF29" w14:textId="0968F8EF" w:rsidR="009D3E4C" w:rsidRPr="009E60D2" w:rsidRDefault="009D3E4C" w:rsidP="009E60D2">
            <w:pPr>
              <w:rPr>
                <w:rFonts w:asciiTheme="minorHAnsi" w:hAnsiTheme="minorHAnsi" w:cstheme="minorHAnsi"/>
                <w:sz w:val="22"/>
                <w:szCs w:val="22"/>
                <w:lang w:eastAsia="el-GR"/>
              </w:rPr>
            </w:pPr>
            <w:r w:rsidRPr="009E60D2">
              <w:rPr>
                <w:rFonts w:asciiTheme="minorHAnsi" w:hAnsiTheme="minorHAnsi" w:cstheme="minorHAnsi"/>
                <w:sz w:val="22"/>
                <w:szCs w:val="22"/>
                <w:lang w:eastAsia="el-GR"/>
              </w:rPr>
              <w:t>Unsubscribe</w:t>
            </w:r>
          </w:p>
        </w:tc>
        <w:tc>
          <w:tcPr>
            <w:tcW w:w="3119" w:type="dxa"/>
          </w:tcPr>
          <w:p w14:paraId="519722BF" w14:textId="68F508D0" w:rsidR="009D3E4C" w:rsidRPr="009E60D2" w:rsidRDefault="009D3E4C" w:rsidP="009E60D2">
            <w:pPr>
              <w:rPr>
                <w:rFonts w:asciiTheme="minorHAnsi" w:hAnsiTheme="minorHAnsi" w:cstheme="minorHAnsi"/>
                <w:sz w:val="22"/>
                <w:szCs w:val="22"/>
                <w:lang w:eastAsia="el-GR"/>
              </w:rPr>
            </w:pPr>
            <w:r w:rsidRPr="009E60D2">
              <w:rPr>
                <w:rFonts w:asciiTheme="minorHAnsi" w:hAnsiTheme="minorHAnsi" w:cstheme="minorHAnsi"/>
                <w:sz w:val="22"/>
                <w:szCs w:val="22"/>
                <w:lang w:eastAsia="el-GR"/>
              </w:rPr>
              <w:t>MSISDN</w:t>
            </w:r>
          </w:p>
        </w:tc>
        <w:tc>
          <w:tcPr>
            <w:tcW w:w="3397" w:type="dxa"/>
          </w:tcPr>
          <w:p w14:paraId="7CDA3A5D" w14:textId="3BA81813" w:rsidR="009D3E4C" w:rsidRPr="009E60D2" w:rsidRDefault="0001171E" w:rsidP="009E60D2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lang w:eastAsia="el-GR"/>
              </w:rPr>
            </w:pPr>
            <w:r w:rsidRPr="009E60D2">
              <w:rPr>
                <w:rFonts w:asciiTheme="minorHAnsi" w:hAnsiTheme="minorHAnsi" w:cstheme="minorHAnsi"/>
                <w:sz w:val="22"/>
                <w:szCs w:val="22"/>
                <w:highlight w:val="yellow"/>
                <w:lang w:eastAsia="el-GR"/>
              </w:rPr>
              <w:t>TBC</w:t>
            </w:r>
          </w:p>
        </w:tc>
      </w:tr>
      <w:tr w:rsidR="009D3E4C" w14:paraId="199E4B63" w14:textId="5AFE0A87" w:rsidTr="009E60D2">
        <w:tc>
          <w:tcPr>
            <w:tcW w:w="1749" w:type="dxa"/>
          </w:tcPr>
          <w:p w14:paraId="2583AB5A" w14:textId="38C3CB03" w:rsidR="009D3E4C" w:rsidRPr="009E60D2" w:rsidRDefault="009D3E4C" w:rsidP="009E60D2">
            <w:pPr>
              <w:rPr>
                <w:rFonts w:asciiTheme="minorHAnsi" w:hAnsiTheme="minorHAnsi" w:cstheme="minorHAnsi"/>
                <w:sz w:val="22"/>
                <w:szCs w:val="22"/>
                <w:lang w:eastAsia="el-GR"/>
              </w:rPr>
            </w:pPr>
            <w:r w:rsidRPr="009E60D2">
              <w:rPr>
                <w:rFonts w:asciiTheme="minorHAnsi" w:hAnsiTheme="minorHAnsi" w:cstheme="minorHAnsi"/>
                <w:sz w:val="22"/>
                <w:szCs w:val="22"/>
                <w:lang w:eastAsia="el-GR"/>
              </w:rPr>
              <w:t>Add c</w:t>
            </w:r>
            <w:r w:rsidR="0001171E">
              <w:rPr>
                <w:rFonts w:asciiTheme="minorHAnsi" w:hAnsiTheme="minorHAnsi" w:cstheme="minorHAnsi"/>
                <w:sz w:val="22"/>
                <w:szCs w:val="22"/>
                <w:lang w:eastAsia="el-GR"/>
              </w:rPr>
              <w:t>r</w:t>
            </w:r>
            <w:r w:rsidRPr="009E60D2">
              <w:rPr>
                <w:rFonts w:asciiTheme="minorHAnsi" w:hAnsiTheme="minorHAnsi" w:cstheme="minorHAnsi"/>
                <w:sz w:val="22"/>
                <w:szCs w:val="22"/>
                <w:lang w:eastAsia="el-GR"/>
              </w:rPr>
              <w:t>edit</w:t>
            </w:r>
          </w:p>
        </w:tc>
        <w:tc>
          <w:tcPr>
            <w:tcW w:w="3119" w:type="dxa"/>
          </w:tcPr>
          <w:p w14:paraId="47516BB8" w14:textId="4C931E07" w:rsidR="009D3E4C" w:rsidRPr="009E60D2" w:rsidRDefault="009D3E4C" w:rsidP="009E60D2">
            <w:pPr>
              <w:rPr>
                <w:rFonts w:asciiTheme="minorHAnsi" w:hAnsiTheme="minorHAnsi" w:cstheme="minorHAnsi"/>
                <w:sz w:val="22"/>
                <w:szCs w:val="22"/>
                <w:lang w:eastAsia="el-GR"/>
              </w:rPr>
            </w:pPr>
            <w:r w:rsidRPr="009E60D2">
              <w:rPr>
                <w:rFonts w:asciiTheme="minorHAnsi" w:hAnsiTheme="minorHAnsi" w:cstheme="minorHAnsi"/>
                <w:sz w:val="22"/>
                <w:szCs w:val="22"/>
                <w:lang w:eastAsia="el-GR"/>
              </w:rPr>
              <w:t>MSISDN, number of credits</w:t>
            </w:r>
          </w:p>
        </w:tc>
        <w:tc>
          <w:tcPr>
            <w:tcW w:w="3397" w:type="dxa"/>
          </w:tcPr>
          <w:p w14:paraId="5EE6C9EA" w14:textId="3AB055E9" w:rsidR="009D3E4C" w:rsidRPr="009E60D2" w:rsidRDefault="0001171E" w:rsidP="009E60D2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  <w:lang w:eastAsia="el-GR"/>
              </w:rPr>
            </w:pPr>
            <w:r w:rsidRPr="009E60D2">
              <w:rPr>
                <w:rFonts w:asciiTheme="minorHAnsi" w:hAnsiTheme="minorHAnsi" w:cstheme="minorHAnsi"/>
                <w:sz w:val="22"/>
                <w:szCs w:val="22"/>
                <w:highlight w:val="yellow"/>
                <w:lang w:eastAsia="el-GR"/>
              </w:rPr>
              <w:t>TBC</w:t>
            </w:r>
          </w:p>
        </w:tc>
      </w:tr>
    </w:tbl>
    <w:p w14:paraId="71F529DC" w14:textId="4476F7AB" w:rsidR="0001171E" w:rsidRDefault="0001171E" w:rsidP="009E60D2">
      <w:pPr>
        <w:pStyle w:val="Heading2"/>
        <w:numPr>
          <w:ilvl w:val="3"/>
          <w:numId w:val="1"/>
        </w:numPr>
        <w:rPr>
          <w:ins w:id="309" w:author="Author"/>
          <w:rFonts w:asciiTheme="minorHAnsi" w:hAnsiTheme="minorHAnsi" w:cstheme="minorHAnsi"/>
          <w:color w:val="C00000"/>
        </w:rPr>
      </w:pPr>
      <w:bookmarkStart w:id="310" w:name="_Toc19119815"/>
      <w:r>
        <w:rPr>
          <w:rFonts w:asciiTheme="minorHAnsi" w:hAnsiTheme="minorHAnsi" w:cstheme="minorHAnsi"/>
          <w:color w:val="C00000"/>
        </w:rPr>
        <w:t xml:space="preserve">SmartLink </w:t>
      </w:r>
      <w:r w:rsidRPr="0001171E">
        <w:rPr>
          <w:rFonts w:asciiTheme="minorHAnsi" w:hAnsiTheme="minorHAnsi" w:cstheme="minorHAnsi"/>
          <w:color w:val="C00000"/>
        </w:rPr>
        <w:sym w:font="Wingdings" w:char="F0E0"/>
      </w:r>
      <w:r>
        <w:rPr>
          <w:rFonts w:asciiTheme="minorHAnsi" w:hAnsiTheme="minorHAnsi" w:cstheme="minorHAnsi"/>
          <w:color w:val="C00000"/>
        </w:rPr>
        <w:t xml:space="preserve"> TA</w:t>
      </w:r>
      <w:ins w:id="311" w:author="Author">
        <w:r w:rsidR="0001794D">
          <w:rPr>
            <w:rFonts w:asciiTheme="minorHAnsi" w:hAnsiTheme="minorHAnsi" w:cstheme="minorHAnsi"/>
            <w:color w:val="C00000"/>
          </w:rPr>
          <w:t xml:space="preserve"> (via the VPN)</w:t>
        </w:r>
        <w:bookmarkEnd w:id="310"/>
      </w:ins>
    </w:p>
    <w:tbl>
      <w:tblPr>
        <w:tblStyle w:val="TableGrid"/>
        <w:tblW w:w="0" w:type="auto"/>
        <w:tblInd w:w="1081" w:type="dxa"/>
        <w:tblLook w:val="04A0" w:firstRow="1" w:lastRow="0" w:firstColumn="1" w:lastColumn="0" w:noHBand="0" w:noVBand="1"/>
      </w:tblPr>
      <w:tblGrid>
        <w:gridCol w:w="1749"/>
        <w:gridCol w:w="3119"/>
        <w:gridCol w:w="3397"/>
      </w:tblGrid>
      <w:tr w:rsidR="0001794D" w14:paraId="0533E7B7" w14:textId="77777777" w:rsidTr="007F0B2D">
        <w:trPr>
          <w:ins w:id="312" w:author="Author"/>
        </w:trPr>
        <w:tc>
          <w:tcPr>
            <w:tcW w:w="1749" w:type="dxa"/>
            <w:shd w:val="clear" w:color="auto" w:fill="C00000"/>
          </w:tcPr>
          <w:p w14:paraId="5A1DC726" w14:textId="77777777" w:rsidR="0001794D" w:rsidRPr="009E60D2" w:rsidRDefault="0001794D" w:rsidP="007F0B2D">
            <w:pPr>
              <w:jc w:val="center"/>
              <w:rPr>
                <w:ins w:id="313" w:author="Author"/>
                <w:color w:val="FFFFFF" w:themeColor="background1"/>
                <w:lang w:eastAsia="el-GR"/>
              </w:rPr>
            </w:pPr>
            <w:ins w:id="314" w:author="Author">
              <w:r w:rsidRPr="009E60D2">
                <w:rPr>
                  <w:rFonts w:asciiTheme="minorHAnsi" w:hAnsiTheme="minorHAnsi" w:cstheme="minorHAnsi"/>
                  <w:color w:val="FFFFFF" w:themeColor="background1"/>
                  <w:sz w:val="22"/>
                  <w:lang w:eastAsia="el-GR"/>
                </w:rPr>
                <w:t>API</w:t>
              </w:r>
            </w:ins>
          </w:p>
        </w:tc>
        <w:tc>
          <w:tcPr>
            <w:tcW w:w="3119" w:type="dxa"/>
            <w:shd w:val="clear" w:color="auto" w:fill="C00000"/>
          </w:tcPr>
          <w:p w14:paraId="436DE2C8" w14:textId="77777777" w:rsidR="0001794D" w:rsidRPr="009E60D2" w:rsidRDefault="0001794D" w:rsidP="007F0B2D">
            <w:pPr>
              <w:jc w:val="center"/>
              <w:rPr>
                <w:ins w:id="315" w:author="Author"/>
                <w:color w:val="FFFFFF" w:themeColor="background1"/>
                <w:lang w:eastAsia="el-GR"/>
              </w:rPr>
            </w:pPr>
            <w:ins w:id="316" w:author="Author">
              <w:r w:rsidRPr="009E60D2">
                <w:rPr>
                  <w:rFonts w:asciiTheme="minorHAnsi" w:hAnsiTheme="minorHAnsi" w:cstheme="minorHAnsi"/>
                  <w:color w:val="FFFFFF" w:themeColor="background1"/>
                  <w:sz w:val="22"/>
                  <w:lang w:eastAsia="el-GR"/>
                </w:rPr>
                <w:t>Parameters to be passed</w:t>
              </w:r>
            </w:ins>
          </w:p>
        </w:tc>
        <w:tc>
          <w:tcPr>
            <w:tcW w:w="3397" w:type="dxa"/>
            <w:shd w:val="clear" w:color="auto" w:fill="C00000"/>
          </w:tcPr>
          <w:p w14:paraId="69A1F4A9" w14:textId="77777777" w:rsidR="0001794D" w:rsidRPr="009E60D2" w:rsidRDefault="0001794D" w:rsidP="007F0B2D">
            <w:pPr>
              <w:jc w:val="center"/>
              <w:rPr>
                <w:ins w:id="317" w:author="Author"/>
                <w:rFonts w:asciiTheme="minorHAnsi" w:hAnsiTheme="minorHAnsi" w:cstheme="minorHAnsi"/>
                <w:color w:val="FFFFFF" w:themeColor="background1"/>
                <w:sz w:val="22"/>
                <w:lang w:eastAsia="el-GR"/>
              </w:rPr>
            </w:pPr>
            <w:ins w:id="318" w:author="Author">
              <w:r>
                <w:rPr>
                  <w:rFonts w:asciiTheme="minorHAnsi" w:hAnsiTheme="minorHAnsi" w:cstheme="minorHAnsi"/>
                  <w:sz w:val="22"/>
                  <w:lang w:eastAsia="el-GR"/>
                </w:rPr>
                <w:t>values to return</w:t>
              </w:r>
            </w:ins>
          </w:p>
        </w:tc>
      </w:tr>
      <w:tr w:rsidR="0001794D" w14:paraId="62CDA761" w14:textId="77777777" w:rsidTr="007F0B2D">
        <w:trPr>
          <w:ins w:id="319" w:author="Author"/>
        </w:trPr>
        <w:tc>
          <w:tcPr>
            <w:tcW w:w="1749" w:type="dxa"/>
          </w:tcPr>
          <w:p w14:paraId="334D15AC" w14:textId="7112299C" w:rsidR="0001794D" w:rsidRPr="009E60D2" w:rsidRDefault="0001794D" w:rsidP="007F0B2D">
            <w:pPr>
              <w:rPr>
                <w:ins w:id="320" w:author="Author"/>
                <w:rFonts w:asciiTheme="minorHAnsi" w:hAnsiTheme="minorHAnsi" w:cstheme="minorHAnsi"/>
                <w:sz w:val="22"/>
                <w:szCs w:val="22"/>
                <w:lang w:eastAsia="el-GR"/>
              </w:rPr>
            </w:pPr>
            <w:ins w:id="321" w:author="Author">
              <w:r>
                <w:rPr>
                  <w:rFonts w:asciiTheme="minorHAnsi" w:hAnsiTheme="minorHAnsi" w:cstheme="minorHAnsi"/>
                  <w:sz w:val="22"/>
                  <w:szCs w:val="22"/>
                  <w:lang w:eastAsia="el-GR"/>
                </w:rPr>
                <w:t>MT send</w:t>
              </w:r>
            </w:ins>
          </w:p>
        </w:tc>
        <w:tc>
          <w:tcPr>
            <w:tcW w:w="3119" w:type="dxa"/>
          </w:tcPr>
          <w:p w14:paraId="2F45382F" w14:textId="77F85344" w:rsidR="0001794D" w:rsidRPr="009E60D2" w:rsidRDefault="00F45D2D" w:rsidP="007F0B2D">
            <w:pPr>
              <w:rPr>
                <w:ins w:id="322" w:author="Author"/>
                <w:rFonts w:asciiTheme="minorHAnsi" w:hAnsiTheme="minorHAnsi" w:cstheme="minorHAnsi"/>
                <w:sz w:val="22"/>
                <w:szCs w:val="22"/>
                <w:lang w:eastAsia="el-GR"/>
              </w:rPr>
            </w:pPr>
            <w:ins w:id="323" w:author="Author">
              <w:r w:rsidRPr="009E60D2">
                <w:rPr>
                  <w:rFonts w:asciiTheme="minorHAnsi" w:hAnsiTheme="minorHAnsi" w:cstheme="minorHAnsi"/>
                  <w:sz w:val="22"/>
                  <w:szCs w:val="22"/>
                  <w:highlight w:val="yellow"/>
                  <w:lang w:eastAsia="el-GR"/>
                </w:rPr>
                <w:t>TBC</w:t>
              </w:r>
            </w:ins>
          </w:p>
        </w:tc>
        <w:tc>
          <w:tcPr>
            <w:tcW w:w="3397" w:type="dxa"/>
          </w:tcPr>
          <w:p w14:paraId="0D892E9B" w14:textId="0C9F41D8" w:rsidR="0001794D" w:rsidRPr="009E60D2" w:rsidRDefault="00F45D2D" w:rsidP="007F0B2D">
            <w:pPr>
              <w:rPr>
                <w:ins w:id="324" w:author="Author"/>
                <w:rFonts w:asciiTheme="minorHAnsi" w:hAnsiTheme="minorHAnsi" w:cstheme="minorHAnsi"/>
                <w:sz w:val="22"/>
                <w:szCs w:val="22"/>
                <w:lang w:eastAsia="el-GR"/>
              </w:rPr>
            </w:pPr>
            <w:ins w:id="325" w:author="Author">
              <w:r w:rsidRPr="009E60D2">
                <w:rPr>
                  <w:rFonts w:asciiTheme="minorHAnsi" w:hAnsiTheme="minorHAnsi" w:cstheme="minorHAnsi"/>
                  <w:sz w:val="22"/>
                  <w:szCs w:val="22"/>
                  <w:highlight w:val="yellow"/>
                  <w:lang w:eastAsia="el-GR"/>
                </w:rPr>
                <w:t>TBC</w:t>
              </w:r>
            </w:ins>
          </w:p>
        </w:tc>
      </w:tr>
      <w:tr w:rsidR="0001794D" w14:paraId="7AE54681" w14:textId="77777777" w:rsidTr="007F0B2D">
        <w:trPr>
          <w:ins w:id="326" w:author="Author"/>
        </w:trPr>
        <w:tc>
          <w:tcPr>
            <w:tcW w:w="1749" w:type="dxa"/>
          </w:tcPr>
          <w:p w14:paraId="069B217D" w14:textId="20C14B64" w:rsidR="0001794D" w:rsidRPr="009E60D2" w:rsidRDefault="0001794D" w:rsidP="007F0B2D">
            <w:pPr>
              <w:rPr>
                <w:ins w:id="327" w:author="Author"/>
                <w:rFonts w:asciiTheme="minorHAnsi" w:hAnsiTheme="minorHAnsi" w:cstheme="minorHAnsi"/>
                <w:sz w:val="22"/>
                <w:szCs w:val="22"/>
                <w:lang w:eastAsia="el-GR"/>
              </w:rPr>
            </w:pPr>
            <w:ins w:id="328" w:author="Author">
              <w:r>
                <w:rPr>
                  <w:rFonts w:asciiTheme="minorHAnsi" w:hAnsiTheme="minorHAnsi" w:cstheme="minorHAnsi"/>
                  <w:sz w:val="22"/>
                  <w:szCs w:val="22"/>
                  <w:lang w:eastAsia="el-GR"/>
                </w:rPr>
                <w:t>Charge</w:t>
              </w:r>
            </w:ins>
          </w:p>
        </w:tc>
        <w:tc>
          <w:tcPr>
            <w:tcW w:w="3119" w:type="dxa"/>
          </w:tcPr>
          <w:p w14:paraId="08606572" w14:textId="54ADA727" w:rsidR="0001794D" w:rsidRPr="009E60D2" w:rsidRDefault="00F45D2D" w:rsidP="007F0B2D">
            <w:pPr>
              <w:rPr>
                <w:ins w:id="329" w:author="Author"/>
                <w:rFonts w:asciiTheme="minorHAnsi" w:hAnsiTheme="minorHAnsi" w:cstheme="minorHAnsi"/>
                <w:sz w:val="22"/>
                <w:szCs w:val="22"/>
                <w:lang w:eastAsia="el-GR"/>
              </w:rPr>
            </w:pPr>
            <w:ins w:id="330" w:author="Author">
              <w:r w:rsidRPr="009E60D2">
                <w:rPr>
                  <w:rFonts w:asciiTheme="minorHAnsi" w:hAnsiTheme="minorHAnsi" w:cstheme="minorHAnsi"/>
                  <w:sz w:val="22"/>
                  <w:szCs w:val="22"/>
                  <w:highlight w:val="yellow"/>
                  <w:lang w:eastAsia="el-GR"/>
                </w:rPr>
                <w:t>TBC</w:t>
              </w:r>
            </w:ins>
          </w:p>
        </w:tc>
        <w:tc>
          <w:tcPr>
            <w:tcW w:w="3397" w:type="dxa"/>
          </w:tcPr>
          <w:p w14:paraId="75208041" w14:textId="24F2590A" w:rsidR="0001794D" w:rsidRPr="009E60D2" w:rsidRDefault="00F45D2D" w:rsidP="007F0B2D">
            <w:pPr>
              <w:rPr>
                <w:ins w:id="331" w:author="Author"/>
                <w:rFonts w:asciiTheme="minorHAnsi" w:hAnsiTheme="minorHAnsi" w:cstheme="minorHAnsi"/>
                <w:sz w:val="22"/>
                <w:szCs w:val="22"/>
                <w:highlight w:val="yellow"/>
                <w:lang w:eastAsia="el-GR"/>
              </w:rPr>
            </w:pPr>
            <w:ins w:id="332" w:author="Author">
              <w:r w:rsidRPr="009E60D2">
                <w:rPr>
                  <w:rFonts w:asciiTheme="minorHAnsi" w:hAnsiTheme="minorHAnsi" w:cstheme="minorHAnsi"/>
                  <w:sz w:val="22"/>
                  <w:szCs w:val="22"/>
                  <w:highlight w:val="yellow"/>
                  <w:lang w:eastAsia="el-GR"/>
                </w:rPr>
                <w:t>TBC</w:t>
              </w:r>
            </w:ins>
          </w:p>
        </w:tc>
      </w:tr>
      <w:tr w:rsidR="0001794D" w14:paraId="5E6F2E39" w14:textId="77777777" w:rsidTr="007F0B2D">
        <w:trPr>
          <w:ins w:id="333" w:author="Author"/>
        </w:trPr>
        <w:tc>
          <w:tcPr>
            <w:tcW w:w="1749" w:type="dxa"/>
          </w:tcPr>
          <w:p w14:paraId="48CEBDAC" w14:textId="729D75D9" w:rsidR="0001794D" w:rsidRPr="009E60D2" w:rsidRDefault="0001794D" w:rsidP="007F0B2D">
            <w:pPr>
              <w:rPr>
                <w:ins w:id="334" w:author="Author"/>
                <w:rFonts w:asciiTheme="minorHAnsi" w:hAnsiTheme="minorHAnsi" w:cstheme="minorHAnsi"/>
                <w:sz w:val="22"/>
                <w:szCs w:val="22"/>
                <w:lang w:eastAsia="el-GR"/>
              </w:rPr>
            </w:pPr>
            <w:ins w:id="335" w:author="Author">
              <w:r>
                <w:rPr>
                  <w:rFonts w:asciiTheme="minorHAnsi" w:hAnsiTheme="minorHAnsi" w:cstheme="minorHAnsi"/>
                  <w:sz w:val="22"/>
                  <w:szCs w:val="22"/>
                  <w:lang w:eastAsia="el-GR"/>
                </w:rPr>
                <w:lastRenderedPageBreak/>
                <w:t>Telco prize awarding</w:t>
              </w:r>
            </w:ins>
          </w:p>
        </w:tc>
        <w:tc>
          <w:tcPr>
            <w:tcW w:w="3119" w:type="dxa"/>
          </w:tcPr>
          <w:p w14:paraId="3E4F3E3C" w14:textId="004E8E42" w:rsidR="0001794D" w:rsidRPr="009E60D2" w:rsidRDefault="00F45D2D" w:rsidP="007F0B2D">
            <w:pPr>
              <w:rPr>
                <w:ins w:id="336" w:author="Author"/>
                <w:rFonts w:asciiTheme="minorHAnsi" w:hAnsiTheme="minorHAnsi" w:cstheme="minorHAnsi"/>
                <w:sz w:val="22"/>
                <w:szCs w:val="22"/>
                <w:lang w:eastAsia="el-GR"/>
              </w:rPr>
            </w:pPr>
            <w:ins w:id="337" w:author="Author">
              <w:r w:rsidRPr="009E60D2">
                <w:rPr>
                  <w:rFonts w:asciiTheme="minorHAnsi" w:hAnsiTheme="minorHAnsi" w:cstheme="minorHAnsi"/>
                  <w:sz w:val="22"/>
                  <w:szCs w:val="22"/>
                  <w:highlight w:val="yellow"/>
                  <w:lang w:eastAsia="el-GR"/>
                </w:rPr>
                <w:t>TBC</w:t>
              </w:r>
            </w:ins>
          </w:p>
        </w:tc>
        <w:tc>
          <w:tcPr>
            <w:tcW w:w="3397" w:type="dxa"/>
          </w:tcPr>
          <w:p w14:paraId="011359F8" w14:textId="60B4213D" w:rsidR="0001794D" w:rsidRPr="009E60D2" w:rsidRDefault="00F45D2D" w:rsidP="007F0B2D">
            <w:pPr>
              <w:rPr>
                <w:ins w:id="338" w:author="Author"/>
                <w:rFonts w:asciiTheme="minorHAnsi" w:hAnsiTheme="minorHAnsi" w:cstheme="minorHAnsi"/>
                <w:sz w:val="22"/>
                <w:szCs w:val="22"/>
                <w:highlight w:val="yellow"/>
                <w:lang w:eastAsia="el-GR"/>
              </w:rPr>
            </w:pPr>
            <w:ins w:id="339" w:author="Author">
              <w:r w:rsidRPr="009E60D2">
                <w:rPr>
                  <w:rFonts w:asciiTheme="minorHAnsi" w:hAnsiTheme="minorHAnsi" w:cstheme="minorHAnsi"/>
                  <w:sz w:val="22"/>
                  <w:szCs w:val="22"/>
                  <w:highlight w:val="yellow"/>
                  <w:lang w:eastAsia="el-GR"/>
                </w:rPr>
                <w:t>TBC</w:t>
              </w:r>
            </w:ins>
          </w:p>
        </w:tc>
      </w:tr>
    </w:tbl>
    <w:p w14:paraId="77191246" w14:textId="0DDEA7CB" w:rsidR="0001794D" w:rsidRDefault="0001794D" w:rsidP="00744E02">
      <w:pPr>
        <w:pStyle w:val="Heading2"/>
        <w:numPr>
          <w:ilvl w:val="3"/>
          <w:numId w:val="1"/>
        </w:numPr>
        <w:rPr>
          <w:ins w:id="340" w:author="Author"/>
          <w:rFonts w:asciiTheme="minorHAnsi" w:hAnsiTheme="minorHAnsi" w:cstheme="minorHAnsi"/>
          <w:color w:val="C00000"/>
        </w:rPr>
        <w:pPrChange w:id="341" w:author="Author">
          <w:pPr>
            <w:pStyle w:val="Heading2"/>
            <w:numPr>
              <w:ilvl w:val="3"/>
              <w:numId w:val="46"/>
            </w:numPr>
            <w:ind w:left="1728" w:hanging="647"/>
          </w:pPr>
        </w:pPrChange>
      </w:pPr>
      <w:bookmarkStart w:id="342" w:name="_Toc19119816"/>
      <w:ins w:id="343" w:author="Author">
        <w:r>
          <w:rPr>
            <w:rFonts w:asciiTheme="minorHAnsi" w:hAnsiTheme="minorHAnsi" w:cstheme="minorHAnsi"/>
            <w:color w:val="C00000"/>
          </w:rPr>
          <w:t xml:space="preserve">TA </w:t>
        </w:r>
        <w:r w:rsidRPr="0001794D">
          <w:rPr>
            <w:rFonts w:asciiTheme="minorHAnsi" w:hAnsiTheme="minorHAnsi" w:cstheme="minorHAnsi"/>
            <w:color w:val="C00000"/>
          </w:rPr>
          <w:sym w:font="Wingdings" w:char="F0E0"/>
        </w:r>
        <w:r>
          <w:rPr>
            <w:rFonts w:asciiTheme="minorHAnsi" w:hAnsiTheme="minorHAnsi" w:cstheme="minorHAnsi"/>
            <w:color w:val="C00000"/>
          </w:rPr>
          <w:t xml:space="preserve"> </w:t>
        </w:r>
        <w:r>
          <w:rPr>
            <w:rFonts w:asciiTheme="minorHAnsi" w:hAnsiTheme="minorHAnsi" w:cstheme="minorHAnsi"/>
            <w:color w:val="C00000"/>
          </w:rPr>
          <w:t>SmartLink (via the VPN)</w:t>
        </w:r>
        <w:bookmarkEnd w:id="342"/>
      </w:ins>
    </w:p>
    <w:tbl>
      <w:tblPr>
        <w:tblStyle w:val="TableGrid"/>
        <w:tblW w:w="0" w:type="auto"/>
        <w:tblInd w:w="1081" w:type="dxa"/>
        <w:tblLook w:val="04A0" w:firstRow="1" w:lastRow="0" w:firstColumn="1" w:lastColumn="0" w:noHBand="0" w:noVBand="1"/>
      </w:tblPr>
      <w:tblGrid>
        <w:gridCol w:w="1749"/>
        <w:gridCol w:w="3119"/>
        <w:gridCol w:w="3397"/>
      </w:tblGrid>
      <w:tr w:rsidR="0001794D" w14:paraId="76ADDD46" w14:textId="77777777" w:rsidTr="007F0B2D">
        <w:trPr>
          <w:ins w:id="344" w:author="Author"/>
        </w:trPr>
        <w:tc>
          <w:tcPr>
            <w:tcW w:w="1749" w:type="dxa"/>
            <w:shd w:val="clear" w:color="auto" w:fill="C00000"/>
          </w:tcPr>
          <w:p w14:paraId="17DF083C" w14:textId="77777777" w:rsidR="0001794D" w:rsidRPr="009E60D2" w:rsidRDefault="0001794D" w:rsidP="007F0B2D">
            <w:pPr>
              <w:jc w:val="center"/>
              <w:rPr>
                <w:ins w:id="345" w:author="Author"/>
                <w:color w:val="FFFFFF" w:themeColor="background1"/>
                <w:lang w:eastAsia="el-GR"/>
              </w:rPr>
            </w:pPr>
            <w:ins w:id="346" w:author="Author">
              <w:r w:rsidRPr="009E60D2">
                <w:rPr>
                  <w:rFonts w:asciiTheme="minorHAnsi" w:hAnsiTheme="minorHAnsi" w:cstheme="minorHAnsi"/>
                  <w:color w:val="FFFFFF" w:themeColor="background1"/>
                  <w:sz w:val="22"/>
                  <w:lang w:eastAsia="el-GR"/>
                </w:rPr>
                <w:t>API</w:t>
              </w:r>
            </w:ins>
          </w:p>
        </w:tc>
        <w:tc>
          <w:tcPr>
            <w:tcW w:w="3119" w:type="dxa"/>
            <w:shd w:val="clear" w:color="auto" w:fill="C00000"/>
          </w:tcPr>
          <w:p w14:paraId="624BA290" w14:textId="77777777" w:rsidR="0001794D" w:rsidRPr="009E60D2" w:rsidRDefault="0001794D" w:rsidP="007F0B2D">
            <w:pPr>
              <w:jc w:val="center"/>
              <w:rPr>
                <w:ins w:id="347" w:author="Author"/>
                <w:color w:val="FFFFFF" w:themeColor="background1"/>
                <w:lang w:eastAsia="el-GR"/>
              </w:rPr>
            </w:pPr>
            <w:ins w:id="348" w:author="Author">
              <w:r w:rsidRPr="009E60D2">
                <w:rPr>
                  <w:rFonts w:asciiTheme="minorHAnsi" w:hAnsiTheme="minorHAnsi" w:cstheme="minorHAnsi"/>
                  <w:color w:val="FFFFFF" w:themeColor="background1"/>
                  <w:sz w:val="22"/>
                  <w:lang w:eastAsia="el-GR"/>
                </w:rPr>
                <w:t>Parameters to be passed</w:t>
              </w:r>
            </w:ins>
          </w:p>
        </w:tc>
        <w:tc>
          <w:tcPr>
            <w:tcW w:w="3397" w:type="dxa"/>
            <w:shd w:val="clear" w:color="auto" w:fill="C00000"/>
          </w:tcPr>
          <w:p w14:paraId="0AA85412" w14:textId="77777777" w:rsidR="0001794D" w:rsidRPr="009E60D2" w:rsidRDefault="0001794D" w:rsidP="007F0B2D">
            <w:pPr>
              <w:jc w:val="center"/>
              <w:rPr>
                <w:ins w:id="349" w:author="Author"/>
                <w:rFonts w:asciiTheme="minorHAnsi" w:hAnsiTheme="minorHAnsi" w:cstheme="minorHAnsi"/>
                <w:color w:val="FFFFFF" w:themeColor="background1"/>
                <w:sz w:val="22"/>
                <w:lang w:eastAsia="el-GR"/>
              </w:rPr>
            </w:pPr>
            <w:ins w:id="350" w:author="Author">
              <w:r>
                <w:rPr>
                  <w:rFonts w:asciiTheme="minorHAnsi" w:hAnsiTheme="minorHAnsi" w:cstheme="minorHAnsi"/>
                  <w:sz w:val="22"/>
                  <w:lang w:eastAsia="el-GR"/>
                </w:rPr>
                <w:t>values to return</w:t>
              </w:r>
            </w:ins>
          </w:p>
        </w:tc>
      </w:tr>
      <w:tr w:rsidR="0001794D" w14:paraId="3928F33C" w14:textId="77777777" w:rsidTr="007F0B2D">
        <w:trPr>
          <w:ins w:id="351" w:author="Author"/>
        </w:trPr>
        <w:tc>
          <w:tcPr>
            <w:tcW w:w="1749" w:type="dxa"/>
          </w:tcPr>
          <w:p w14:paraId="070EC31D" w14:textId="375FD5E5" w:rsidR="0001794D" w:rsidRPr="009E60D2" w:rsidRDefault="0001794D" w:rsidP="007F0B2D">
            <w:pPr>
              <w:rPr>
                <w:ins w:id="352" w:author="Author"/>
                <w:rFonts w:asciiTheme="minorHAnsi" w:hAnsiTheme="minorHAnsi" w:cstheme="minorHAnsi"/>
                <w:sz w:val="22"/>
                <w:szCs w:val="22"/>
                <w:lang w:eastAsia="el-GR"/>
              </w:rPr>
            </w:pPr>
            <w:ins w:id="353" w:author="Author">
              <w:r>
                <w:rPr>
                  <w:rFonts w:asciiTheme="minorHAnsi" w:hAnsiTheme="minorHAnsi" w:cstheme="minorHAnsi"/>
                  <w:sz w:val="22"/>
                  <w:szCs w:val="22"/>
                  <w:lang w:eastAsia="el-GR"/>
                </w:rPr>
                <w:t>Receive MO</w:t>
              </w:r>
            </w:ins>
          </w:p>
        </w:tc>
        <w:tc>
          <w:tcPr>
            <w:tcW w:w="3119" w:type="dxa"/>
          </w:tcPr>
          <w:p w14:paraId="5C5FEC9A" w14:textId="796C01E4" w:rsidR="0001794D" w:rsidRPr="009E60D2" w:rsidRDefault="00F45D2D" w:rsidP="007F0B2D">
            <w:pPr>
              <w:rPr>
                <w:ins w:id="354" w:author="Author"/>
                <w:rFonts w:asciiTheme="minorHAnsi" w:hAnsiTheme="minorHAnsi" w:cstheme="minorHAnsi"/>
                <w:sz w:val="22"/>
                <w:szCs w:val="22"/>
                <w:lang w:eastAsia="el-GR"/>
              </w:rPr>
            </w:pPr>
            <w:ins w:id="355" w:author="Author">
              <w:r w:rsidRPr="009E60D2">
                <w:rPr>
                  <w:rFonts w:asciiTheme="minorHAnsi" w:hAnsiTheme="minorHAnsi" w:cstheme="minorHAnsi"/>
                  <w:sz w:val="22"/>
                  <w:szCs w:val="22"/>
                  <w:highlight w:val="yellow"/>
                  <w:lang w:eastAsia="el-GR"/>
                </w:rPr>
                <w:t>TBC</w:t>
              </w:r>
            </w:ins>
          </w:p>
        </w:tc>
        <w:tc>
          <w:tcPr>
            <w:tcW w:w="3397" w:type="dxa"/>
          </w:tcPr>
          <w:p w14:paraId="6704AB35" w14:textId="3F918329" w:rsidR="0001794D" w:rsidRPr="009E60D2" w:rsidRDefault="00F45D2D" w:rsidP="007F0B2D">
            <w:pPr>
              <w:rPr>
                <w:ins w:id="356" w:author="Author"/>
                <w:rFonts w:asciiTheme="minorHAnsi" w:hAnsiTheme="minorHAnsi" w:cstheme="minorHAnsi"/>
                <w:sz w:val="22"/>
                <w:szCs w:val="22"/>
                <w:lang w:eastAsia="el-GR"/>
              </w:rPr>
            </w:pPr>
            <w:ins w:id="357" w:author="Author">
              <w:r w:rsidRPr="009E60D2">
                <w:rPr>
                  <w:rFonts w:asciiTheme="minorHAnsi" w:hAnsiTheme="minorHAnsi" w:cstheme="minorHAnsi"/>
                  <w:sz w:val="22"/>
                  <w:szCs w:val="22"/>
                  <w:highlight w:val="yellow"/>
                  <w:lang w:eastAsia="el-GR"/>
                </w:rPr>
                <w:t>TBC</w:t>
              </w:r>
            </w:ins>
          </w:p>
        </w:tc>
      </w:tr>
      <w:tr w:rsidR="0001794D" w14:paraId="7894972D" w14:textId="77777777" w:rsidTr="007F0B2D">
        <w:trPr>
          <w:ins w:id="358" w:author="Author"/>
        </w:trPr>
        <w:tc>
          <w:tcPr>
            <w:tcW w:w="1749" w:type="dxa"/>
          </w:tcPr>
          <w:p w14:paraId="73081C9C" w14:textId="77777777" w:rsidR="0001794D" w:rsidRPr="009E60D2" w:rsidRDefault="0001794D" w:rsidP="007F0B2D">
            <w:pPr>
              <w:rPr>
                <w:ins w:id="359" w:author="Author"/>
                <w:rFonts w:asciiTheme="minorHAnsi" w:hAnsiTheme="minorHAnsi" w:cstheme="minorHAnsi"/>
                <w:sz w:val="22"/>
                <w:szCs w:val="22"/>
                <w:lang w:eastAsia="el-GR"/>
              </w:rPr>
            </w:pPr>
          </w:p>
        </w:tc>
        <w:tc>
          <w:tcPr>
            <w:tcW w:w="3119" w:type="dxa"/>
          </w:tcPr>
          <w:p w14:paraId="193E8862" w14:textId="77777777" w:rsidR="0001794D" w:rsidRPr="009E60D2" w:rsidRDefault="0001794D" w:rsidP="007F0B2D">
            <w:pPr>
              <w:rPr>
                <w:ins w:id="360" w:author="Author"/>
                <w:rFonts w:asciiTheme="minorHAnsi" w:hAnsiTheme="minorHAnsi" w:cstheme="minorHAnsi"/>
                <w:sz w:val="22"/>
                <w:szCs w:val="22"/>
                <w:lang w:eastAsia="el-GR"/>
              </w:rPr>
            </w:pPr>
          </w:p>
        </w:tc>
        <w:tc>
          <w:tcPr>
            <w:tcW w:w="3397" w:type="dxa"/>
          </w:tcPr>
          <w:p w14:paraId="0F02C6E2" w14:textId="77777777" w:rsidR="0001794D" w:rsidRPr="009E60D2" w:rsidRDefault="0001794D" w:rsidP="007F0B2D">
            <w:pPr>
              <w:rPr>
                <w:ins w:id="361" w:author="Author"/>
                <w:rFonts w:asciiTheme="minorHAnsi" w:hAnsiTheme="minorHAnsi" w:cstheme="minorHAnsi"/>
                <w:sz w:val="22"/>
                <w:szCs w:val="22"/>
                <w:highlight w:val="yellow"/>
                <w:lang w:eastAsia="el-GR"/>
              </w:rPr>
            </w:pPr>
          </w:p>
        </w:tc>
      </w:tr>
      <w:tr w:rsidR="0001794D" w14:paraId="03974D86" w14:textId="77777777" w:rsidTr="007F0B2D">
        <w:trPr>
          <w:ins w:id="362" w:author="Author"/>
        </w:trPr>
        <w:tc>
          <w:tcPr>
            <w:tcW w:w="1749" w:type="dxa"/>
          </w:tcPr>
          <w:p w14:paraId="777899B2" w14:textId="77777777" w:rsidR="0001794D" w:rsidRPr="009E60D2" w:rsidRDefault="0001794D" w:rsidP="007F0B2D">
            <w:pPr>
              <w:rPr>
                <w:ins w:id="363" w:author="Author"/>
                <w:rFonts w:asciiTheme="minorHAnsi" w:hAnsiTheme="minorHAnsi" w:cstheme="minorHAnsi"/>
                <w:sz w:val="22"/>
                <w:szCs w:val="22"/>
                <w:lang w:eastAsia="el-GR"/>
              </w:rPr>
            </w:pPr>
          </w:p>
        </w:tc>
        <w:tc>
          <w:tcPr>
            <w:tcW w:w="3119" w:type="dxa"/>
          </w:tcPr>
          <w:p w14:paraId="68AD47B5" w14:textId="77777777" w:rsidR="0001794D" w:rsidRPr="009E60D2" w:rsidRDefault="0001794D" w:rsidP="007F0B2D">
            <w:pPr>
              <w:rPr>
                <w:ins w:id="364" w:author="Author"/>
                <w:rFonts w:asciiTheme="minorHAnsi" w:hAnsiTheme="minorHAnsi" w:cstheme="minorHAnsi"/>
                <w:sz w:val="22"/>
                <w:szCs w:val="22"/>
                <w:lang w:eastAsia="el-GR"/>
              </w:rPr>
            </w:pPr>
          </w:p>
        </w:tc>
        <w:tc>
          <w:tcPr>
            <w:tcW w:w="3397" w:type="dxa"/>
          </w:tcPr>
          <w:p w14:paraId="5AA4E94E" w14:textId="77777777" w:rsidR="0001794D" w:rsidRPr="009E60D2" w:rsidRDefault="0001794D" w:rsidP="007F0B2D">
            <w:pPr>
              <w:rPr>
                <w:ins w:id="365" w:author="Author"/>
                <w:rFonts w:asciiTheme="minorHAnsi" w:hAnsiTheme="minorHAnsi" w:cstheme="minorHAnsi"/>
                <w:sz w:val="22"/>
                <w:szCs w:val="22"/>
                <w:highlight w:val="yellow"/>
                <w:lang w:eastAsia="el-GR"/>
              </w:rPr>
            </w:pPr>
          </w:p>
        </w:tc>
      </w:tr>
    </w:tbl>
    <w:p w14:paraId="5F901B24" w14:textId="61FBB491" w:rsidR="0001794D" w:rsidRDefault="0001794D" w:rsidP="00744E02">
      <w:pPr>
        <w:pStyle w:val="Heading2"/>
        <w:numPr>
          <w:ilvl w:val="3"/>
          <w:numId w:val="1"/>
        </w:numPr>
        <w:rPr>
          <w:ins w:id="366" w:author="Author"/>
          <w:rFonts w:asciiTheme="minorHAnsi" w:hAnsiTheme="minorHAnsi" w:cstheme="minorHAnsi"/>
          <w:color w:val="C00000"/>
        </w:rPr>
        <w:pPrChange w:id="367" w:author="Author">
          <w:pPr>
            <w:pStyle w:val="Heading2"/>
            <w:numPr>
              <w:ilvl w:val="3"/>
              <w:numId w:val="47"/>
            </w:numPr>
            <w:ind w:left="1728" w:hanging="647"/>
          </w:pPr>
        </w:pPrChange>
      </w:pPr>
      <w:bookmarkStart w:id="368" w:name="_Toc19119817"/>
      <w:ins w:id="369" w:author="Author">
        <w:r>
          <w:rPr>
            <w:rFonts w:asciiTheme="minorHAnsi" w:hAnsiTheme="minorHAnsi" w:cstheme="minorHAnsi"/>
            <w:color w:val="C00000"/>
          </w:rPr>
          <w:t>Orange</w:t>
        </w:r>
        <w:r>
          <w:rPr>
            <w:rFonts w:asciiTheme="minorHAnsi" w:hAnsiTheme="minorHAnsi" w:cstheme="minorHAnsi"/>
            <w:color w:val="C00000"/>
          </w:rPr>
          <w:t xml:space="preserve"> </w:t>
        </w:r>
        <w:r w:rsidRPr="0001794D">
          <w:rPr>
            <w:rFonts w:asciiTheme="minorHAnsi" w:hAnsiTheme="minorHAnsi" w:cstheme="minorHAnsi"/>
            <w:color w:val="C00000"/>
          </w:rPr>
          <w:sym w:font="Wingdings" w:char="F0E0"/>
        </w:r>
        <w:r>
          <w:rPr>
            <w:rFonts w:asciiTheme="minorHAnsi" w:hAnsiTheme="minorHAnsi" w:cstheme="minorHAnsi"/>
            <w:color w:val="C00000"/>
          </w:rPr>
          <w:t xml:space="preserve"> SmartLink</w:t>
        </w:r>
        <w:bookmarkEnd w:id="368"/>
      </w:ins>
    </w:p>
    <w:tbl>
      <w:tblPr>
        <w:tblStyle w:val="TableGrid"/>
        <w:tblW w:w="0" w:type="auto"/>
        <w:tblInd w:w="1081" w:type="dxa"/>
        <w:tblLook w:val="04A0" w:firstRow="1" w:lastRow="0" w:firstColumn="1" w:lastColumn="0" w:noHBand="0" w:noVBand="1"/>
      </w:tblPr>
      <w:tblGrid>
        <w:gridCol w:w="1749"/>
        <w:gridCol w:w="3119"/>
        <w:gridCol w:w="3397"/>
        <w:tblGridChange w:id="370">
          <w:tblGrid>
            <w:gridCol w:w="1749"/>
            <w:gridCol w:w="3119"/>
            <w:gridCol w:w="3397"/>
          </w:tblGrid>
        </w:tblGridChange>
      </w:tblGrid>
      <w:tr w:rsidR="0001794D" w14:paraId="0318B37E" w14:textId="77777777" w:rsidTr="007F0B2D">
        <w:trPr>
          <w:ins w:id="371" w:author="Author"/>
        </w:trPr>
        <w:tc>
          <w:tcPr>
            <w:tcW w:w="1749" w:type="dxa"/>
            <w:shd w:val="clear" w:color="auto" w:fill="C00000"/>
          </w:tcPr>
          <w:p w14:paraId="6F7CDEBA" w14:textId="77777777" w:rsidR="0001794D" w:rsidRPr="009E60D2" w:rsidRDefault="0001794D" w:rsidP="007F0B2D">
            <w:pPr>
              <w:jc w:val="center"/>
              <w:rPr>
                <w:ins w:id="372" w:author="Author"/>
                <w:color w:val="FFFFFF" w:themeColor="background1"/>
                <w:lang w:eastAsia="el-GR"/>
              </w:rPr>
            </w:pPr>
            <w:ins w:id="373" w:author="Author">
              <w:r w:rsidRPr="009E60D2">
                <w:rPr>
                  <w:rFonts w:asciiTheme="minorHAnsi" w:hAnsiTheme="minorHAnsi" w:cstheme="minorHAnsi"/>
                  <w:color w:val="FFFFFF" w:themeColor="background1"/>
                  <w:sz w:val="22"/>
                  <w:lang w:eastAsia="el-GR"/>
                </w:rPr>
                <w:t>API</w:t>
              </w:r>
            </w:ins>
          </w:p>
        </w:tc>
        <w:tc>
          <w:tcPr>
            <w:tcW w:w="3119" w:type="dxa"/>
            <w:shd w:val="clear" w:color="auto" w:fill="C00000"/>
          </w:tcPr>
          <w:p w14:paraId="24798852" w14:textId="77777777" w:rsidR="0001794D" w:rsidRPr="009E60D2" w:rsidRDefault="0001794D" w:rsidP="007F0B2D">
            <w:pPr>
              <w:jc w:val="center"/>
              <w:rPr>
                <w:ins w:id="374" w:author="Author"/>
                <w:color w:val="FFFFFF" w:themeColor="background1"/>
                <w:lang w:eastAsia="el-GR"/>
              </w:rPr>
            </w:pPr>
            <w:ins w:id="375" w:author="Author">
              <w:r w:rsidRPr="009E60D2">
                <w:rPr>
                  <w:rFonts w:asciiTheme="minorHAnsi" w:hAnsiTheme="minorHAnsi" w:cstheme="minorHAnsi"/>
                  <w:color w:val="FFFFFF" w:themeColor="background1"/>
                  <w:sz w:val="22"/>
                  <w:lang w:eastAsia="el-GR"/>
                </w:rPr>
                <w:t>Parameters to be passed</w:t>
              </w:r>
            </w:ins>
          </w:p>
        </w:tc>
        <w:tc>
          <w:tcPr>
            <w:tcW w:w="3397" w:type="dxa"/>
            <w:shd w:val="clear" w:color="auto" w:fill="C00000"/>
          </w:tcPr>
          <w:p w14:paraId="656F8A47" w14:textId="77777777" w:rsidR="0001794D" w:rsidRPr="009E60D2" w:rsidRDefault="0001794D" w:rsidP="007F0B2D">
            <w:pPr>
              <w:jc w:val="center"/>
              <w:rPr>
                <w:ins w:id="376" w:author="Author"/>
                <w:rFonts w:asciiTheme="minorHAnsi" w:hAnsiTheme="minorHAnsi" w:cstheme="minorHAnsi"/>
                <w:color w:val="FFFFFF" w:themeColor="background1"/>
                <w:sz w:val="22"/>
                <w:lang w:eastAsia="el-GR"/>
              </w:rPr>
            </w:pPr>
            <w:ins w:id="377" w:author="Author">
              <w:r>
                <w:rPr>
                  <w:rFonts w:asciiTheme="minorHAnsi" w:hAnsiTheme="minorHAnsi" w:cstheme="minorHAnsi"/>
                  <w:sz w:val="22"/>
                  <w:lang w:eastAsia="el-GR"/>
                </w:rPr>
                <w:t>values to return</w:t>
              </w:r>
            </w:ins>
          </w:p>
        </w:tc>
      </w:tr>
      <w:tr w:rsidR="0001794D" w14:paraId="64DA3909" w14:textId="77777777" w:rsidTr="00744E02">
        <w:tblPrEx>
          <w:tblW w:w="0" w:type="auto"/>
          <w:tblInd w:w="1081" w:type="dxa"/>
          <w:tblPrExChange w:id="378" w:author="Author">
            <w:tblPrEx>
              <w:tblW w:w="0" w:type="auto"/>
              <w:tblInd w:w="1081" w:type="dxa"/>
            </w:tblPrEx>
          </w:tblPrExChange>
        </w:tblPrEx>
        <w:trPr>
          <w:ins w:id="379" w:author="Author"/>
        </w:trPr>
        <w:tc>
          <w:tcPr>
            <w:tcW w:w="1749" w:type="dxa"/>
            <w:vAlign w:val="center"/>
            <w:tcPrChange w:id="380" w:author="Author">
              <w:tcPr>
                <w:tcW w:w="1749" w:type="dxa"/>
              </w:tcPr>
            </w:tcPrChange>
          </w:tcPr>
          <w:p w14:paraId="65AA9940" w14:textId="45C208A1" w:rsidR="0001794D" w:rsidRPr="009E60D2" w:rsidRDefault="0001794D" w:rsidP="00744E02">
            <w:pPr>
              <w:rPr>
                <w:ins w:id="381" w:author="Author"/>
                <w:rFonts w:asciiTheme="minorHAnsi" w:hAnsiTheme="minorHAnsi" w:cstheme="minorHAnsi"/>
                <w:sz w:val="22"/>
                <w:szCs w:val="22"/>
                <w:lang w:eastAsia="el-GR"/>
              </w:rPr>
              <w:pPrChange w:id="382" w:author="Author">
                <w:pPr/>
              </w:pPrChange>
            </w:pPr>
            <w:ins w:id="383" w:author="Author">
              <w:r>
                <w:rPr>
                  <w:rFonts w:asciiTheme="minorHAnsi" w:hAnsiTheme="minorHAnsi" w:cstheme="minorHAnsi"/>
                  <w:sz w:val="22"/>
                  <w:szCs w:val="22"/>
                  <w:lang w:eastAsia="el-GR"/>
                </w:rPr>
                <w:t>New “my Orange” app downloaders</w:t>
              </w:r>
            </w:ins>
          </w:p>
        </w:tc>
        <w:tc>
          <w:tcPr>
            <w:tcW w:w="3119" w:type="dxa"/>
            <w:vAlign w:val="center"/>
            <w:tcPrChange w:id="384" w:author="Author">
              <w:tcPr>
                <w:tcW w:w="3119" w:type="dxa"/>
              </w:tcPr>
            </w:tcPrChange>
          </w:tcPr>
          <w:p w14:paraId="5CC61A19" w14:textId="2EF2471E" w:rsidR="0001794D" w:rsidRPr="009E60D2" w:rsidRDefault="0001794D" w:rsidP="00744E02">
            <w:pPr>
              <w:rPr>
                <w:ins w:id="385" w:author="Author"/>
                <w:rFonts w:asciiTheme="minorHAnsi" w:hAnsiTheme="minorHAnsi" w:cstheme="minorHAnsi"/>
                <w:sz w:val="22"/>
                <w:szCs w:val="22"/>
                <w:lang w:eastAsia="el-GR"/>
              </w:rPr>
              <w:pPrChange w:id="386" w:author="Author">
                <w:pPr/>
              </w:pPrChange>
            </w:pPr>
            <w:ins w:id="387" w:author="Author">
              <w:r>
                <w:rPr>
                  <w:rFonts w:asciiTheme="minorHAnsi" w:hAnsiTheme="minorHAnsi" w:cstheme="minorHAnsi"/>
                  <w:sz w:val="22"/>
                  <w:szCs w:val="22"/>
                  <w:lang w:eastAsia="el-GR"/>
                </w:rPr>
                <w:t>MSISDN</w:t>
              </w:r>
            </w:ins>
          </w:p>
        </w:tc>
        <w:tc>
          <w:tcPr>
            <w:tcW w:w="3397" w:type="dxa"/>
            <w:vAlign w:val="center"/>
            <w:tcPrChange w:id="388" w:author="Author">
              <w:tcPr>
                <w:tcW w:w="3397" w:type="dxa"/>
              </w:tcPr>
            </w:tcPrChange>
          </w:tcPr>
          <w:p w14:paraId="36E40680" w14:textId="4C619522" w:rsidR="0001794D" w:rsidRPr="009E60D2" w:rsidRDefault="00F45D2D" w:rsidP="00744E02">
            <w:pPr>
              <w:rPr>
                <w:ins w:id="389" w:author="Author"/>
                <w:rFonts w:asciiTheme="minorHAnsi" w:hAnsiTheme="minorHAnsi" w:cstheme="minorHAnsi"/>
                <w:sz w:val="22"/>
                <w:szCs w:val="22"/>
                <w:lang w:eastAsia="el-GR"/>
              </w:rPr>
              <w:pPrChange w:id="390" w:author="Author">
                <w:pPr/>
              </w:pPrChange>
            </w:pPr>
            <w:ins w:id="391" w:author="Author">
              <w:r w:rsidRPr="009E60D2">
                <w:rPr>
                  <w:rFonts w:asciiTheme="minorHAnsi" w:hAnsiTheme="minorHAnsi" w:cstheme="minorHAnsi"/>
                  <w:sz w:val="22"/>
                  <w:szCs w:val="22"/>
                  <w:highlight w:val="yellow"/>
                  <w:lang w:eastAsia="el-GR"/>
                </w:rPr>
                <w:t>TBC</w:t>
              </w:r>
            </w:ins>
          </w:p>
        </w:tc>
      </w:tr>
    </w:tbl>
    <w:p w14:paraId="7F8BEF34" w14:textId="77777777" w:rsidR="0001794D" w:rsidRDefault="0001794D" w:rsidP="00744E02">
      <w:pPr>
        <w:rPr>
          <w:ins w:id="392" w:author="Author"/>
          <w:lang w:eastAsia="el-GR"/>
        </w:rPr>
        <w:pPrChange w:id="393" w:author="Author">
          <w:pPr>
            <w:pStyle w:val="Heading2"/>
            <w:numPr>
              <w:ilvl w:val="3"/>
              <w:numId w:val="1"/>
            </w:numPr>
            <w:ind w:left="1728" w:hanging="647"/>
          </w:pPr>
        </w:pPrChange>
      </w:pPr>
      <w:ins w:id="394" w:author="Author">
        <w:r>
          <w:rPr>
            <w:lang w:eastAsia="el-GR"/>
          </w:rPr>
          <w:tab/>
        </w:r>
        <w:r>
          <w:rPr>
            <w:lang w:eastAsia="el-GR"/>
          </w:rPr>
          <w:tab/>
        </w:r>
      </w:ins>
    </w:p>
    <w:p w14:paraId="5DCDECDB" w14:textId="0B54D54B" w:rsidR="0001794D" w:rsidRPr="00744E02" w:rsidRDefault="0001794D" w:rsidP="00744E02">
      <w:pPr>
        <w:ind w:left="720" w:firstLine="72"/>
        <w:rPr>
          <w:rFonts w:asciiTheme="minorHAnsi" w:hAnsiTheme="minorHAnsi" w:cstheme="minorHAnsi"/>
          <w:lang w:eastAsia="el-GR"/>
          <w:rPrChange w:id="395" w:author="Author">
            <w:rPr>
              <w:rFonts w:asciiTheme="minorHAnsi" w:hAnsiTheme="minorHAnsi" w:cstheme="minorHAnsi"/>
              <w:color w:val="C00000"/>
            </w:rPr>
          </w:rPrChange>
        </w:rPr>
        <w:pPrChange w:id="396" w:author="Author">
          <w:pPr>
            <w:pStyle w:val="Heading2"/>
            <w:numPr>
              <w:ilvl w:val="3"/>
              <w:numId w:val="1"/>
            </w:numPr>
            <w:ind w:left="1728" w:hanging="647"/>
          </w:pPr>
        </w:pPrChange>
      </w:pPr>
      <w:ins w:id="397" w:author="Author">
        <w:r>
          <w:rPr>
            <w:lang w:eastAsia="el-GR"/>
          </w:rPr>
          <w:t xml:space="preserve">     </w:t>
        </w:r>
        <w:r w:rsidRPr="00744E02">
          <w:rPr>
            <w:rFonts w:asciiTheme="minorHAnsi" w:hAnsiTheme="minorHAnsi" w:cstheme="minorHAnsi"/>
            <w:b/>
            <w:lang w:eastAsia="el-GR"/>
            <w:rPrChange w:id="398" w:author="Author">
              <w:rPr/>
            </w:rPrChange>
          </w:rPr>
          <w:t>Important note:</w:t>
        </w:r>
        <w:r w:rsidRPr="00744E02">
          <w:rPr>
            <w:rFonts w:asciiTheme="minorHAnsi" w:hAnsiTheme="minorHAnsi" w:cstheme="minorHAnsi"/>
            <w:lang w:eastAsia="el-GR"/>
            <w:rPrChange w:id="399" w:author="Author">
              <w:rPr/>
            </w:rPrChange>
          </w:rPr>
          <w:t xml:space="preserve"> The above request/API is under approval by Orange security team. </w:t>
        </w:r>
      </w:ins>
    </w:p>
    <w:p w14:paraId="0FBCAD07" w14:textId="5E6EDC2E" w:rsidR="00DC068B" w:rsidRPr="00B73023" w:rsidRDefault="00B1136B" w:rsidP="00744E02">
      <w:pPr>
        <w:pStyle w:val="Heading2"/>
        <w:numPr>
          <w:ilvl w:val="1"/>
          <w:numId w:val="1"/>
        </w:numPr>
        <w:pPrChange w:id="400" w:author="Author">
          <w:pPr>
            <w:pStyle w:val="Heading2"/>
            <w:numPr>
              <w:ilvl w:val="1"/>
              <w:numId w:val="46"/>
            </w:numPr>
          </w:pPr>
        </w:pPrChange>
      </w:pPr>
      <w:bookmarkStart w:id="401" w:name="_Toc19119818"/>
      <w:r w:rsidRPr="00B73023">
        <w:rPr>
          <w:rFonts w:asciiTheme="minorHAnsi" w:hAnsiTheme="minorHAnsi" w:cstheme="minorHAnsi"/>
          <w:sz w:val="28"/>
        </w:rPr>
        <w:t>Project</w:t>
      </w:r>
      <w:r w:rsidR="00200704" w:rsidRPr="00B73023">
        <w:rPr>
          <w:rFonts w:asciiTheme="minorHAnsi" w:hAnsiTheme="minorHAnsi" w:cstheme="minorHAnsi"/>
          <w:sz w:val="28"/>
        </w:rPr>
        <w:t xml:space="preserve"> Description</w:t>
      </w:r>
      <w:bookmarkEnd w:id="401"/>
    </w:p>
    <w:p w14:paraId="411A5BEF" w14:textId="395947C5" w:rsidR="008F24B6" w:rsidRPr="00B73023" w:rsidRDefault="00200704" w:rsidP="00744E02">
      <w:pPr>
        <w:pStyle w:val="Heading2"/>
        <w:numPr>
          <w:ilvl w:val="2"/>
          <w:numId w:val="1"/>
        </w:numPr>
        <w:rPr>
          <w:rFonts w:asciiTheme="minorHAnsi" w:hAnsiTheme="minorHAnsi" w:cstheme="minorHAnsi"/>
          <w:color w:val="C00000"/>
          <w:sz w:val="28"/>
        </w:rPr>
        <w:pPrChange w:id="402" w:author="Author">
          <w:pPr>
            <w:pStyle w:val="Heading2"/>
            <w:numPr>
              <w:ilvl w:val="2"/>
              <w:numId w:val="46"/>
            </w:numPr>
            <w:ind w:left="1355" w:hanging="504"/>
          </w:pPr>
        </w:pPrChange>
      </w:pPr>
      <w:bookmarkStart w:id="403" w:name="_Toc3985618"/>
      <w:bookmarkStart w:id="404" w:name="_Toc3985661"/>
      <w:bookmarkStart w:id="405" w:name="_f4qc97yw8k3v" w:colFirst="0" w:colLast="0"/>
      <w:bookmarkStart w:id="406" w:name="_Toc19119819"/>
      <w:bookmarkEnd w:id="403"/>
      <w:bookmarkEnd w:id="404"/>
      <w:bookmarkEnd w:id="405"/>
      <w:r w:rsidRPr="00B73023">
        <w:rPr>
          <w:rFonts w:asciiTheme="minorHAnsi" w:hAnsiTheme="minorHAnsi" w:cstheme="minorHAnsi"/>
          <w:color w:val="C00000"/>
          <w:sz w:val="28"/>
        </w:rPr>
        <w:t>Subscription service</w:t>
      </w:r>
      <w:bookmarkEnd w:id="406"/>
      <w:r w:rsidR="00724BDE" w:rsidRPr="00B73023">
        <w:rPr>
          <w:rFonts w:asciiTheme="minorHAnsi" w:hAnsiTheme="minorHAnsi" w:cstheme="minorHAnsi"/>
          <w:color w:val="C00000"/>
          <w:sz w:val="28"/>
        </w:rPr>
        <w:t xml:space="preserve"> </w:t>
      </w:r>
    </w:p>
    <w:p w14:paraId="53417258" w14:textId="4875C5D5" w:rsidR="00987DA7" w:rsidRPr="00B73023" w:rsidRDefault="00987DA7" w:rsidP="00744E02">
      <w:pPr>
        <w:pStyle w:val="Heading2"/>
        <w:numPr>
          <w:ilvl w:val="3"/>
          <w:numId w:val="1"/>
        </w:numPr>
        <w:rPr>
          <w:rFonts w:asciiTheme="minorHAnsi" w:hAnsiTheme="minorHAnsi" w:cstheme="minorHAnsi"/>
          <w:color w:val="C00000"/>
        </w:rPr>
        <w:pPrChange w:id="407" w:author="Author">
          <w:pPr>
            <w:pStyle w:val="Heading2"/>
            <w:numPr>
              <w:ilvl w:val="3"/>
              <w:numId w:val="46"/>
            </w:numPr>
            <w:ind w:left="1728" w:hanging="647"/>
          </w:pPr>
        </w:pPrChange>
      </w:pPr>
      <w:bookmarkStart w:id="408" w:name="_Toc19119820"/>
      <w:r w:rsidRPr="00B73023">
        <w:rPr>
          <w:rFonts w:asciiTheme="minorHAnsi" w:hAnsiTheme="minorHAnsi" w:cstheme="minorHAnsi"/>
          <w:color w:val="C00000"/>
        </w:rPr>
        <w:t>General</w:t>
      </w:r>
      <w:bookmarkEnd w:id="408"/>
    </w:p>
    <w:tbl>
      <w:tblPr>
        <w:tblW w:w="10768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7512"/>
      </w:tblGrid>
      <w:tr w:rsidR="009716C6" w:rsidRPr="00B73023" w14:paraId="5D476327" w14:textId="77777777" w:rsidTr="009B158E">
        <w:trPr>
          <w:trHeight w:val="254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4C944D2B" w14:textId="47AD81E7" w:rsidR="009716C6" w:rsidRPr="00B73023" w:rsidRDefault="009716C6" w:rsidP="00F26315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Description</w:t>
            </w:r>
            <w:r w:rsidR="00FB2DDF"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 xml:space="preserve"> / Notes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2D548" w14:textId="6E363936" w:rsidR="009716C6" w:rsidRPr="003F400A" w:rsidRDefault="00775B1E" w:rsidP="002017B4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“Orange Swipe &amp; Win” </w:t>
            </w:r>
            <w:r w:rsidRPr="003F400A">
              <w:rPr>
                <w:rFonts w:asciiTheme="majorHAnsi" w:hAnsiTheme="majorHAnsi" w:cstheme="majorHAnsi"/>
                <w:sz w:val="22"/>
                <w:szCs w:val="22"/>
              </w:rPr>
              <w:t xml:space="preserve">will be an Orange branded service which has the objective to boost </w:t>
            </w:r>
            <w:r w:rsidR="003F400A" w:rsidRPr="003F400A">
              <w:rPr>
                <w:rFonts w:asciiTheme="majorHAnsi" w:hAnsiTheme="majorHAnsi" w:cstheme="majorHAnsi"/>
                <w:sz w:val="22"/>
                <w:szCs w:val="22"/>
              </w:rPr>
              <w:t xml:space="preserve">both </w:t>
            </w:r>
            <w:r w:rsidRPr="003F400A">
              <w:rPr>
                <w:rFonts w:asciiTheme="majorHAnsi" w:hAnsiTheme="majorHAnsi" w:cstheme="majorHAnsi"/>
                <w:sz w:val="22"/>
                <w:szCs w:val="22"/>
              </w:rPr>
              <w:t xml:space="preserve">the </w:t>
            </w:r>
            <w:r w:rsidR="003F400A" w:rsidRPr="003F400A">
              <w:rPr>
                <w:rFonts w:asciiTheme="majorHAnsi" w:hAnsiTheme="majorHAnsi" w:cstheme="majorHAnsi"/>
                <w:sz w:val="22"/>
                <w:szCs w:val="22"/>
              </w:rPr>
              <w:t>recruitment and usage of “my Orange” app, the self-care application of Orange Egypt.</w:t>
            </w:r>
            <w:r w:rsidR="002017B4">
              <w:rPr>
                <w:rFonts w:asciiTheme="majorHAnsi" w:hAnsiTheme="majorHAnsi" w:cstheme="majorHAnsi"/>
                <w:sz w:val="22"/>
                <w:szCs w:val="22"/>
              </w:rPr>
              <w:t xml:space="preserve"> The service is targeted to be laun</w:t>
            </w:r>
            <w:r w:rsidR="0043455E">
              <w:rPr>
                <w:rFonts w:asciiTheme="majorHAnsi" w:hAnsiTheme="majorHAnsi" w:cstheme="majorHAnsi"/>
                <w:sz w:val="22"/>
                <w:szCs w:val="22"/>
              </w:rPr>
              <w:t xml:space="preserve">ched on </w:t>
            </w:r>
            <w:r w:rsidR="0043455E" w:rsidRPr="0043455E"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  <w:t>2019-xx-xx.</w:t>
            </w:r>
          </w:p>
          <w:p w14:paraId="1CECF93C" w14:textId="77777777" w:rsidR="003F400A" w:rsidRPr="003F400A" w:rsidRDefault="003F400A" w:rsidP="002017B4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A22309D" w14:textId="77777777" w:rsidR="003F400A" w:rsidRDefault="003F400A" w:rsidP="002017B4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3F400A">
              <w:rPr>
                <w:rFonts w:asciiTheme="majorHAnsi" w:hAnsiTheme="majorHAnsi" w:cstheme="majorHAnsi"/>
                <w:sz w:val="22"/>
                <w:szCs w:val="22"/>
              </w:rPr>
              <w:t>The service will be consisted of:</w:t>
            </w:r>
          </w:p>
          <w:p w14:paraId="1F57FE92" w14:textId="77777777" w:rsidR="003F400A" w:rsidRPr="003F400A" w:rsidRDefault="003F400A" w:rsidP="002017B4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2CF98354" w14:textId="77777777" w:rsidR="003F400A" w:rsidRPr="003F400A" w:rsidRDefault="003F400A" w:rsidP="002017B4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3F400A">
              <w:rPr>
                <w:rFonts w:asciiTheme="majorHAnsi" w:hAnsiTheme="majorHAnsi" w:cstheme="majorHAnsi"/>
                <w:sz w:val="22"/>
                <w:szCs w:val="22"/>
              </w:rPr>
              <w:t>Daily subscription service</w:t>
            </w:r>
          </w:p>
          <w:p w14:paraId="0DCDF618" w14:textId="77777777" w:rsidR="003F400A" w:rsidRPr="001049A0" w:rsidRDefault="003F400A" w:rsidP="002017B4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3F400A">
              <w:rPr>
                <w:rFonts w:asciiTheme="majorHAnsi" w:hAnsiTheme="majorHAnsi" w:cstheme="majorHAnsi"/>
                <w:sz w:val="22"/>
                <w:szCs w:val="22"/>
              </w:rPr>
              <w:t>The Swipe &amp; Win web-game, which will be embedded to “my Orange” app by using Webview</w:t>
            </w:r>
            <w:r w:rsidR="001049A0">
              <w:rPr>
                <w:rFonts w:asciiTheme="majorHAnsi" w:hAnsiTheme="majorHAnsi" w:cstheme="majorHAnsi"/>
                <w:sz w:val="22"/>
                <w:szCs w:val="22"/>
              </w:rPr>
              <w:t xml:space="preserve"> and be also available via web</w:t>
            </w:r>
          </w:p>
          <w:p w14:paraId="3F32E11A" w14:textId="77777777" w:rsidR="001049A0" w:rsidRDefault="001049A0" w:rsidP="002017B4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  <w:p w14:paraId="05A7D4B8" w14:textId="579012BE" w:rsidR="002017B4" w:rsidRPr="002017B4" w:rsidRDefault="002017B4" w:rsidP="002017B4">
            <w:pPr>
              <w:pStyle w:val="BodyText"/>
              <w:spacing w:line="276" w:lineRule="auto"/>
              <w:ind w:left="0"/>
              <w:rPr>
                <w:rFonts w:asciiTheme="majorHAnsi" w:eastAsiaTheme="minorHAnsi" w:hAnsiTheme="majorHAnsi" w:cstheme="minorBidi"/>
                <w:sz w:val="22"/>
                <w:szCs w:val="22"/>
              </w:rPr>
            </w:pPr>
            <w:r w:rsidRPr="002017B4">
              <w:rPr>
                <w:rFonts w:asciiTheme="majorHAnsi" w:eastAsiaTheme="minorHAnsi" w:hAnsiTheme="majorHAnsi" w:cstheme="minorBidi"/>
                <w:sz w:val="22"/>
                <w:szCs w:val="22"/>
              </w:rPr>
              <w:t>User build-up points for the monthly top-scorer prize (55,000 EGP in cash). The following table illustrates the service’s daily prize structure.</w:t>
            </w:r>
          </w:p>
          <w:p w14:paraId="2BB67DC3" w14:textId="77777777" w:rsidR="002017B4" w:rsidRDefault="002017B4" w:rsidP="002017B4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2017B4">
              <w:rPr>
                <w:rFonts w:asciiTheme="majorHAnsi" w:hAnsiTheme="majorHAnsi" w:cstheme="majorHAnsi"/>
                <w:sz w:val="22"/>
                <w:szCs w:val="22"/>
              </w:rPr>
              <w:t>Orange’s customers will be invited to join this service via bulk SMS or other channels (IVR OBD, SAT push, online etc.).</w:t>
            </w:r>
          </w:p>
          <w:p w14:paraId="04A7622D" w14:textId="77777777" w:rsidR="002017B4" w:rsidRDefault="002017B4" w:rsidP="002017B4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7EC4ACA" w14:textId="2E5A29E9" w:rsidR="002017B4" w:rsidRDefault="002017B4" w:rsidP="002017B4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2017B4">
              <w:rPr>
                <w:rFonts w:asciiTheme="majorHAnsi" w:hAnsiTheme="majorHAnsi" w:cstheme="majorHAnsi"/>
                <w:sz w:val="22"/>
                <w:szCs w:val="22"/>
              </w:rPr>
              <w:t xml:space="preserve">All customers subscribing to the content service will enjoy </w:t>
            </w:r>
            <w:r w:rsidRPr="002017B4">
              <w:rPr>
                <w:rFonts w:asciiTheme="majorHAnsi" w:hAnsiTheme="majorHAnsi" w:cstheme="majorHAnsi"/>
                <w:b/>
                <w:sz w:val="22"/>
                <w:szCs w:val="22"/>
              </w:rPr>
              <w:t>1 free trial day</w:t>
            </w:r>
            <w:r w:rsidRPr="002017B4">
              <w:rPr>
                <w:rFonts w:asciiTheme="majorHAnsi" w:hAnsiTheme="majorHAnsi" w:cstheme="majorHAnsi"/>
                <w:sz w:val="22"/>
                <w:szCs w:val="22"/>
              </w:rPr>
              <w:t xml:space="preserve"> (</w:t>
            </w:r>
            <w:r w:rsidR="00161359">
              <w:rPr>
                <w:rFonts w:asciiTheme="majorHAnsi" w:hAnsiTheme="majorHAnsi" w:cstheme="majorHAnsi"/>
                <w:sz w:val="22"/>
                <w:szCs w:val="22"/>
              </w:rPr>
              <w:t xml:space="preserve">1 free game to be awarded valid until the end of the day </w:t>
            </w:r>
            <w:r w:rsidRPr="002017B4">
              <w:rPr>
                <w:rFonts w:asciiTheme="majorHAnsi" w:hAnsiTheme="majorHAnsi" w:cstheme="majorHAnsi"/>
                <w:sz w:val="22"/>
                <w:szCs w:val="22"/>
              </w:rPr>
              <w:t>for one and only time) and they’ll also be awarded with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2017B4"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  <w:t>a free telco prize from Orange (TBC)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valid for a limited time</w:t>
            </w:r>
            <w:r w:rsidRPr="002017B4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This means that the first “swipe &amp; Win” credit will be free of charge and limited for 1 day validity. </w:t>
            </w:r>
            <w:r w:rsidRPr="002017B4">
              <w:rPr>
                <w:rFonts w:asciiTheme="majorHAnsi" w:hAnsiTheme="majorHAnsi" w:cstheme="majorHAnsi"/>
                <w:sz w:val="22"/>
                <w:szCs w:val="22"/>
              </w:rPr>
              <w:t xml:space="preserve">After the expiration of the free trial day (second day onwards), the subscription is automatically converted to “paid” at a cost of </w:t>
            </w:r>
            <w:r w:rsidRPr="002017B4">
              <w:rPr>
                <w:rFonts w:asciiTheme="majorHAnsi" w:hAnsiTheme="majorHAnsi" w:cstheme="majorHAnsi"/>
                <w:b/>
                <w:sz w:val="22"/>
                <w:szCs w:val="22"/>
              </w:rPr>
              <w:t>EGP 2.00</w:t>
            </w:r>
            <w:r w:rsidRPr="002017B4">
              <w:rPr>
                <w:rFonts w:asciiTheme="majorHAnsi" w:hAnsiTheme="majorHAnsi" w:cstheme="majorHAnsi"/>
                <w:sz w:val="22"/>
                <w:szCs w:val="22"/>
              </w:rPr>
              <w:t xml:space="preserve"> per day. In case of re-opt in, the user will be charged immediately (no multiple free period applies).</w:t>
            </w:r>
          </w:p>
          <w:p w14:paraId="461E3372" w14:textId="77777777" w:rsidR="002017B4" w:rsidRPr="002017B4" w:rsidRDefault="002017B4" w:rsidP="002017B4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B4BF092" w14:textId="0E20FDE9" w:rsidR="002017B4" w:rsidRDefault="002017B4" w:rsidP="002017B4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2017B4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 xml:space="preserve">Upon every successful charging, the customer will be awarded with 10 points more than the previous day and will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be also awarded with 1 ephemeral </w:t>
            </w:r>
            <w:r w:rsidR="00183F0E">
              <w:rPr>
                <w:rFonts w:asciiTheme="majorHAnsi" w:hAnsiTheme="majorHAnsi" w:cstheme="majorHAnsi"/>
                <w:sz w:val="22"/>
                <w:szCs w:val="22"/>
              </w:rPr>
              <w:t xml:space="preserve">“Swipe &amp; Win”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credit</w:t>
            </w:r>
            <w:r w:rsidR="00183F0E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Pr="002017B4">
              <w:rPr>
                <w:rFonts w:asciiTheme="majorHAnsi" w:hAnsiTheme="majorHAnsi" w:cstheme="majorHAnsi"/>
                <w:sz w:val="22"/>
                <w:szCs w:val="22"/>
              </w:rPr>
              <w:t>The daily subscription points follow the below format:</w:t>
            </w:r>
          </w:p>
          <w:p w14:paraId="22B99A9B" w14:textId="77777777" w:rsidR="00183F0E" w:rsidRPr="002017B4" w:rsidRDefault="00183F0E" w:rsidP="002017B4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2B58F884" w14:textId="77777777" w:rsidR="002017B4" w:rsidRPr="002017B4" w:rsidRDefault="002017B4" w:rsidP="002017B4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2017B4">
              <w:rPr>
                <w:rFonts w:asciiTheme="majorHAnsi" w:hAnsiTheme="majorHAnsi" w:cstheme="majorHAnsi"/>
                <w:sz w:val="22"/>
                <w:szCs w:val="22"/>
              </w:rPr>
              <w:t>•</w:t>
            </w:r>
            <w:r w:rsidRPr="002017B4">
              <w:rPr>
                <w:rFonts w:asciiTheme="majorHAnsi" w:hAnsiTheme="majorHAnsi" w:cstheme="majorHAnsi"/>
                <w:sz w:val="22"/>
                <w:szCs w:val="22"/>
              </w:rPr>
              <w:tab/>
              <w:t>Registration day: 10 points free of charge</w:t>
            </w:r>
          </w:p>
          <w:p w14:paraId="0F42B3F3" w14:textId="77777777" w:rsidR="002017B4" w:rsidRPr="002017B4" w:rsidRDefault="002017B4" w:rsidP="002017B4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2017B4">
              <w:rPr>
                <w:rFonts w:asciiTheme="majorHAnsi" w:hAnsiTheme="majorHAnsi" w:cstheme="majorHAnsi"/>
                <w:sz w:val="22"/>
                <w:szCs w:val="22"/>
              </w:rPr>
              <w:t>•</w:t>
            </w:r>
            <w:r w:rsidRPr="002017B4">
              <w:rPr>
                <w:rFonts w:asciiTheme="majorHAnsi" w:hAnsiTheme="majorHAnsi" w:cstheme="majorHAnsi"/>
                <w:sz w:val="22"/>
                <w:szCs w:val="22"/>
              </w:rPr>
              <w:tab/>
              <w:t>1st charged day: 20 points</w:t>
            </w:r>
          </w:p>
          <w:p w14:paraId="0CFE3C82" w14:textId="77777777" w:rsidR="002017B4" w:rsidRPr="002017B4" w:rsidRDefault="002017B4" w:rsidP="002017B4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2017B4">
              <w:rPr>
                <w:rFonts w:asciiTheme="majorHAnsi" w:hAnsiTheme="majorHAnsi" w:cstheme="majorHAnsi"/>
                <w:sz w:val="22"/>
                <w:szCs w:val="22"/>
              </w:rPr>
              <w:t>•</w:t>
            </w:r>
            <w:r w:rsidRPr="002017B4">
              <w:rPr>
                <w:rFonts w:asciiTheme="majorHAnsi" w:hAnsiTheme="majorHAnsi" w:cstheme="majorHAnsi"/>
                <w:sz w:val="22"/>
                <w:szCs w:val="22"/>
              </w:rPr>
              <w:tab/>
              <w:t>2nd charged day: 30 points</w:t>
            </w:r>
          </w:p>
          <w:p w14:paraId="106408CB" w14:textId="77777777" w:rsidR="002017B4" w:rsidRPr="002017B4" w:rsidRDefault="002017B4" w:rsidP="002017B4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2017B4">
              <w:rPr>
                <w:rFonts w:asciiTheme="majorHAnsi" w:hAnsiTheme="majorHAnsi" w:cstheme="majorHAnsi"/>
                <w:sz w:val="22"/>
                <w:szCs w:val="22"/>
              </w:rPr>
              <w:t>…</w:t>
            </w:r>
          </w:p>
          <w:p w14:paraId="68B204BF" w14:textId="77777777" w:rsidR="002017B4" w:rsidRDefault="002017B4" w:rsidP="002017B4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2017B4">
              <w:rPr>
                <w:rFonts w:asciiTheme="majorHAnsi" w:hAnsiTheme="majorHAnsi" w:cstheme="majorHAnsi"/>
                <w:sz w:val="22"/>
                <w:szCs w:val="22"/>
              </w:rPr>
              <w:t>Nth charged day: (points awarded the previous charged day) + 10</w:t>
            </w:r>
          </w:p>
          <w:p w14:paraId="456CE04F" w14:textId="35E8926F" w:rsidR="00183F0E" w:rsidRPr="002017B4" w:rsidRDefault="00183F0E" w:rsidP="002017B4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Formula for calculating subscription points: </w:t>
            </w:r>
            <w:r w:rsidRPr="00183F0E">
              <w:rPr>
                <w:rFonts w:asciiTheme="majorHAnsi" w:hAnsiTheme="majorHAnsi" w:cstheme="majorHAnsi"/>
                <w:b/>
                <w:sz w:val="22"/>
                <w:szCs w:val="22"/>
              </w:rPr>
              <w:t>points = (10 * times charged) + 10</w:t>
            </w:r>
          </w:p>
          <w:p w14:paraId="106D0BA6" w14:textId="77777777" w:rsidR="002017B4" w:rsidRPr="002017B4" w:rsidRDefault="002017B4" w:rsidP="002017B4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D3357F8" w14:textId="135EB00E" w:rsidR="002017B4" w:rsidRDefault="002017B4" w:rsidP="002017B4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2017B4">
              <w:rPr>
                <w:rFonts w:asciiTheme="majorHAnsi" w:hAnsiTheme="majorHAnsi" w:cstheme="majorHAnsi"/>
                <w:sz w:val="22"/>
                <w:szCs w:val="22"/>
              </w:rPr>
              <w:t xml:space="preserve">User will also have the option to purchase </w:t>
            </w:r>
            <w:r w:rsidR="00183F0E">
              <w:rPr>
                <w:rFonts w:asciiTheme="majorHAnsi" w:hAnsiTheme="majorHAnsi" w:cstheme="majorHAnsi"/>
                <w:sz w:val="22"/>
                <w:szCs w:val="22"/>
              </w:rPr>
              <w:t xml:space="preserve">up to five (5) credits </w:t>
            </w:r>
            <w:r w:rsidR="003C3CDF">
              <w:rPr>
                <w:rFonts w:asciiTheme="majorHAnsi" w:hAnsiTheme="majorHAnsi" w:cstheme="majorHAnsi"/>
                <w:sz w:val="22"/>
                <w:szCs w:val="22"/>
              </w:rPr>
              <w:t xml:space="preserve">for </w:t>
            </w:r>
            <w:r w:rsidR="00183F0E">
              <w:rPr>
                <w:rFonts w:asciiTheme="majorHAnsi" w:hAnsiTheme="majorHAnsi" w:cstheme="majorHAnsi"/>
                <w:sz w:val="22"/>
                <w:szCs w:val="22"/>
              </w:rPr>
              <w:t>on demand</w:t>
            </w:r>
            <w:r w:rsidR="003C3CDF">
              <w:rPr>
                <w:rFonts w:asciiTheme="majorHAnsi" w:hAnsiTheme="majorHAnsi" w:cstheme="majorHAnsi"/>
                <w:sz w:val="22"/>
                <w:szCs w:val="22"/>
              </w:rPr>
              <w:t xml:space="preserve"> games</w:t>
            </w:r>
            <w:r w:rsidR="00183F0E">
              <w:rPr>
                <w:rFonts w:asciiTheme="majorHAnsi" w:hAnsiTheme="majorHAnsi" w:cstheme="majorHAnsi"/>
                <w:sz w:val="22"/>
                <w:szCs w:val="22"/>
              </w:rPr>
              <w:t xml:space="preserve"> maximum via the web app</w:t>
            </w:r>
            <w:r w:rsidRPr="002017B4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  <w:p w14:paraId="5FCE6FBC" w14:textId="77777777" w:rsidR="00183F0E" w:rsidRDefault="00183F0E" w:rsidP="002017B4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0DA1650E" w14:textId="021C2091" w:rsidR="00183F0E" w:rsidRDefault="00183F0E" w:rsidP="002017B4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Upon logging-in into the app, user may consume the awarded credit(s) by starting a new round. Every round lasts for 55 seconds where question headers </w:t>
            </w:r>
            <w:r w:rsidR="000262B4">
              <w:rPr>
                <w:rFonts w:asciiTheme="majorHAnsi" w:hAnsiTheme="majorHAnsi" w:cstheme="majorHAnsi"/>
                <w:sz w:val="22"/>
                <w:szCs w:val="22"/>
              </w:rPr>
              <w:t xml:space="preserve">(statements) are being served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along with</w:t>
            </w:r>
            <w:r w:rsidR="000262B4">
              <w:rPr>
                <w:rFonts w:asciiTheme="majorHAnsi" w:hAnsiTheme="majorHAnsi" w:cstheme="majorHAnsi"/>
                <w:sz w:val="22"/>
                <w:szCs w:val="22"/>
              </w:rPr>
              <w:t xml:space="preserve"> relevant photos. The user swipes right for Right and Left for Wrong. Each wrong replied question also decreases the available game time 5 seconds.</w:t>
            </w:r>
          </w:p>
          <w:p w14:paraId="0C1A108D" w14:textId="77777777" w:rsidR="000262B4" w:rsidRDefault="000262B4" w:rsidP="002017B4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2DA2C7FE" w14:textId="026D9498" w:rsidR="000262B4" w:rsidRDefault="000262B4" w:rsidP="002017B4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At the end of the round, the correct answers are being translated into points for the monthly draw.</w:t>
            </w:r>
          </w:p>
          <w:p w14:paraId="40EA4CA2" w14:textId="77777777" w:rsidR="000262B4" w:rsidRDefault="000262B4" w:rsidP="002017B4">
            <w:pPr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0613BFE" w14:textId="42D4E67B" w:rsidR="003F400A" w:rsidRPr="003F400A" w:rsidRDefault="000262B4" w:rsidP="00744E02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  <w:pPrChange w:id="409" w:author="Author">
                <w:pPr>
                  <w:jc w:val="both"/>
                </w:pPr>
              </w:pPrChange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Apart from the subscription &amp; web-game, the service will also award the users for being engaged with “my Orange” self-care app, meaning that various rewarding schemes will be applied in order </w:t>
            </w:r>
            <w:r w:rsidR="009B158E">
              <w:rPr>
                <w:rFonts w:asciiTheme="majorHAnsi" w:hAnsiTheme="majorHAnsi" w:cstheme="majorHAnsi"/>
                <w:sz w:val="22"/>
                <w:szCs w:val="22"/>
              </w:rPr>
              <w:t>for the app to be promoted (</w:t>
            </w:r>
            <w:r w:rsidR="009B158E" w:rsidRPr="00744E02">
              <w:rPr>
                <w:rFonts w:asciiTheme="majorHAnsi" w:hAnsiTheme="majorHAnsi" w:cstheme="majorHAnsi"/>
                <w:b/>
                <w:sz w:val="22"/>
                <w:szCs w:val="22"/>
                <w:rPrChange w:id="410" w:author="Author">
                  <w:rPr>
                    <w:rFonts w:asciiTheme="majorHAnsi" w:hAnsiTheme="majorHAnsi" w:cstheme="majorHAnsi"/>
                    <w:sz w:val="22"/>
                    <w:szCs w:val="22"/>
                    <w:highlight w:val="yellow"/>
                  </w:rPr>
                </w:rPrChange>
              </w:rPr>
              <w:t xml:space="preserve">see section </w:t>
            </w:r>
            <w:del w:id="411" w:author="Author">
              <w:r w:rsidR="009B158E" w:rsidRPr="00744E02" w:rsidDel="00290540">
                <w:rPr>
                  <w:rFonts w:asciiTheme="majorHAnsi" w:hAnsiTheme="majorHAnsi" w:cstheme="majorHAnsi"/>
                  <w:b/>
                  <w:sz w:val="22"/>
                  <w:szCs w:val="22"/>
                  <w:rPrChange w:id="412" w:author="Author">
                    <w:rPr>
                      <w:rFonts w:asciiTheme="majorHAnsi" w:hAnsiTheme="majorHAnsi" w:cstheme="majorHAnsi"/>
                      <w:sz w:val="22"/>
                      <w:szCs w:val="22"/>
                      <w:highlight w:val="yellow"/>
                    </w:rPr>
                  </w:rPrChange>
                </w:rPr>
                <w:delText>x</w:delText>
              </w:r>
            </w:del>
            <w:ins w:id="413" w:author="Author">
              <w:r w:rsidR="00290540" w:rsidRPr="00744E02">
                <w:rPr>
                  <w:rFonts w:asciiTheme="majorHAnsi" w:hAnsiTheme="majorHAnsi" w:cstheme="majorHAnsi"/>
                  <w:b/>
                  <w:sz w:val="22"/>
                  <w:szCs w:val="22"/>
                  <w:rPrChange w:id="414" w:author="Author">
                    <w:rPr>
                      <w:rFonts w:asciiTheme="majorHAnsi" w:hAnsiTheme="majorHAnsi" w:cstheme="majorHAnsi"/>
                      <w:sz w:val="22"/>
                      <w:szCs w:val="22"/>
                    </w:rPr>
                  </w:rPrChange>
                </w:rPr>
                <w:t>7 below</w:t>
              </w:r>
            </w:ins>
            <w:r w:rsidR="009B158E">
              <w:rPr>
                <w:rFonts w:asciiTheme="majorHAnsi" w:hAnsiTheme="majorHAnsi" w:cstheme="majorHAnsi"/>
                <w:sz w:val="22"/>
                <w:szCs w:val="22"/>
              </w:rPr>
              <w:t>).</w:t>
            </w:r>
          </w:p>
        </w:tc>
      </w:tr>
    </w:tbl>
    <w:p w14:paraId="69335D8F" w14:textId="778AAC48" w:rsidR="00C62094" w:rsidRPr="00B73023" w:rsidRDefault="00C62094" w:rsidP="00C62094">
      <w:pPr>
        <w:rPr>
          <w:lang w:eastAsia="el-GR"/>
        </w:rPr>
      </w:pPr>
    </w:p>
    <w:p w14:paraId="78F4C593" w14:textId="104D514B" w:rsidR="00C62094" w:rsidRPr="00B73023" w:rsidRDefault="00987DA7" w:rsidP="00744E02">
      <w:pPr>
        <w:pStyle w:val="Heading2"/>
        <w:numPr>
          <w:ilvl w:val="3"/>
          <w:numId w:val="1"/>
        </w:numPr>
        <w:pPrChange w:id="415" w:author="Author">
          <w:pPr>
            <w:pStyle w:val="Heading2"/>
            <w:numPr>
              <w:ilvl w:val="3"/>
              <w:numId w:val="46"/>
            </w:numPr>
            <w:ind w:left="1728" w:hanging="647"/>
          </w:pPr>
        </w:pPrChange>
      </w:pPr>
      <w:bookmarkStart w:id="416" w:name="_Toc19119821"/>
      <w:r w:rsidRPr="00B73023">
        <w:rPr>
          <w:rFonts w:asciiTheme="minorHAnsi" w:hAnsiTheme="minorHAnsi" w:cstheme="minorHAnsi"/>
          <w:color w:val="C00000"/>
        </w:rPr>
        <w:t>Registration</w:t>
      </w:r>
      <w:bookmarkEnd w:id="416"/>
    </w:p>
    <w:tbl>
      <w:tblPr>
        <w:tblW w:w="10768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843"/>
        <w:gridCol w:w="7512"/>
      </w:tblGrid>
      <w:tr w:rsidR="00C62094" w:rsidRPr="00B73023" w14:paraId="268B651A" w14:textId="77777777" w:rsidTr="009B158E">
        <w:trPr>
          <w:trHeight w:val="2093"/>
        </w:trPr>
        <w:tc>
          <w:tcPr>
            <w:tcW w:w="3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6AB1E78D" w14:textId="483B70F0" w:rsidR="00C62094" w:rsidRPr="00B73023" w:rsidRDefault="00C62094" w:rsidP="00F26315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Description</w:t>
            </w:r>
            <w:r w:rsidR="00956097"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 xml:space="preserve"> / Notes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AC4F2" w14:textId="77777777" w:rsidR="00C62094" w:rsidRPr="00B14BA5" w:rsidRDefault="00B14BA5" w:rsidP="00F2631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14BA5">
              <w:rPr>
                <w:rFonts w:asciiTheme="majorHAnsi" w:hAnsiTheme="majorHAnsi" w:cstheme="majorHAnsi"/>
                <w:sz w:val="22"/>
                <w:szCs w:val="22"/>
              </w:rPr>
              <w:t>The registration can occur via:</w:t>
            </w:r>
          </w:p>
          <w:p w14:paraId="44D513E9" w14:textId="77777777" w:rsidR="00B14BA5" w:rsidRPr="00B14BA5" w:rsidRDefault="00B14BA5" w:rsidP="00F26315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34783583" w14:textId="77777777" w:rsidR="00B14BA5" w:rsidRPr="00B14BA5" w:rsidRDefault="00B14BA5" w:rsidP="0008722B">
            <w:pPr>
              <w:pStyle w:val="ListParagraph"/>
              <w:numPr>
                <w:ilvl w:val="0"/>
                <w:numId w:val="33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B14BA5">
              <w:rPr>
                <w:rFonts w:asciiTheme="majorHAnsi" w:hAnsiTheme="majorHAnsi" w:cstheme="majorHAnsi"/>
                <w:sz w:val="22"/>
                <w:szCs w:val="22"/>
              </w:rPr>
              <w:t>USSD channel (most common)</w:t>
            </w:r>
          </w:p>
          <w:p w14:paraId="0C44DA91" w14:textId="3198F671" w:rsidR="00B14BA5" w:rsidRPr="00B14BA5" w:rsidRDefault="00B14BA5" w:rsidP="0008722B">
            <w:pPr>
              <w:pStyle w:val="ListParagraph"/>
              <w:numPr>
                <w:ilvl w:val="0"/>
                <w:numId w:val="33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B14BA5">
              <w:rPr>
                <w:rFonts w:asciiTheme="majorHAnsi" w:hAnsiTheme="majorHAnsi" w:cstheme="majorHAnsi"/>
                <w:sz w:val="22"/>
                <w:szCs w:val="22"/>
              </w:rPr>
              <w:t>Online channel (web-app)</w:t>
            </w:r>
          </w:p>
          <w:p w14:paraId="54332218" w14:textId="77777777" w:rsidR="00B14BA5" w:rsidRPr="00B14BA5" w:rsidRDefault="00B14BA5" w:rsidP="0008722B">
            <w:pPr>
              <w:pStyle w:val="ListParagraph"/>
              <w:numPr>
                <w:ilvl w:val="0"/>
                <w:numId w:val="33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B14BA5">
              <w:rPr>
                <w:rFonts w:asciiTheme="majorHAnsi" w:hAnsiTheme="majorHAnsi" w:cstheme="majorHAnsi"/>
                <w:sz w:val="22"/>
                <w:szCs w:val="22"/>
              </w:rPr>
              <w:t>SMS channel</w:t>
            </w:r>
          </w:p>
          <w:p w14:paraId="3D3D3EC6" w14:textId="77777777" w:rsidR="00B14BA5" w:rsidRPr="00B14BA5" w:rsidRDefault="00B14BA5" w:rsidP="00B14BA5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19DFA88" w14:textId="77777777" w:rsidR="00B14BA5" w:rsidRPr="00B14BA5" w:rsidRDefault="00B14BA5" w:rsidP="00B14BA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14BA5">
              <w:rPr>
                <w:rFonts w:asciiTheme="majorHAnsi" w:hAnsiTheme="majorHAnsi" w:cstheme="majorHAnsi"/>
                <w:sz w:val="22"/>
                <w:szCs w:val="22"/>
              </w:rPr>
              <w:t>Below you may find the description for each opt-in channel:</w:t>
            </w:r>
          </w:p>
          <w:p w14:paraId="475418B2" w14:textId="77777777" w:rsidR="00B14BA5" w:rsidRDefault="00B14BA5" w:rsidP="00B14BA5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  <w:p w14:paraId="143EC0A4" w14:textId="4BDEEA25" w:rsidR="00B14BA5" w:rsidRPr="0008722B" w:rsidRDefault="00B14BA5" w:rsidP="0008722B">
            <w:pPr>
              <w:pStyle w:val="ListParagraph"/>
              <w:numPr>
                <w:ilvl w:val="0"/>
                <w:numId w:val="34"/>
              </w:num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08722B">
              <w:rPr>
                <w:rFonts w:asciiTheme="majorHAnsi" w:hAnsiTheme="majorHAnsi" w:cstheme="majorHAnsi"/>
                <w:b/>
                <w:sz w:val="22"/>
                <w:szCs w:val="22"/>
              </w:rPr>
              <w:t>USSD channel (most common)</w:t>
            </w:r>
          </w:p>
          <w:p w14:paraId="00444FD1" w14:textId="165769E8" w:rsidR="00B14BA5" w:rsidRPr="00B14BA5" w:rsidRDefault="00B14BA5" w:rsidP="00B14BA5">
            <w:pPr>
              <w:ind w:left="360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10546630" w14:textId="51398019" w:rsidR="00B14BA5" w:rsidRPr="00B14BA5" w:rsidRDefault="00B14BA5" w:rsidP="0008722B">
            <w:pPr>
              <w:pStyle w:val="ListParagraph"/>
              <w:numPr>
                <w:ilvl w:val="1"/>
                <w:numId w:val="3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B14BA5">
              <w:rPr>
                <w:rFonts w:asciiTheme="majorHAnsi" w:hAnsiTheme="majorHAnsi" w:cstheme="majorHAnsi"/>
                <w:sz w:val="22"/>
                <w:szCs w:val="22"/>
              </w:rPr>
              <w:t>User receives the bulk message and responds by calling the USSD dial</w:t>
            </w:r>
            <w:ins w:id="417" w:author="Author">
              <w:r w:rsidR="00290540">
                <w:rPr>
                  <w:rFonts w:asciiTheme="majorHAnsi" w:hAnsiTheme="majorHAnsi" w:cstheme="majorHAnsi"/>
                  <w:sz w:val="22"/>
                  <w:szCs w:val="22"/>
                </w:rPr>
                <w:t xml:space="preserve"> #50#</w:t>
              </w:r>
            </w:ins>
            <w:del w:id="418" w:author="Author">
              <w:r w:rsidRPr="00B14BA5" w:rsidDel="00290540">
                <w:rPr>
                  <w:rFonts w:asciiTheme="majorHAnsi" w:hAnsiTheme="majorHAnsi" w:cstheme="majorHAnsi"/>
                  <w:sz w:val="22"/>
                  <w:szCs w:val="22"/>
                </w:rPr>
                <w:delText xml:space="preserve"> </w:delText>
              </w:r>
              <w:r w:rsidRPr="00B14BA5" w:rsidDel="00290540">
                <w:rPr>
                  <w:rFonts w:asciiTheme="majorHAnsi" w:hAnsiTheme="majorHAnsi" w:cstheme="majorHAnsi"/>
                  <w:sz w:val="22"/>
                  <w:szCs w:val="22"/>
                  <w:highlight w:val="yellow"/>
                </w:rPr>
                <w:delText>#xxxx#</w:delText>
              </w:r>
            </w:del>
          </w:p>
          <w:p w14:paraId="1504BB0B" w14:textId="6FA0752F" w:rsidR="00B14BA5" w:rsidRDefault="001139BF" w:rsidP="0008722B">
            <w:pPr>
              <w:pStyle w:val="ListParagraph"/>
              <w:numPr>
                <w:ilvl w:val="1"/>
                <w:numId w:val="3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TA Telecom receives the call and generates a fake MO</w:t>
            </w:r>
          </w:p>
          <w:p w14:paraId="79BC7BA4" w14:textId="527DA8FF" w:rsidR="001139BF" w:rsidRDefault="0008722B" w:rsidP="0008722B">
            <w:pPr>
              <w:pStyle w:val="ListParagraph"/>
              <w:numPr>
                <w:ilvl w:val="1"/>
                <w:numId w:val="3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SL</w:t>
            </w:r>
            <w:r w:rsidR="001139BF">
              <w:rPr>
                <w:rFonts w:asciiTheme="majorHAnsi" w:hAnsiTheme="majorHAnsi" w:cstheme="majorHAnsi"/>
                <w:sz w:val="22"/>
                <w:szCs w:val="22"/>
              </w:rPr>
              <w:t xml:space="preserve"> receives the fake MO and check</w:t>
            </w:r>
            <w:r w:rsidR="00136556">
              <w:rPr>
                <w:rFonts w:asciiTheme="majorHAnsi" w:hAnsiTheme="majorHAnsi" w:cstheme="majorHAnsi"/>
                <w:sz w:val="22"/>
                <w:szCs w:val="22"/>
              </w:rPr>
              <w:t>s</w:t>
            </w:r>
            <w:r w:rsidR="001139BF">
              <w:rPr>
                <w:rFonts w:asciiTheme="majorHAnsi" w:hAnsiTheme="majorHAnsi" w:cstheme="majorHAnsi"/>
                <w:sz w:val="22"/>
                <w:szCs w:val="22"/>
              </w:rPr>
              <w:t xml:space="preserve"> if the user has already been subscribed</w:t>
            </w:r>
          </w:p>
          <w:p w14:paraId="662B5BD6" w14:textId="55CDC7FA" w:rsidR="001139BF" w:rsidRDefault="001139BF" w:rsidP="0008722B">
            <w:pPr>
              <w:pStyle w:val="ListParagraph"/>
              <w:numPr>
                <w:ilvl w:val="2"/>
                <w:numId w:val="3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If subscribed, the “already participate” reply </w:t>
            </w:r>
            <w:r w:rsidR="00136556">
              <w:rPr>
                <w:rFonts w:asciiTheme="majorHAnsi" w:hAnsiTheme="majorHAnsi" w:cstheme="majorHAnsi"/>
                <w:sz w:val="22"/>
                <w:szCs w:val="22"/>
              </w:rPr>
              <w:t xml:space="preserve">MT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should be served to the user</w:t>
            </w:r>
          </w:p>
          <w:p w14:paraId="67CAA254" w14:textId="77777777" w:rsidR="001139BF" w:rsidRDefault="001139BF" w:rsidP="0008722B">
            <w:pPr>
              <w:pStyle w:val="ListParagraph"/>
              <w:numPr>
                <w:ilvl w:val="2"/>
                <w:numId w:val="3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Else we continue to the next step</w:t>
            </w:r>
          </w:p>
          <w:p w14:paraId="34B03CEC" w14:textId="77115CDB" w:rsidR="001139BF" w:rsidRDefault="0008722B" w:rsidP="0008722B">
            <w:pPr>
              <w:pStyle w:val="ListParagraph"/>
              <w:numPr>
                <w:ilvl w:val="1"/>
                <w:numId w:val="3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SL </w:t>
            </w:r>
            <w:r w:rsidR="001139BF">
              <w:rPr>
                <w:rFonts w:asciiTheme="majorHAnsi" w:hAnsiTheme="majorHAnsi" w:cstheme="majorHAnsi"/>
                <w:sz w:val="22"/>
                <w:szCs w:val="22"/>
              </w:rPr>
              <w:t>subscribes the user to the service</w:t>
            </w:r>
          </w:p>
          <w:p w14:paraId="6250D203" w14:textId="25A669F3" w:rsidR="001139BF" w:rsidRDefault="001139BF" w:rsidP="0008722B">
            <w:pPr>
              <w:pStyle w:val="HTMLPreformatted"/>
              <w:numPr>
                <w:ilvl w:val="1"/>
                <w:numId w:val="3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1139BF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 xml:space="preserve">SL notifies Bedbug for the user subscription via the Subscribe user API (curl --location --request GET </w:t>
            </w:r>
            <w:r w:rsidR="00251D2B">
              <w:rPr>
                <w:rFonts w:asciiTheme="majorHAnsi" w:hAnsiTheme="majorHAnsi" w:cstheme="majorHAnsi"/>
                <w:sz w:val="22"/>
                <w:szCs w:val="22"/>
              </w:rPr>
              <w:t>"http://locahost:3031/api/api_</w:t>
            </w:r>
            <w:r w:rsidRPr="001139BF">
              <w:rPr>
                <w:rFonts w:asciiTheme="majorHAnsi" w:hAnsiTheme="majorHAnsi" w:cstheme="majorHAnsi"/>
                <w:sz w:val="22"/>
                <w:szCs w:val="22"/>
              </w:rPr>
              <w:t>sub.aspx?msisdn=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201210841295</w:t>
            </w:r>
            <w:r w:rsidRPr="001139BF">
              <w:rPr>
                <w:rFonts w:asciiTheme="majorHAnsi" w:hAnsiTheme="majorHAnsi" w:cstheme="majorHAnsi"/>
                <w:sz w:val="22"/>
                <w:szCs w:val="22"/>
              </w:rPr>
              <w:t>")</w:t>
            </w:r>
          </w:p>
          <w:p w14:paraId="183D2D4A" w14:textId="72F2D683" w:rsidR="007407B0" w:rsidRPr="007407B0" w:rsidRDefault="007407B0" w:rsidP="0008722B">
            <w:pPr>
              <w:pStyle w:val="HTMLPreformatted"/>
              <w:numPr>
                <w:ilvl w:val="1"/>
                <w:numId w:val="3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Bedbug subscribes the user to the service, awards one (1) ephemeral credit and generates a 4 digits PIN code and notify SL</w:t>
            </w:r>
            <w:r w:rsidRPr="0008722B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 xml:space="preserve"> </w:t>
            </w:r>
          </w:p>
          <w:p w14:paraId="48206389" w14:textId="7D57E5BC" w:rsidR="001139BF" w:rsidRDefault="001139BF" w:rsidP="0008722B">
            <w:pPr>
              <w:pStyle w:val="HTMLPreformatted"/>
              <w:numPr>
                <w:ilvl w:val="1"/>
                <w:numId w:val="3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Then SL to send the 4-digits password along with the welcome message</w:t>
            </w:r>
          </w:p>
          <w:p w14:paraId="7371F7BA" w14:textId="4E8B9177" w:rsidR="001139BF" w:rsidRDefault="001139BF" w:rsidP="0008722B">
            <w:pPr>
              <w:pStyle w:val="HTMLPreformatted"/>
              <w:numPr>
                <w:ilvl w:val="1"/>
                <w:numId w:val="3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SL to notify Orange for crediting the free telco prize</w:t>
            </w:r>
          </w:p>
          <w:p w14:paraId="76398497" w14:textId="0B7447EA" w:rsidR="001139BF" w:rsidRPr="001139BF" w:rsidRDefault="001139BF" w:rsidP="0008722B">
            <w:pPr>
              <w:pStyle w:val="HTMLPreformatted"/>
              <w:numPr>
                <w:ilvl w:val="1"/>
                <w:numId w:val="3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Orange to inform the user for the free prize awarding with a new MT</w:t>
            </w:r>
          </w:p>
          <w:p w14:paraId="433889D1" w14:textId="77777777" w:rsidR="00B14BA5" w:rsidRDefault="00B14BA5" w:rsidP="00251D2B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36384088" w14:textId="6FA4B204" w:rsidR="00251D2B" w:rsidRPr="00251D2B" w:rsidRDefault="00251D2B" w:rsidP="0008722B">
            <w:pPr>
              <w:pStyle w:val="ListParagraph"/>
              <w:numPr>
                <w:ilvl w:val="0"/>
                <w:numId w:val="34"/>
              </w:num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251D2B">
              <w:rPr>
                <w:rFonts w:asciiTheme="majorHAnsi" w:hAnsiTheme="majorHAnsi" w:cstheme="majorHAnsi"/>
                <w:b/>
                <w:sz w:val="22"/>
                <w:szCs w:val="22"/>
              </w:rPr>
              <w:t>Online (web-app)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supposing that we have user’s MSISDN (via data or app)</w:t>
            </w:r>
          </w:p>
          <w:p w14:paraId="3A611F15" w14:textId="77777777" w:rsidR="00251D2B" w:rsidRDefault="00251D2B" w:rsidP="00251D2B">
            <w:pPr>
              <w:pStyle w:val="ListParagraph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1C4E466F" w14:textId="77777777" w:rsidR="00251D2B" w:rsidRDefault="00251D2B" w:rsidP="00136556">
            <w:pPr>
              <w:pStyle w:val="ListParagraph"/>
              <w:numPr>
                <w:ilvl w:val="1"/>
                <w:numId w:val="3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User enters Swipe &amp; Win and taps register</w:t>
            </w:r>
          </w:p>
          <w:p w14:paraId="786719A6" w14:textId="1A161E09" w:rsidR="00251D2B" w:rsidRDefault="00251D2B" w:rsidP="00136556">
            <w:pPr>
              <w:pStyle w:val="ListParagraph"/>
              <w:numPr>
                <w:ilvl w:val="1"/>
                <w:numId w:val="3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User is already authenticated and B</w:t>
            </w:r>
            <w:r w:rsidR="00136556">
              <w:rPr>
                <w:rFonts w:asciiTheme="majorHAnsi" w:hAnsiTheme="majorHAnsi" w:cstheme="majorHAnsi"/>
                <w:sz w:val="22"/>
                <w:szCs w:val="22"/>
              </w:rPr>
              <w:t>B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08722B">
              <w:rPr>
                <w:rFonts w:asciiTheme="majorHAnsi" w:hAnsiTheme="majorHAnsi" w:cstheme="majorHAnsi"/>
                <w:sz w:val="22"/>
                <w:szCs w:val="22"/>
              </w:rPr>
              <w:t>will call SL’s subscription API in order to get register</w:t>
            </w:r>
          </w:p>
          <w:p w14:paraId="5E701940" w14:textId="77777777" w:rsidR="0008722B" w:rsidRDefault="0008722B" w:rsidP="00136556">
            <w:pPr>
              <w:pStyle w:val="ListParagraph"/>
              <w:numPr>
                <w:ilvl w:val="1"/>
                <w:numId w:val="3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SL to subscribe the user and respond success to BB so as for the success screen to be appeared</w:t>
            </w:r>
          </w:p>
          <w:p w14:paraId="50D6A951" w14:textId="77777777" w:rsidR="0008722B" w:rsidRDefault="0008722B" w:rsidP="00136556">
            <w:pPr>
              <w:pStyle w:val="ListParagraph"/>
              <w:numPr>
                <w:ilvl w:val="1"/>
                <w:numId w:val="3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SL to check “my Orange” status app. If downloaded, the user should be awarded with 1,000 free points and receive a special welcome MT, if not, the user will be awarded with 10 points and receives the regular MT</w:t>
            </w:r>
          </w:p>
          <w:p w14:paraId="5404EB68" w14:textId="3A12FFFC" w:rsidR="00136556" w:rsidRPr="009E60D2" w:rsidRDefault="0001171E" w:rsidP="00136556">
            <w:pPr>
              <w:pStyle w:val="ListParagraph"/>
              <w:ind w:left="1440"/>
              <w:rPr>
                <w:rFonts w:asciiTheme="majorHAnsi" w:hAnsiTheme="majorHAnsi" w:cstheme="majorHAnsi"/>
                <w:sz w:val="22"/>
                <w:szCs w:val="22"/>
              </w:rPr>
            </w:pPr>
            <w:r w:rsidRPr="009E60D2">
              <w:rPr>
                <w:rFonts w:asciiTheme="majorHAnsi" w:hAnsiTheme="majorHAnsi" w:cstheme="majorHAnsi"/>
                <w:sz w:val="22"/>
                <w:szCs w:val="22"/>
              </w:rPr>
              <w:t>T</w:t>
            </w:r>
            <w:r w:rsidR="00136556" w:rsidRPr="009E60D2">
              <w:rPr>
                <w:rFonts w:asciiTheme="majorHAnsi" w:hAnsiTheme="majorHAnsi" w:cstheme="majorHAnsi"/>
                <w:sz w:val="22"/>
                <w:szCs w:val="22"/>
              </w:rPr>
              <w:t>he 4-digit password should be sent along with the welcome MT</w:t>
            </w:r>
            <w:r w:rsidRPr="009E60D2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  <w:p w14:paraId="562A5D9E" w14:textId="50526DA9" w:rsidR="0008722B" w:rsidRDefault="0008722B" w:rsidP="00136556">
            <w:pPr>
              <w:pStyle w:val="HTMLPreformatted"/>
              <w:numPr>
                <w:ilvl w:val="1"/>
                <w:numId w:val="3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SL to notify Orange for crediting the free telco prize</w:t>
            </w:r>
          </w:p>
          <w:p w14:paraId="32566465" w14:textId="3756430B" w:rsidR="0008722B" w:rsidRPr="001139BF" w:rsidRDefault="0008722B" w:rsidP="00136556">
            <w:pPr>
              <w:pStyle w:val="HTMLPreformatted"/>
              <w:numPr>
                <w:ilvl w:val="1"/>
                <w:numId w:val="3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Orange to inform the user for the free prize awarding with a new MT</w:t>
            </w:r>
          </w:p>
          <w:p w14:paraId="081B302D" w14:textId="77777777" w:rsidR="0008722B" w:rsidRDefault="0008722B" w:rsidP="0013655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1613EC64" w14:textId="313552E2" w:rsidR="00136556" w:rsidRPr="00251D2B" w:rsidRDefault="00136556" w:rsidP="00136556">
            <w:pPr>
              <w:pStyle w:val="ListParagraph"/>
              <w:numPr>
                <w:ilvl w:val="0"/>
                <w:numId w:val="34"/>
              </w:num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251D2B">
              <w:rPr>
                <w:rFonts w:asciiTheme="majorHAnsi" w:hAnsiTheme="majorHAnsi" w:cstheme="majorHAnsi"/>
                <w:b/>
                <w:sz w:val="22"/>
                <w:szCs w:val="22"/>
              </w:rPr>
              <w:t>Online (web-app)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supposing that we haven’t user’s MSISDN (</w:t>
            </w:r>
            <w:del w:id="419" w:author="Author">
              <w:r w:rsidDel="00290540">
                <w:rPr>
                  <w:rFonts w:asciiTheme="majorHAnsi" w:hAnsiTheme="majorHAnsi" w:cstheme="majorHAnsi"/>
                  <w:b/>
                  <w:sz w:val="22"/>
                  <w:szCs w:val="22"/>
                </w:rPr>
                <w:delText>wifi</w:delText>
              </w:r>
            </w:del>
            <w:ins w:id="420" w:author="Author">
              <w:r w:rsidR="00290540">
                <w:rPr>
                  <w:rFonts w:asciiTheme="majorHAnsi" w:hAnsiTheme="majorHAnsi" w:cstheme="majorHAnsi"/>
                  <w:b/>
                  <w:sz w:val="22"/>
                  <w:szCs w:val="22"/>
                </w:rPr>
                <w:t>Wi-Fi</w:t>
              </w:r>
            </w:ins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)</w:t>
            </w:r>
          </w:p>
          <w:p w14:paraId="15607B18" w14:textId="77777777" w:rsidR="00136556" w:rsidRDefault="00136556" w:rsidP="00136556">
            <w:pPr>
              <w:pStyle w:val="ListParagraph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315EF520" w14:textId="77777777" w:rsidR="00136556" w:rsidRDefault="00136556" w:rsidP="00136556">
            <w:pPr>
              <w:pStyle w:val="ListParagraph"/>
              <w:numPr>
                <w:ilvl w:val="1"/>
                <w:numId w:val="3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User enters Swipe &amp; Win and taps register</w:t>
            </w:r>
          </w:p>
          <w:p w14:paraId="4E0630A6" w14:textId="5E85341C" w:rsidR="00136556" w:rsidRDefault="00136556" w:rsidP="00136556">
            <w:pPr>
              <w:pStyle w:val="ListParagraph"/>
              <w:numPr>
                <w:ilvl w:val="1"/>
                <w:numId w:val="3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User enters his/her MSISDN</w:t>
            </w:r>
          </w:p>
          <w:p w14:paraId="372CEDEA" w14:textId="77777777" w:rsidR="00136556" w:rsidRDefault="00136556" w:rsidP="00136556">
            <w:pPr>
              <w:pStyle w:val="ListParagraph"/>
              <w:numPr>
                <w:ilvl w:val="1"/>
                <w:numId w:val="3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BB to generate the 4-digit One Time Password (OTP) and forward it to SL</w:t>
            </w:r>
          </w:p>
          <w:p w14:paraId="51AFF862" w14:textId="6E9A1933" w:rsidR="00136556" w:rsidRDefault="00136556" w:rsidP="00136556">
            <w:pPr>
              <w:pStyle w:val="ListParagraph"/>
              <w:numPr>
                <w:ilvl w:val="1"/>
                <w:numId w:val="3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SL to check if the user has already been subscribed to the service and he’s active (active = not opted-out)</w:t>
            </w:r>
          </w:p>
          <w:p w14:paraId="28C5B4DC" w14:textId="7CC1E135" w:rsidR="00136556" w:rsidRDefault="00136556" w:rsidP="00136556">
            <w:pPr>
              <w:pStyle w:val="ListParagraph"/>
              <w:numPr>
                <w:ilvl w:val="2"/>
                <w:numId w:val="3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If already subscribed, to respond to BB accordingly so as for the “already subscribed” error message to appear on the screen</w:t>
            </w:r>
            <w:r w:rsidR="00161359">
              <w:rPr>
                <w:rFonts w:asciiTheme="majorHAnsi" w:hAnsiTheme="majorHAnsi" w:cstheme="majorHAnsi"/>
                <w:sz w:val="22"/>
                <w:szCs w:val="22"/>
              </w:rPr>
              <w:t xml:space="preserve"> and user to be redirected to login page</w:t>
            </w:r>
          </w:p>
          <w:p w14:paraId="077D5F76" w14:textId="1B8F661F" w:rsidR="00136556" w:rsidRDefault="00136556" w:rsidP="00136556">
            <w:pPr>
              <w:pStyle w:val="ListParagraph"/>
              <w:ind w:left="2160"/>
              <w:rPr>
                <w:rFonts w:asciiTheme="majorHAnsi" w:hAnsiTheme="majorHAnsi" w:cstheme="majorHAnsi"/>
                <w:sz w:val="22"/>
                <w:szCs w:val="22"/>
              </w:rPr>
            </w:pPr>
            <w:r w:rsidRPr="00136556">
              <w:rPr>
                <w:rFonts w:asciiTheme="majorHAnsi" w:hAnsiTheme="majorHAnsi" w:cstheme="majorHAnsi"/>
                <w:b/>
                <w:sz w:val="22"/>
                <w:szCs w:val="22"/>
              </w:rPr>
              <w:t>Warning: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Only 3 MSISDN checks should be allowed from each IP address</w:t>
            </w:r>
          </w:p>
          <w:p w14:paraId="13353F05" w14:textId="3054B18A" w:rsidR="00136556" w:rsidRPr="00136556" w:rsidRDefault="00136556" w:rsidP="00136556">
            <w:pPr>
              <w:pStyle w:val="ListParagraph"/>
              <w:numPr>
                <w:ilvl w:val="2"/>
                <w:numId w:val="34"/>
              </w:num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36556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If not subscribed, we continue with the next step</w:t>
            </w:r>
          </w:p>
          <w:p w14:paraId="3C2BD7E5" w14:textId="77777777" w:rsidR="00136556" w:rsidRPr="00136556" w:rsidRDefault="00136556" w:rsidP="00136556">
            <w:pPr>
              <w:pStyle w:val="ListParagraph"/>
              <w:numPr>
                <w:ilvl w:val="1"/>
                <w:numId w:val="34"/>
              </w:num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36556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SL to send the OTP code via MT</w:t>
            </w:r>
          </w:p>
          <w:p w14:paraId="7FFBBB1C" w14:textId="58EE2C73" w:rsidR="00136556" w:rsidRPr="00136556" w:rsidRDefault="00136556" w:rsidP="00136556">
            <w:pPr>
              <w:pStyle w:val="ListParagraph"/>
              <w:numPr>
                <w:ilvl w:val="1"/>
                <w:numId w:val="34"/>
              </w:num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36556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User submits the OTP code</w:t>
            </w:r>
          </w:p>
          <w:p w14:paraId="442C0CD2" w14:textId="6183B5EB" w:rsidR="00136556" w:rsidRPr="00136556" w:rsidRDefault="00136556" w:rsidP="00136556">
            <w:pPr>
              <w:pStyle w:val="ListParagraph"/>
              <w:numPr>
                <w:ilvl w:val="2"/>
                <w:numId w:val="34"/>
              </w:num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36556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If success, </w:t>
            </w:r>
            <w:r w:rsidRPr="009E60D2">
              <w:rPr>
                <w:rFonts w:asciiTheme="majorHAnsi" w:hAnsiTheme="majorHAnsi" w:cstheme="majorHAnsi"/>
                <w:sz w:val="22"/>
                <w:szCs w:val="22"/>
              </w:rPr>
              <w:t xml:space="preserve">BB to generate the user’s password and </w:t>
            </w:r>
            <w:r w:rsidRPr="00136556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forward a sub request to SL</w:t>
            </w:r>
          </w:p>
          <w:p w14:paraId="0EB78EEE" w14:textId="2DEF6B13" w:rsidR="00136556" w:rsidRPr="00136556" w:rsidRDefault="00136556" w:rsidP="00136556">
            <w:pPr>
              <w:pStyle w:val="ListParagraph"/>
              <w:numPr>
                <w:ilvl w:val="2"/>
                <w:numId w:val="34"/>
              </w:num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136556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If not success, an error message to appear on the screen so as for the user to retry</w:t>
            </w:r>
          </w:p>
          <w:p w14:paraId="38E22FFD" w14:textId="77777777" w:rsidR="00136556" w:rsidRDefault="00136556" w:rsidP="00136556">
            <w:pPr>
              <w:pStyle w:val="ListParagraph"/>
              <w:numPr>
                <w:ilvl w:val="1"/>
                <w:numId w:val="3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SL to subscribe the user and respond success to BB so as for the success screen to be appeared</w:t>
            </w:r>
          </w:p>
          <w:p w14:paraId="5857D327" w14:textId="77777777" w:rsidR="00136556" w:rsidRDefault="00136556" w:rsidP="00136556">
            <w:pPr>
              <w:pStyle w:val="ListParagraph"/>
              <w:numPr>
                <w:ilvl w:val="1"/>
                <w:numId w:val="3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SL to check “my Orange” status app. If downloaded, the user should be awarded with 1,000 free points and receive a special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welcome MT, if not, the user will be awarded with 10 points and receives the regular MT</w:t>
            </w:r>
          </w:p>
          <w:p w14:paraId="3C4C5BA1" w14:textId="6CC6F612" w:rsidR="00136556" w:rsidRPr="009E60D2" w:rsidRDefault="0001171E" w:rsidP="00136556">
            <w:pPr>
              <w:pStyle w:val="ListParagraph"/>
              <w:ind w:left="1440"/>
              <w:rPr>
                <w:rFonts w:asciiTheme="majorHAnsi" w:hAnsiTheme="majorHAnsi" w:cstheme="majorHAnsi"/>
                <w:sz w:val="22"/>
                <w:szCs w:val="22"/>
              </w:rPr>
            </w:pPr>
            <w:r w:rsidRPr="009E60D2">
              <w:rPr>
                <w:rFonts w:asciiTheme="majorHAnsi" w:hAnsiTheme="majorHAnsi" w:cstheme="majorHAnsi"/>
                <w:sz w:val="22"/>
                <w:szCs w:val="22"/>
              </w:rPr>
              <w:t>T</w:t>
            </w:r>
            <w:r w:rsidR="00136556" w:rsidRPr="009E60D2">
              <w:rPr>
                <w:rFonts w:asciiTheme="majorHAnsi" w:hAnsiTheme="majorHAnsi" w:cstheme="majorHAnsi"/>
                <w:sz w:val="22"/>
                <w:szCs w:val="22"/>
              </w:rPr>
              <w:t>he 4-digit password should be sent along with the welcome MT</w:t>
            </w:r>
            <w:r w:rsidRPr="009E60D2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  <w:p w14:paraId="58640EDF" w14:textId="77777777" w:rsidR="00136556" w:rsidRDefault="00136556" w:rsidP="00136556">
            <w:pPr>
              <w:pStyle w:val="HTMLPreformatted"/>
              <w:numPr>
                <w:ilvl w:val="1"/>
                <w:numId w:val="3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SL to notify Orange for crediting the free telco prize</w:t>
            </w:r>
          </w:p>
          <w:p w14:paraId="119B639F" w14:textId="77777777" w:rsidR="00136556" w:rsidRDefault="00136556" w:rsidP="00136556">
            <w:pPr>
              <w:pStyle w:val="HTMLPreformatted"/>
              <w:numPr>
                <w:ilvl w:val="1"/>
                <w:numId w:val="3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Orange to inform the user for the free prize awarding with a new MT</w:t>
            </w:r>
          </w:p>
          <w:p w14:paraId="71748627" w14:textId="77777777" w:rsidR="00136556" w:rsidRDefault="00136556" w:rsidP="00136556">
            <w:pPr>
              <w:pStyle w:val="HTMLPreformatted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DFC6F79" w14:textId="347C1708" w:rsidR="00136556" w:rsidRPr="0008722B" w:rsidRDefault="00136556" w:rsidP="00136556">
            <w:pPr>
              <w:pStyle w:val="ListParagraph"/>
              <w:numPr>
                <w:ilvl w:val="0"/>
                <w:numId w:val="34"/>
              </w:num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SMS</w:t>
            </w:r>
            <w:r w:rsidRPr="0008722B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channel (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least</w:t>
            </w:r>
            <w:r w:rsidRPr="0008722B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common)</w:t>
            </w:r>
          </w:p>
          <w:p w14:paraId="684D43A1" w14:textId="77777777" w:rsidR="00136556" w:rsidRPr="00B14BA5" w:rsidRDefault="00136556" w:rsidP="00136556">
            <w:pPr>
              <w:ind w:left="360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7286D0C" w14:textId="3B8B6F53" w:rsidR="00136556" w:rsidRPr="00B14BA5" w:rsidRDefault="00136556" w:rsidP="00136556">
            <w:pPr>
              <w:pStyle w:val="ListParagraph"/>
              <w:numPr>
                <w:ilvl w:val="1"/>
                <w:numId w:val="3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B14BA5">
              <w:rPr>
                <w:rFonts w:asciiTheme="majorHAnsi" w:hAnsiTheme="majorHAnsi" w:cstheme="majorHAnsi"/>
                <w:sz w:val="22"/>
                <w:szCs w:val="22"/>
              </w:rPr>
              <w:t xml:space="preserve">User receives the bulk message and responds by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sending a keyword to the short-</w:t>
            </w:r>
            <w:r w:rsidRPr="00744E02">
              <w:rPr>
                <w:rFonts w:asciiTheme="majorHAnsi" w:hAnsiTheme="majorHAnsi" w:cstheme="majorHAnsi"/>
                <w:sz w:val="22"/>
                <w:szCs w:val="22"/>
                <w:rPrChange w:id="421" w:author="Author">
                  <w:rPr>
                    <w:rFonts w:asciiTheme="majorHAnsi" w:hAnsiTheme="majorHAnsi" w:cstheme="majorHAnsi"/>
                    <w:sz w:val="22"/>
                    <w:szCs w:val="22"/>
                  </w:rPr>
                </w:rPrChange>
              </w:rPr>
              <w:t xml:space="preserve">code </w:t>
            </w:r>
            <w:del w:id="422" w:author="Author">
              <w:r w:rsidRPr="00744E02" w:rsidDel="00290540">
                <w:rPr>
                  <w:rFonts w:asciiTheme="majorHAnsi" w:hAnsiTheme="majorHAnsi" w:cstheme="majorHAnsi"/>
                  <w:sz w:val="22"/>
                  <w:szCs w:val="22"/>
                  <w:rPrChange w:id="423" w:author="Author">
                    <w:rPr>
                      <w:rFonts w:asciiTheme="majorHAnsi" w:hAnsiTheme="majorHAnsi" w:cstheme="majorHAnsi"/>
                      <w:sz w:val="22"/>
                      <w:szCs w:val="22"/>
                      <w:highlight w:val="yellow"/>
                    </w:rPr>
                  </w:rPrChange>
                </w:rPr>
                <w:delText>XXXXX</w:delText>
              </w:r>
            </w:del>
            <w:ins w:id="424" w:author="Author">
              <w:r w:rsidR="00290540" w:rsidRPr="00744E02">
                <w:rPr>
                  <w:rFonts w:asciiTheme="majorHAnsi" w:hAnsiTheme="majorHAnsi" w:cstheme="majorHAnsi"/>
                  <w:sz w:val="22"/>
                  <w:szCs w:val="22"/>
                  <w:rPrChange w:id="425" w:author="Author">
                    <w:rPr>
                      <w:rFonts w:asciiTheme="majorHAnsi" w:hAnsiTheme="majorHAnsi" w:cstheme="majorHAnsi"/>
                      <w:sz w:val="22"/>
                      <w:szCs w:val="22"/>
                      <w:highlight w:val="yellow"/>
                    </w:rPr>
                  </w:rPrChange>
                </w:rPr>
                <w:t>5055</w:t>
              </w:r>
            </w:ins>
          </w:p>
          <w:p w14:paraId="5BF8775F" w14:textId="4DDCEC8E" w:rsidR="00136556" w:rsidRDefault="00136556" w:rsidP="00136556">
            <w:pPr>
              <w:pStyle w:val="ListParagraph"/>
              <w:numPr>
                <w:ilvl w:val="1"/>
                <w:numId w:val="3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SL receives the MO and checks if the user has already been subscribed</w:t>
            </w:r>
          </w:p>
          <w:p w14:paraId="66085D43" w14:textId="2F6BEA17" w:rsidR="00136556" w:rsidRDefault="00136556" w:rsidP="00136556">
            <w:pPr>
              <w:pStyle w:val="ListParagraph"/>
              <w:numPr>
                <w:ilvl w:val="2"/>
                <w:numId w:val="3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If subscribed, the “already participate” reply MT should be served to the user</w:t>
            </w:r>
          </w:p>
          <w:p w14:paraId="69EEC6CD" w14:textId="77777777" w:rsidR="00136556" w:rsidRDefault="00136556" w:rsidP="00136556">
            <w:pPr>
              <w:pStyle w:val="ListParagraph"/>
              <w:numPr>
                <w:ilvl w:val="2"/>
                <w:numId w:val="3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Else we continue to the next step</w:t>
            </w:r>
          </w:p>
          <w:p w14:paraId="084DA328" w14:textId="77777777" w:rsidR="00136556" w:rsidRDefault="00136556" w:rsidP="00136556">
            <w:pPr>
              <w:pStyle w:val="ListParagraph"/>
              <w:numPr>
                <w:ilvl w:val="1"/>
                <w:numId w:val="3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SL subscribes the user to the service</w:t>
            </w:r>
          </w:p>
          <w:p w14:paraId="2578F29A" w14:textId="77777777" w:rsidR="00136556" w:rsidRDefault="00136556" w:rsidP="00136556">
            <w:pPr>
              <w:pStyle w:val="HTMLPreformatted"/>
              <w:numPr>
                <w:ilvl w:val="1"/>
                <w:numId w:val="3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1139BF">
              <w:rPr>
                <w:rFonts w:asciiTheme="majorHAnsi" w:hAnsiTheme="majorHAnsi" w:cstheme="majorHAnsi"/>
                <w:sz w:val="22"/>
                <w:szCs w:val="22"/>
              </w:rPr>
              <w:t xml:space="preserve">SL notifies Bedbug for the user subscription via the Subscribe user API (curl --location --request GET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"http://locahost:3031/api/api_</w:t>
            </w:r>
            <w:r w:rsidRPr="001139BF">
              <w:rPr>
                <w:rFonts w:asciiTheme="majorHAnsi" w:hAnsiTheme="majorHAnsi" w:cstheme="majorHAnsi"/>
                <w:sz w:val="22"/>
                <w:szCs w:val="22"/>
              </w:rPr>
              <w:t>sub.aspx?msisdn=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201210841295</w:t>
            </w:r>
            <w:r w:rsidRPr="001139BF">
              <w:rPr>
                <w:rFonts w:asciiTheme="majorHAnsi" w:hAnsiTheme="majorHAnsi" w:cstheme="majorHAnsi"/>
                <w:sz w:val="22"/>
                <w:szCs w:val="22"/>
              </w:rPr>
              <w:t>")</w:t>
            </w:r>
          </w:p>
          <w:p w14:paraId="2BFFB2D9" w14:textId="7DD59AD5" w:rsidR="00136556" w:rsidRDefault="00136556" w:rsidP="00136556">
            <w:pPr>
              <w:pStyle w:val="HTMLPreformatted"/>
              <w:numPr>
                <w:ilvl w:val="1"/>
                <w:numId w:val="3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Bedbug subscribes the user to the service, awards one (1) ephemeral credit and generates a 4 digits PIN code and notify SL</w:t>
            </w:r>
          </w:p>
          <w:p w14:paraId="0B7CEB74" w14:textId="0AC14EAD" w:rsidR="00136556" w:rsidRDefault="00136556" w:rsidP="00136556">
            <w:pPr>
              <w:pStyle w:val="HTMLPreformatted"/>
              <w:numPr>
                <w:ilvl w:val="1"/>
                <w:numId w:val="3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Then SL to send the 4-digits password along with the welcome message</w:t>
            </w:r>
          </w:p>
          <w:p w14:paraId="52617298" w14:textId="77777777" w:rsidR="00136556" w:rsidRDefault="00136556" w:rsidP="00136556">
            <w:pPr>
              <w:pStyle w:val="HTMLPreformatted"/>
              <w:numPr>
                <w:ilvl w:val="1"/>
                <w:numId w:val="3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SL to notify Orange for crediting the free telco prize</w:t>
            </w:r>
          </w:p>
          <w:p w14:paraId="7F76068F" w14:textId="4102CA8B" w:rsidR="00136556" w:rsidRPr="001139BF" w:rsidRDefault="00136556" w:rsidP="00136556">
            <w:pPr>
              <w:pStyle w:val="HTMLPreformatted"/>
              <w:numPr>
                <w:ilvl w:val="1"/>
                <w:numId w:val="34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Orange to inform the user for the free prize awarding with a new MT</w:t>
            </w:r>
          </w:p>
          <w:p w14:paraId="1E4B68B3" w14:textId="7C9ACEA7" w:rsidR="00136556" w:rsidRPr="001139BF" w:rsidDel="00290540" w:rsidRDefault="00136556" w:rsidP="00136556">
            <w:pPr>
              <w:pStyle w:val="HTMLPreformatted"/>
              <w:rPr>
                <w:del w:id="426" w:author="Author"/>
                <w:rFonts w:asciiTheme="majorHAnsi" w:hAnsiTheme="majorHAnsi" w:cstheme="majorHAnsi"/>
                <w:sz w:val="22"/>
                <w:szCs w:val="22"/>
              </w:rPr>
            </w:pPr>
          </w:p>
          <w:p w14:paraId="16FA974F" w14:textId="6C032CB2" w:rsidR="00136556" w:rsidRPr="00136556" w:rsidRDefault="00136556" w:rsidP="0013655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C62094" w:rsidRPr="00B73023" w14:paraId="53E848B4" w14:textId="77777777" w:rsidTr="005744BD">
        <w:trPr>
          <w:trHeight w:val="737"/>
        </w:trPr>
        <w:tc>
          <w:tcPr>
            <w:tcW w:w="3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4CB26126" w14:textId="32F2F6B6" w:rsidR="00C62094" w:rsidRPr="00B73023" w:rsidRDefault="00C62094" w:rsidP="00F26315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  <w:lang w:val="el-GR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lastRenderedPageBreak/>
              <w:t>Short code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62C25" w14:textId="6F3A9186" w:rsidR="00C62094" w:rsidRPr="00B73023" w:rsidRDefault="00775B1E" w:rsidP="00F26315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del w:id="427" w:author="Author">
              <w:r w:rsidRPr="00744E02" w:rsidDel="00290540">
                <w:rPr>
                  <w:rFonts w:asciiTheme="majorHAnsi" w:hAnsiTheme="majorHAnsi" w:cstheme="majorHAnsi"/>
                  <w:b/>
                  <w:sz w:val="22"/>
                  <w:szCs w:val="22"/>
                  <w:rPrChange w:id="428" w:author="Author">
                    <w:rPr>
                      <w:rFonts w:asciiTheme="majorHAnsi" w:hAnsiTheme="majorHAnsi" w:cstheme="maj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delText>XXXXX</w:delText>
              </w:r>
            </w:del>
            <w:ins w:id="429" w:author="Author">
              <w:r w:rsidR="00290540" w:rsidRPr="00744E02">
                <w:rPr>
                  <w:rFonts w:asciiTheme="majorHAnsi" w:hAnsiTheme="majorHAnsi" w:cstheme="majorHAnsi"/>
                  <w:b/>
                  <w:sz w:val="22"/>
                  <w:szCs w:val="22"/>
                  <w:rPrChange w:id="430" w:author="Author">
                    <w:rPr>
                      <w:rFonts w:asciiTheme="majorHAnsi" w:hAnsiTheme="majorHAnsi" w:cstheme="maj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5055</w:t>
              </w:r>
            </w:ins>
          </w:p>
        </w:tc>
      </w:tr>
      <w:tr w:rsidR="00E33B88" w:rsidRPr="00B73023" w14:paraId="433C379B" w14:textId="77777777" w:rsidTr="005744BD">
        <w:trPr>
          <w:trHeight w:val="737"/>
        </w:trPr>
        <w:tc>
          <w:tcPr>
            <w:tcW w:w="3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1C7D8BBA" w14:textId="595ECB44" w:rsidR="00E33B88" w:rsidRPr="00B73023" w:rsidRDefault="00E33B88" w:rsidP="00F26315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Throughput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61B91" w14:textId="70057021" w:rsidR="00E33B88" w:rsidRPr="00B73023" w:rsidRDefault="00182DA4" w:rsidP="00F2631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82DA4">
              <w:rPr>
                <w:rFonts w:asciiTheme="majorHAnsi" w:hAnsiTheme="majorHAnsi" w:cstheme="majorHAnsi"/>
                <w:b/>
                <w:sz w:val="22"/>
                <w:szCs w:val="22"/>
              </w:rPr>
              <w:t>500 TPS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(requested – TBC upon Orange approval)</w:t>
            </w:r>
          </w:p>
        </w:tc>
      </w:tr>
      <w:tr w:rsidR="00EE455E" w:rsidRPr="00B73023" w14:paraId="5DA47FBB" w14:textId="77777777" w:rsidTr="005744BD">
        <w:trPr>
          <w:trHeight w:val="737"/>
        </w:trPr>
        <w:tc>
          <w:tcPr>
            <w:tcW w:w="3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3AE9623C" w14:textId="3586ADF5" w:rsidR="00EE455E" w:rsidRPr="00B73023" w:rsidRDefault="00EE455E" w:rsidP="00F26315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Keywords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A78AE" w14:textId="23619A85" w:rsidR="00EE455E" w:rsidRPr="00B73023" w:rsidRDefault="00D75522" w:rsidP="00F2631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D75522">
              <w:rPr>
                <w:rFonts w:asciiTheme="majorHAnsi" w:hAnsiTheme="majorHAnsi" w:cstheme="majorHAnsi"/>
                <w:b/>
                <w:sz w:val="22"/>
                <w:szCs w:val="22"/>
                <w:highlight w:val="yellow"/>
              </w:rPr>
              <w:t>TBC</w:t>
            </w:r>
          </w:p>
        </w:tc>
      </w:tr>
      <w:tr w:rsidR="00775B1E" w:rsidRPr="00B73023" w14:paraId="5BD545F5" w14:textId="77777777" w:rsidTr="005744BD">
        <w:trPr>
          <w:trHeight w:val="737"/>
        </w:trPr>
        <w:tc>
          <w:tcPr>
            <w:tcW w:w="3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095F5475" w14:textId="618DE628" w:rsidR="00775B1E" w:rsidRPr="00B73023" w:rsidRDefault="00775B1E" w:rsidP="00F26315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2"/>
              </w:rPr>
              <w:t>USSD opt-in code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7C6E0" w14:textId="26D15271" w:rsidR="00775B1E" w:rsidRPr="00D75522" w:rsidRDefault="00290540" w:rsidP="00F26315">
            <w:pPr>
              <w:rPr>
                <w:rFonts w:asciiTheme="majorHAnsi" w:hAnsiTheme="majorHAnsi" w:cstheme="majorHAnsi"/>
                <w:b/>
                <w:sz w:val="22"/>
                <w:szCs w:val="22"/>
                <w:highlight w:val="yellow"/>
              </w:rPr>
            </w:pPr>
            <w:ins w:id="431" w:author="Author">
              <w:r w:rsidRPr="00744E02">
                <w:rPr>
                  <w:rFonts w:asciiTheme="majorHAnsi" w:hAnsiTheme="majorHAnsi" w:cstheme="majorHAnsi"/>
                  <w:b/>
                  <w:sz w:val="22"/>
                  <w:szCs w:val="22"/>
                  <w:rPrChange w:id="432" w:author="Author">
                    <w:rPr>
                      <w:rFonts w:ascii="Calibri" w:hAnsi="Calibri" w:cs="Calibri"/>
                      <w:color w:val="1F497D"/>
                      <w:sz w:val="22"/>
                      <w:szCs w:val="22"/>
                    </w:rPr>
                  </w:rPrChange>
                </w:rPr>
                <w:t>#50#</w:t>
              </w:r>
            </w:ins>
            <w:del w:id="433" w:author="Author">
              <w:r w:rsidR="00775B1E" w:rsidDel="00290540">
                <w:rPr>
                  <w:rFonts w:asciiTheme="majorHAnsi" w:hAnsiTheme="majorHAnsi" w:cstheme="majorHAnsi"/>
                  <w:b/>
                  <w:sz w:val="22"/>
                  <w:szCs w:val="22"/>
                  <w:highlight w:val="yellow"/>
                </w:rPr>
                <w:delText>#YYYYY#</w:delText>
              </w:r>
            </w:del>
          </w:p>
        </w:tc>
      </w:tr>
      <w:tr w:rsidR="009B158E" w:rsidRPr="00B73023" w14:paraId="54339730" w14:textId="77777777" w:rsidTr="005744BD">
        <w:trPr>
          <w:trHeight w:val="737"/>
        </w:trPr>
        <w:tc>
          <w:tcPr>
            <w:tcW w:w="3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419AF3D5" w14:textId="5A8CFD70" w:rsidR="009B158E" w:rsidRDefault="009B158E" w:rsidP="00F26315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2"/>
              </w:rPr>
              <w:t>Opt-in guaranteed prize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0938" w14:textId="6DE390FE" w:rsidR="009B158E" w:rsidRDefault="009B158E" w:rsidP="00F26315">
            <w:pPr>
              <w:rPr>
                <w:rFonts w:asciiTheme="majorHAnsi" w:hAnsiTheme="majorHAnsi" w:cstheme="majorHAnsi"/>
                <w:b/>
                <w:sz w:val="22"/>
                <w:szCs w:val="22"/>
                <w:highlight w:val="yellow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  <w:highlight w:val="yellow"/>
              </w:rPr>
              <w:t>A telco bundle (TBC)</w:t>
            </w:r>
          </w:p>
        </w:tc>
      </w:tr>
      <w:tr w:rsidR="00A74D20" w:rsidRPr="00B73023" w14:paraId="7C90A77C" w14:textId="77777777" w:rsidTr="005744BD">
        <w:trPr>
          <w:trHeight w:val="737"/>
        </w:trPr>
        <w:tc>
          <w:tcPr>
            <w:tcW w:w="3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101BB344" w14:textId="7B1CC5F7" w:rsidR="00A74D20" w:rsidRPr="00B73023" w:rsidRDefault="00A74D20" w:rsidP="00F26315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Points</w:t>
            </w:r>
            <w:r w:rsidR="00775B1E">
              <w:rPr>
                <w:rFonts w:asciiTheme="minorHAnsi" w:hAnsiTheme="minorHAnsi" w:cstheme="minorHAnsi"/>
                <w:b/>
                <w:color w:val="FFFFFF"/>
                <w:sz w:val="22"/>
              </w:rPr>
              <w:t xml:space="preserve"> upon registration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8E0B1" w14:textId="48BBDEAE" w:rsidR="00A74D20" w:rsidRPr="00B73023" w:rsidRDefault="00182DA4" w:rsidP="00F2631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10</w:t>
            </w:r>
            <w:r w:rsidR="00775B1E">
              <w:rPr>
                <w:rFonts w:asciiTheme="majorHAnsi" w:hAnsiTheme="majorHAnsi" w:cstheme="majorHAnsi"/>
                <w:sz w:val="22"/>
                <w:szCs w:val="22"/>
              </w:rPr>
              <w:t xml:space="preserve"> (for one and only time upon being subscribed for the first time)</w:t>
            </w:r>
          </w:p>
        </w:tc>
      </w:tr>
      <w:tr w:rsidR="009716C6" w:rsidRPr="00B73023" w14:paraId="35C2210E" w14:textId="77777777" w:rsidTr="005744BD">
        <w:trPr>
          <w:trHeight w:val="737"/>
        </w:trPr>
        <w:tc>
          <w:tcPr>
            <w:tcW w:w="3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4449D4CC" w14:textId="77777777" w:rsidR="009716C6" w:rsidRPr="00B73023" w:rsidRDefault="009716C6" w:rsidP="00F26315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Tariff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60B79" w14:textId="77777777" w:rsidR="009716C6" w:rsidRDefault="00D75522" w:rsidP="00F26315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1 free day is being granted for one and only time. After expiring (or user opt-outs and then re-opts in within the same day), the following charging points apply:</w:t>
            </w:r>
          </w:p>
          <w:p w14:paraId="0663410D" w14:textId="77777777" w:rsidR="00D75522" w:rsidRDefault="00D75522" w:rsidP="00F26315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  <w:p w14:paraId="7C6B40E8" w14:textId="77777777" w:rsidR="00D75522" w:rsidRPr="006A683F" w:rsidRDefault="00D75522" w:rsidP="00D75522">
            <w:pPr>
              <w:pStyle w:val="BodyText"/>
              <w:numPr>
                <w:ilvl w:val="0"/>
                <w:numId w:val="26"/>
              </w:numPr>
              <w:spacing w:line="276" w:lineRule="auto"/>
              <w:rPr>
                <w:rFonts w:asciiTheme="majorHAnsi" w:eastAsiaTheme="minorHAnsi" w:hAnsiTheme="majorHAnsi" w:cstheme="minorBidi"/>
                <w:sz w:val="22"/>
                <w:szCs w:val="22"/>
              </w:rPr>
            </w:pPr>
            <w:r w:rsidRPr="006A683F">
              <w:rPr>
                <w:rFonts w:asciiTheme="majorHAnsi" w:eastAsiaTheme="minorHAnsi" w:hAnsiTheme="majorHAnsi" w:cstheme="minorBidi"/>
                <w:b/>
                <w:sz w:val="22"/>
                <w:szCs w:val="22"/>
              </w:rPr>
              <w:t>2.00 EGP</w:t>
            </w:r>
            <w:r w:rsidRPr="006A683F">
              <w:rPr>
                <w:rFonts w:asciiTheme="majorHAnsi" w:eastAsiaTheme="minorHAnsi" w:hAnsiTheme="majorHAnsi" w:cstheme="minorBidi"/>
                <w:sz w:val="22"/>
                <w:szCs w:val="22"/>
              </w:rPr>
              <w:t xml:space="preserve"> (200 piasters - full charge): 100% of daily points to be awarded</w:t>
            </w:r>
          </w:p>
          <w:p w14:paraId="39A5F92C" w14:textId="77777777" w:rsidR="00D75522" w:rsidRPr="006A683F" w:rsidRDefault="00D75522" w:rsidP="00D75522">
            <w:pPr>
              <w:pStyle w:val="BodyText"/>
              <w:numPr>
                <w:ilvl w:val="0"/>
                <w:numId w:val="26"/>
              </w:numPr>
              <w:spacing w:line="276" w:lineRule="auto"/>
              <w:rPr>
                <w:rFonts w:asciiTheme="majorHAnsi" w:eastAsiaTheme="minorHAnsi" w:hAnsiTheme="majorHAnsi" w:cstheme="minorBidi"/>
                <w:sz w:val="22"/>
                <w:szCs w:val="22"/>
              </w:rPr>
            </w:pPr>
            <w:r w:rsidRPr="006A683F">
              <w:rPr>
                <w:rFonts w:asciiTheme="majorHAnsi" w:eastAsiaTheme="minorHAnsi" w:hAnsiTheme="majorHAnsi" w:cstheme="minorBidi"/>
                <w:b/>
                <w:sz w:val="22"/>
                <w:szCs w:val="22"/>
              </w:rPr>
              <w:lastRenderedPageBreak/>
              <w:t>1.50 EGP</w:t>
            </w:r>
            <w:r w:rsidRPr="006A683F">
              <w:rPr>
                <w:rFonts w:asciiTheme="majorHAnsi" w:eastAsiaTheme="minorHAnsi" w:hAnsiTheme="majorHAnsi" w:cstheme="minorBidi"/>
                <w:sz w:val="22"/>
                <w:szCs w:val="22"/>
              </w:rPr>
              <w:t xml:space="preserve"> (150 piasters - 1</w:t>
            </w:r>
            <w:r w:rsidRPr="006A683F">
              <w:rPr>
                <w:rFonts w:asciiTheme="majorHAnsi" w:eastAsiaTheme="minorHAnsi" w:hAnsiTheme="majorHAnsi" w:cstheme="minorBidi"/>
                <w:sz w:val="22"/>
                <w:szCs w:val="22"/>
                <w:vertAlign w:val="superscript"/>
              </w:rPr>
              <w:t>st</w:t>
            </w:r>
            <w:r w:rsidRPr="006A683F">
              <w:rPr>
                <w:rFonts w:asciiTheme="majorHAnsi" w:eastAsiaTheme="minorHAnsi" w:hAnsiTheme="majorHAnsi" w:cstheme="minorBidi"/>
                <w:sz w:val="22"/>
                <w:szCs w:val="22"/>
              </w:rPr>
              <w:t xml:space="preserve"> partial point charge): 75% of daily points to be awarded</w:t>
            </w:r>
          </w:p>
          <w:p w14:paraId="2F54CE40" w14:textId="77777777" w:rsidR="00D75522" w:rsidRPr="006A683F" w:rsidRDefault="00D75522" w:rsidP="00D75522">
            <w:pPr>
              <w:pStyle w:val="BodyText"/>
              <w:numPr>
                <w:ilvl w:val="0"/>
                <w:numId w:val="26"/>
              </w:numPr>
              <w:spacing w:line="276" w:lineRule="auto"/>
              <w:rPr>
                <w:rFonts w:asciiTheme="majorHAnsi" w:eastAsiaTheme="minorHAnsi" w:hAnsiTheme="majorHAnsi" w:cstheme="minorBidi"/>
                <w:sz w:val="22"/>
                <w:szCs w:val="22"/>
              </w:rPr>
            </w:pPr>
            <w:r w:rsidRPr="006A683F">
              <w:rPr>
                <w:rFonts w:asciiTheme="majorHAnsi" w:eastAsiaTheme="minorHAnsi" w:hAnsiTheme="majorHAnsi" w:cstheme="minorBidi"/>
                <w:b/>
                <w:sz w:val="22"/>
                <w:szCs w:val="22"/>
              </w:rPr>
              <w:t>1.00 EGP</w:t>
            </w:r>
            <w:r w:rsidRPr="006A683F">
              <w:rPr>
                <w:rFonts w:asciiTheme="majorHAnsi" w:eastAsiaTheme="minorHAnsi" w:hAnsiTheme="majorHAnsi" w:cstheme="minorBidi"/>
                <w:sz w:val="22"/>
                <w:szCs w:val="22"/>
              </w:rPr>
              <w:t xml:space="preserve"> (100 piasters - 2</w:t>
            </w:r>
            <w:r w:rsidRPr="006A683F">
              <w:rPr>
                <w:rFonts w:asciiTheme="majorHAnsi" w:eastAsiaTheme="minorHAnsi" w:hAnsiTheme="majorHAnsi" w:cstheme="minorBidi"/>
                <w:sz w:val="22"/>
                <w:szCs w:val="22"/>
                <w:vertAlign w:val="superscript"/>
              </w:rPr>
              <w:t>nd</w:t>
            </w:r>
            <w:r w:rsidRPr="006A683F">
              <w:rPr>
                <w:rFonts w:asciiTheme="majorHAnsi" w:eastAsiaTheme="minorHAnsi" w:hAnsiTheme="majorHAnsi" w:cstheme="minorBidi"/>
                <w:sz w:val="22"/>
                <w:szCs w:val="22"/>
              </w:rPr>
              <w:t xml:space="preserve"> partial point charge): 50% of daily points to be awarded</w:t>
            </w:r>
          </w:p>
          <w:p w14:paraId="637928BE" w14:textId="77777777" w:rsidR="00D75522" w:rsidRPr="006A683F" w:rsidRDefault="00D75522" w:rsidP="00D75522">
            <w:pPr>
              <w:pStyle w:val="BodyText"/>
              <w:numPr>
                <w:ilvl w:val="0"/>
                <w:numId w:val="26"/>
              </w:numPr>
              <w:spacing w:line="276" w:lineRule="auto"/>
              <w:rPr>
                <w:rFonts w:asciiTheme="majorHAnsi" w:eastAsiaTheme="minorHAnsi" w:hAnsiTheme="majorHAnsi" w:cstheme="minorBidi"/>
                <w:sz w:val="22"/>
                <w:szCs w:val="22"/>
              </w:rPr>
            </w:pPr>
            <w:r w:rsidRPr="006A683F">
              <w:rPr>
                <w:rFonts w:asciiTheme="majorHAnsi" w:eastAsiaTheme="minorHAnsi" w:hAnsiTheme="majorHAnsi" w:cstheme="minorBidi"/>
                <w:b/>
                <w:sz w:val="22"/>
                <w:szCs w:val="22"/>
              </w:rPr>
              <w:t>0.75 EGP</w:t>
            </w:r>
            <w:r w:rsidRPr="006A683F">
              <w:rPr>
                <w:rFonts w:asciiTheme="majorHAnsi" w:eastAsiaTheme="minorHAnsi" w:hAnsiTheme="majorHAnsi" w:cstheme="minorBidi"/>
                <w:sz w:val="22"/>
                <w:szCs w:val="22"/>
              </w:rPr>
              <w:t xml:space="preserve"> (75 piasters - 3</w:t>
            </w:r>
            <w:r w:rsidRPr="006A683F">
              <w:rPr>
                <w:rFonts w:asciiTheme="majorHAnsi" w:eastAsiaTheme="minorHAnsi" w:hAnsiTheme="majorHAnsi" w:cstheme="minorBidi"/>
                <w:sz w:val="22"/>
                <w:szCs w:val="22"/>
                <w:vertAlign w:val="superscript"/>
              </w:rPr>
              <w:t>rd</w:t>
            </w:r>
            <w:r w:rsidRPr="006A683F">
              <w:rPr>
                <w:rFonts w:asciiTheme="majorHAnsi" w:eastAsiaTheme="minorHAnsi" w:hAnsiTheme="majorHAnsi" w:cstheme="minorBidi"/>
                <w:sz w:val="22"/>
                <w:szCs w:val="22"/>
              </w:rPr>
              <w:t xml:space="preserve"> partial point charge): 40% of daily points to be awarded</w:t>
            </w:r>
          </w:p>
          <w:p w14:paraId="3A1CE368" w14:textId="77777777" w:rsidR="00D75522" w:rsidRPr="006A683F" w:rsidRDefault="00D75522" w:rsidP="00D75522">
            <w:pPr>
              <w:pStyle w:val="BodyText"/>
              <w:numPr>
                <w:ilvl w:val="0"/>
                <w:numId w:val="26"/>
              </w:numPr>
              <w:spacing w:line="276" w:lineRule="auto"/>
              <w:rPr>
                <w:rFonts w:asciiTheme="majorHAnsi" w:eastAsiaTheme="minorHAnsi" w:hAnsiTheme="majorHAnsi" w:cstheme="minorBidi"/>
                <w:sz w:val="22"/>
                <w:szCs w:val="22"/>
              </w:rPr>
            </w:pPr>
            <w:r w:rsidRPr="006A683F">
              <w:rPr>
                <w:rFonts w:asciiTheme="majorHAnsi" w:eastAsiaTheme="minorHAnsi" w:hAnsiTheme="majorHAnsi" w:cstheme="minorBidi"/>
                <w:b/>
                <w:sz w:val="22"/>
                <w:szCs w:val="22"/>
              </w:rPr>
              <w:t>0.50 EGP</w:t>
            </w:r>
            <w:r w:rsidRPr="006A683F">
              <w:rPr>
                <w:rFonts w:asciiTheme="majorHAnsi" w:eastAsiaTheme="minorHAnsi" w:hAnsiTheme="majorHAnsi" w:cstheme="minorBidi"/>
                <w:sz w:val="22"/>
                <w:szCs w:val="22"/>
              </w:rPr>
              <w:t xml:space="preserve"> (50 piasters - 4</w:t>
            </w:r>
            <w:r w:rsidRPr="006A683F">
              <w:rPr>
                <w:rFonts w:asciiTheme="majorHAnsi" w:eastAsiaTheme="minorHAnsi" w:hAnsiTheme="majorHAnsi" w:cstheme="minorBidi"/>
                <w:sz w:val="22"/>
                <w:szCs w:val="22"/>
                <w:vertAlign w:val="superscript"/>
              </w:rPr>
              <w:t>th</w:t>
            </w:r>
            <w:r w:rsidRPr="006A683F">
              <w:rPr>
                <w:rFonts w:asciiTheme="majorHAnsi" w:eastAsiaTheme="minorHAnsi" w:hAnsiTheme="majorHAnsi" w:cstheme="minorBidi"/>
                <w:sz w:val="22"/>
                <w:szCs w:val="22"/>
              </w:rPr>
              <w:t xml:space="preserve"> partial point charge): 25% of daily points to be awarded, to be rounded up to the next integer if decimal</w:t>
            </w:r>
          </w:p>
          <w:p w14:paraId="014CD338" w14:textId="77777777" w:rsidR="00D75522" w:rsidRDefault="00D75522" w:rsidP="00D75522">
            <w:pPr>
              <w:pStyle w:val="BodyText"/>
              <w:numPr>
                <w:ilvl w:val="0"/>
                <w:numId w:val="26"/>
              </w:numPr>
              <w:spacing w:line="276" w:lineRule="auto"/>
              <w:rPr>
                <w:rFonts w:asciiTheme="majorHAnsi" w:eastAsiaTheme="minorHAnsi" w:hAnsiTheme="majorHAnsi" w:cstheme="minorBidi"/>
                <w:sz w:val="22"/>
                <w:szCs w:val="22"/>
              </w:rPr>
            </w:pPr>
            <w:r w:rsidRPr="006A683F">
              <w:rPr>
                <w:rFonts w:asciiTheme="majorHAnsi" w:eastAsiaTheme="minorHAnsi" w:hAnsiTheme="majorHAnsi" w:cstheme="minorBidi"/>
                <w:b/>
                <w:sz w:val="22"/>
                <w:szCs w:val="22"/>
              </w:rPr>
              <w:t>0.25 EGP</w:t>
            </w:r>
            <w:r w:rsidRPr="006A683F">
              <w:rPr>
                <w:rFonts w:asciiTheme="majorHAnsi" w:eastAsiaTheme="minorHAnsi" w:hAnsiTheme="majorHAnsi" w:cstheme="minorBidi"/>
                <w:sz w:val="22"/>
                <w:szCs w:val="22"/>
              </w:rPr>
              <w:t xml:space="preserve"> (25 piasters - 5</w:t>
            </w:r>
            <w:r w:rsidRPr="006A683F">
              <w:rPr>
                <w:rFonts w:asciiTheme="majorHAnsi" w:eastAsiaTheme="minorHAnsi" w:hAnsiTheme="majorHAnsi" w:cstheme="minorBidi"/>
                <w:sz w:val="22"/>
                <w:szCs w:val="22"/>
                <w:vertAlign w:val="superscript"/>
              </w:rPr>
              <w:t>th</w:t>
            </w:r>
            <w:r w:rsidRPr="006A683F">
              <w:rPr>
                <w:rFonts w:asciiTheme="majorHAnsi" w:eastAsiaTheme="minorHAnsi" w:hAnsiTheme="majorHAnsi" w:cstheme="minorBidi"/>
                <w:sz w:val="22"/>
                <w:szCs w:val="22"/>
              </w:rPr>
              <w:t xml:space="preserve"> partial point charge): 15% of daily points to be awarded</w:t>
            </w:r>
          </w:p>
          <w:p w14:paraId="01E6D99C" w14:textId="77777777" w:rsidR="00161359" w:rsidRDefault="00161359" w:rsidP="009E60D2">
            <w:pPr>
              <w:pStyle w:val="BodyText"/>
              <w:spacing w:line="276" w:lineRule="auto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F756575" w14:textId="27DB12D7" w:rsidR="00D75522" w:rsidRPr="00D75522" w:rsidRDefault="00161359" w:rsidP="009E60D2">
            <w:pPr>
              <w:pStyle w:val="BodyText"/>
              <w:spacing w:line="276" w:lineRule="auto"/>
              <w:ind w:left="0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9E60D2">
              <w:rPr>
                <w:rFonts w:asciiTheme="majorHAnsi" w:hAnsiTheme="majorHAnsi" w:cstheme="majorHAnsi"/>
                <w:sz w:val="22"/>
                <w:szCs w:val="22"/>
              </w:rPr>
              <w:t>The Swipe &amp; Win credit to be awarded with the first charge of the day. If user is being billed again for collecting the 2 EGP, no other credit to be awarded.</w:t>
            </w:r>
          </w:p>
        </w:tc>
      </w:tr>
      <w:tr w:rsidR="0012506B" w:rsidRPr="00B73023" w14:paraId="731FCC60" w14:textId="77777777" w:rsidTr="00D75522">
        <w:trPr>
          <w:trHeight w:val="886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5706AF0" w14:textId="64D2CF30" w:rsidR="0012506B" w:rsidRPr="00B73023" w:rsidRDefault="0012506B" w:rsidP="009716C6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lastRenderedPageBreak/>
              <w:t>Channels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C00000"/>
            <w:vAlign w:val="center"/>
          </w:tcPr>
          <w:p w14:paraId="54C36635" w14:textId="61EE2992" w:rsidR="0012506B" w:rsidRPr="00B73023" w:rsidRDefault="0012506B" w:rsidP="00F26315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SMS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4E41B" w14:textId="5D8C564E" w:rsidR="0012506B" w:rsidRPr="00B73023" w:rsidRDefault="0012506B" w:rsidP="009716C6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B73023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 </w:t>
            </w:r>
            <w:sdt>
              <w:sdtPr>
                <w:rPr>
                  <w:rFonts w:asciiTheme="majorHAnsi" w:hAnsiTheme="majorHAnsi" w:cstheme="majorHAnsi"/>
                  <w:szCs w:val="22"/>
                </w:rPr>
                <w:id w:val="-76020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82DA4" w:rsidRPr="00D75522">
                  <w:rPr>
                    <w:rFonts w:ascii="MS Gothic" w:eastAsia="MS Gothic" w:hAnsi="MS Gothic" w:cstheme="majorHAnsi" w:hint="eastAsia"/>
                    <w:szCs w:val="22"/>
                  </w:rPr>
                  <w:t>☒</w:t>
                </w:r>
              </w:sdtContent>
            </w:sdt>
            <w:r w:rsidRPr="00B73023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  <w:r w:rsidRPr="00B73023">
              <w:rPr>
                <w:rFonts w:asciiTheme="majorHAnsi" w:hAnsiTheme="majorHAnsi" w:cstheme="majorHAnsi"/>
                <w:sz w:val="22"/>
                <w:szCs w:val="22"/>
              </w:rPr>
              <w:t xml:space="preserve">Yes    </w:t>
            </w:r>
            <w:sdt>
              <w:sdtPr>
                <w:rPr>
                  <w:rFonts w:asciiTheme="majorHAnsi" w:hAnsiTheme="majorHAnsi" w:cstheme="majorHAnsi"/>
                  <w:szCs w:val="22"/>
                </w:rPr>
                <w:id w:val="852994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7951" w:rsidRPr="00D75522">
                  <w:rPr>
                    <w:rFonts w:ascii="MS Gothic" w:eastAsia="MS Gothic" w:hAnsi="MS Gothic" w:cstheme="majorHAnsi" w:hint="eastAsia"/>
                    <w:szCs w:val="22"/>
                  </w:rPr>
                  <w:t>☐</w:t>
                </w:r>
              </w:sdtContent>
            </w:sdt>
            <w:r w:rsidRPr="00B73023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  <w:r w:rsidRPr="00B73023">
              <w:rPr>
                <w:rFonts w:asciiTheme="majorHAnsi" w:hAnsiTheme="majorHAnsi" w:cstheme="majorHAnsi"/>
                <w:sz w:val="22"/>
                <w:szCs w:val="22"/>
              </w:rPr>
              <w:t>No</w:t>
            </w:r>
          </w:p>
        </w:tc>
      </w:tr>
      <w:tr w:rsidR="0012506B" w:rsidRPr="00B73023" w14:paraId="71BEFB78" w14:textId="77777777" w:rsidTr="00D75522">
        <w:trPr>
          <w:trHeight w:val="669"/>
        </w:trPr>
        <w:tc>
          <w:tcPr>
            <w:tcW w:w="14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25F086A6" w14:textId="77777777" w:rsidR="0012506B" w:rsidRPr="00B73023" w:rsidRDefault="0012506B" w:rsidP="00F26315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C00000"/>
            <w:vAlign w:val="center"/>
          </w:tcPr>
          <w:p w14:paraId="176A46E1" w14:textId="13E95FC9" w:rsidR="0012506B" w:rsidRPr="00B73023" w:rsidRDefault="0012506B" w:rsidP="00F26315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Web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DDE88" w14:textId="1BF64230" w:rsidR="0012506B" w:rsidRPr="00B73023" w:rsidRDefault="0012506B" w:rsidP="00D75522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B73023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 </w:t>
            </w:r>
            <w:r w:rsidR="00D75522">
              <w:rPr>
                <w:rFonts w:asciiTheme="majorHAnsi" w:hAnsiTheme="majorHAnsi" w:cstheme="majorHAnsi"/>
                <w:sz w:val="22"/>
                <w:szCs w:val="22"/>
              </w:rPr>
              <w:t>Swipe &amp; Win website</w:t>
            </w:r>
          </w:p>
        </w:tc>
      </w:tr>
      <w:tr w:rsidR="0012506B" w:rsidRPr="00B73023" w14:paraId="0910FF49" w14:textId="77777777" w:rsidTr="00D75522">
        <w:trPr>
          <w:trHeight w:val="679"/>
        </w:trPr>
        <w:tc>
          <w:tcPr>
            <w:tcW w:w="14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46C2124B" w14:textId="77777777" w:rsidR="0012506B" w:rsidRPr="00B73023" w:rsidRDefault="0012506B" w:rsidP="00F26315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C00000"/>
            <w:vAlign w:val="center"/>
          </w:tcPr>
          <w:p w14:paraId="1E44B013" w14:textId="2DB33B47" w:rsidR="0012506B" w:rsidRPr="00B73023" w:rsidRDefault="0012506B" w:rsidP="00F26315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USSD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380CC" w14:textId="406BE15B" w:rsidR="0012506B" w:rsidRPr="00B73023" w:rsidRDefault="0012506B" w:rsidP="00D7552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73023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 </w:t>
            </w:r>
            <w:r w:rsidR="00D75522">
              <w:rPr>
                <w:rFonts w:asciiTheme="majorHAnsi" w:hAnsiTheme="majorHAnsi" w:cstheme="majorHAnsi"/>
                <w:sz w:val="22"/>
                <w:szCs w:val="22"/>
              </w:rPr>
              <w:t>TA to create a fake MO (</w:t>
            </w:r>
            <w:r w:rsidR="00D75522" w:rsidRPr="00D75522"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  <w:t>TBC</w:t>
            </w:r>
            <w:r w:rsidR="00D75522">
              <w:rPr>
                <w:rFonts w:asciiTheme="majorHAnsi" w:hAnsiTheme="majorHAnsi" w:cstheme="majorHAnsi"/>
                <w:sz w:val="22"/>
                <w:szCs w:val="22"/>
              </w:rPr>
              <w:t>)</w:t>
            </w:r>
          </w:p>
        </w:tc>
      </w:tr>
    </w:tbl>
    <w:p w14:paraId="7167F1DA" w14:textId="3A1248D6" w:rsidR="00390D92" w:rsidRPr="00B73023" w:rsidRDefault="00390D92" w:rsidP="00390D92">
      <w:pPr>
        <w:pStyle w:val="Heading2"/>
        <w:ind w:left="1728" w:firstLine="0"/>
        <w:rPr>
          <w:rFonts w:asciiTheme="minorHAnsi" w:hAnsiTheme="minorHAnsi" w:cstheme="minorHAnsi"/>
          <w:color w:val="C00000"/>
        </w:rPr>
      </w:pPr>
    </w:p>
    <w:p w14:paraId="71D3CF96" w14:textId="77777777" w:rsidR="00D428C3" w:rsidRPr="00B73023" w:rsidRDefault="00D428C3" w:rsidP="00744E02">
      <w:pPr>
        <w:pStyle w:val="Heading2"/>
        <w:numPr>
          <w:ilvl w:val="3"/>
          <w:numId w:val="1"/>
        </w:numPr>
        <w:contextualSpacing/>
        <w:rPr>
          <w:rFonts w:asciiTheme="minorHAnsi" w:hAnsiTheme="minorHAnsi" w:cstheme="minorHAnsi"/>
          <w:color w:val="C00000"/>
        </w:rPr>
        <w:pPrChange w:id="434" w:author="Author">
          <w:pPr>
            <w:pStyle w:val="Heading2"/>
            <w:numPr>
              <w:ilvl w:val="3"/>
              <w:numId w:val="46"/>
            </w:numPr>
            <w:ind w:left="1728" w:hanging="647"/>
            <w:contextualSpacing/>
          </w:pPr>
        </w:pPrChange>
      </w:pPr>
      <w:bookmarkStart w:id="435" w:name="_Toc19119822"/>
      <w:r w:rsidRPr="00B73023">
        <w:rPr>
          <w:rFonts w:asciiTheme="minorHAnsi" w:hAnsiTheme="minorHAnsi" w:cstheme="minorHAnsi"/>
          <w:color w:val="C00000"/>
        </w:rPr>
        <w:t xml:space="preserve">Registration process / Subscription </w:t>
      </w:r>
      <w:r w:rsidRPr="00B73023">
        <w:rPr>
          <w:rFonts w:asciiTheme="minorHAnsi" w:hAnsiTheme="minorHAnsi" w:cstheme="minorHAnsi"/>
          <w:color w:val="C00000"/>
        </w:rPr>
        <w:sym w:font="Wingdings" w:char="F0E0"/>
      </w:r>
      <w:r w:rsidRPr="00B73023">
        <w:rPr>
          <w:rFonts w:asciiTheme="minorHAnsi" w:hAnsiTheme="minorHAnsi" w:cstheme="minorHAnsi"/>
          <w:color w:val="C00000"/>
        </w:rPr>
        <w:t xml:space="preserve"> Trivia</w:t>
      </w:r>
      <w:bookmarkEnd w:id="435"/>
    </w:p>
    <w:tbl>
      <w:tblPr>
        <w:tblW w:w="10772" w:type="dxa"/>
        <w:tblInd w:w="-8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9"/>
        <w:gridCol w:w="3969"/>
        <w:gridCol w:w="4394"/>
      </w:tblGrid>
      <w:tr w:rsidR="00D428C3" w:rsidRPr="00B73023" w14:paraId="520E341D" w14:textId="77777777" w:rsidTr="00972B7A">
        <w:tc>
          <w:tcPr>
            <w:tcW w:w="240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FA946" w14:textId="77777777" w:rsidR="00D428C3" w:rsidRPr="00B73023" w:rsidRDefault="00D428C3" w:rsidP="00972B7A">
            <w:pPr>
              <w:spacing w:line="276" w:lineRule="auto"/>
              <w:jc w:val="center"/>
              <w:rPr>
                <w:rFonts w:asciiTheme="minorHAnsi" w:eastAsia="Arial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eastAsia="Arial" w:hAnsiTheme="minorHAnsi" w:cstheme="minorHAnsi"/>
                <w:b/>
                <w:color w:val="FFFFFF"/>
                <w:sz w:val="22"/>
              </w:rPr>
              <w:t>MTs After Opt-In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C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DBEF7" w14:textId="77777777" w:rsidR="00D428C3" w:rsidRPr="00B73023" w:rsidRDefault="00D428C3" w:rsidP="00972B7A">
            <w:pPr>
              <w:spacing w:line="276" w:lineRule="auto"/>
              <w:jc w:val="center"/>
              <w:rPr>
                <w:rFonts w:asciiTheme="minorHAnsi" w:eastAsia="Arial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eastAsia="Arial" w:hAnsiTheme="minorHAnsi" w:cstheme="minorHAnsi"/>
                <w:b/>
                <w:color w:val="FFFFFF"/>
                <w:sz w:val="22"/>
              </w:rPr>
              <w:t>Message Type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C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3F015" w14:textId="77777777" w:rsidR="00D428C3" w:rsidRPr="00B73023" w:rsidRDefault="00D428C3" w:rsidP="00972B7A">
            <w:pPr>
              <w:spacing w:line="276" w:lineRule="auto"/>
              <w:jc w:val="center"/>
              <w:rPr>
                <w:rFonts w:asciiTheme="minorHAnsi" w:eastAsia="Arial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eastAsia="Arial" w:hAnsiTheme="minorHAnsi" w:cstheme="minorHAnsi"/>
                <w:b/>
                <w:color w:val="FFFFFF"/>
                <w:sz w:val="22"/>
              </w:rPr>
              <w:t>Delay</w:t>
            </w:r>
          </w:p>
        </w:tc>
      </w:tr>
      <w:tr w:rsidR="00D428C3" w:rsidRPr="00B73023" w14:paraId="58F6808B" w14:textId="77777777" w:rsidTr="00972B7A">
        <w:tc>
          <w:tcPr>
            <w:tcW w:w="240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21840" w14:textId="77777777" w:rsidR="00D428C3" w:rsidRPr="00B73023" w:rsidRDefault="00D428C3" w:rsidP="00972B7A">
            <w:pPr>
              <w:spacing w:line="276" w:lineRule="auto"/>
              <w:jc w:val="center"/>
              <w:rPr>
                <w:rFonts w:asciiTheme="majorHAnsi" w:hAnsiTheme="majorHAnsi" w:cstheme="majorHAnsi"/>
                <w:sz w:val="22"/>
              </w:rPr>
            </w:pPr>
            <w:r w:rsidRPr="00B73023">
              <w:rPr>
                <w:rFonts w:asciiTheme="majorHAnsi" w:hAnsiTheme="majorHAnsi" w:cstheme="majorHAnsi"/>
                <w:sz w:val="22"/>
              </w:rPr>
              <w:t>1st MT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90F51" w14:textId="6A5A95F8" w:rsidR="00D428C3" w:rsidRPr="00B73023" w:rsidRDefault="00775B1E" w:rsidP="00972B7A">
            <w:pPr>
              <w:spacing w:line="276" w:lineRule="auto"/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Welcome message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ED5585" w14:textId="3038465A" w:rsidR="00D428C3" w:rsidRPr="00B73023" w:rsidRDefault="00775B1E" w:rsidP="00972B7A">
            <w:pPr>
              <w:spacing w:line="276" w:lineRule="auto"/>
              <w:jc w:val="center"/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Immediately after being subscribed</w:t>
            </w:r>
          </w:p>
        </w:tc>
      </w:tr>
    </w:tbl>
    <w:p w14:paraId="342DED0D" w14:textId="77777777" w:rsidR="00D428C3" w:rsidRPr="00B73023" w:rsidRDefault="00D428C3" w:rsidP="00D428C3">
      <w:pPr>
        <w:rPr>
          <w:rFonts w:asciiTheme="majorHAnsi" w:hAnsiTheme="majorHAnsi" w:cstheme="majorHAnsi"/>
          <w:sz w:val="22"/>
          <w:lang w:eastAsia="el-GR"/>
        </w:rPr>
      </w:pPr>
    </w:p>
    <w:p w14:paraId="6CD2ED8A" w14:textId="2931AA88" w:rsidR="00987DA7" w:rsidRPr="00B73023" w:rsidRDefault="00987DA7" w:rsidP="00744E02">
      <w:pPr>
        <w:pStyle w:val="Heading2"/>
        <w:numPr>
          <w:ilvl w:val="3"/>
          <w:numId w:val="1"/>
        </w:numPr>
        <w:rPr>
          <w:rFonts w:asciiTheme="minorHAnsi" w:hAnsiTheme="minorHAnsi" w:cstheme="minorHAnsi"/>
          <w:color w:val="C00000"/>
        </w:rPr>
        <w:pPrChange w:id="436" w:author="Author">
          <w:pPr>
            <w:pStyle w:val="Heading2"/>
            <w:numPr>
              <w:ilvl w:val="3"/>
              <w:numId w:val="46"/>
            </w:numPr>
            <w:ind w:left="1728" w:hanging="647"/>
          </w:pPr>
        </w:pPrChange>
      </w:pPr>
      <w:bookmarkStart w:id="437" w:name="_Toc19119823"/>
      <w:r w:rsidRPr="00B73023">
        <w:rPr>
          <w:rFonts w:asciiTheme="minorHAnsi" w:hAnsiTheme="minorHAnsi" w:cstheme="minorHAnsi"/>
          <w:color w:val="C00000"/>
        </w:rPr>
        <w:t>Billing</w:t>
      </w:r>
      <w:bookmarkEnd w:id="437"/>
    </w:p>
    <w:tbl>
      <w:tblPr>
        <w:tblW w:w="10768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7512"/>
      </w:tblGrid>
      <w:tr w:rsidR="00561226" w:rsidRPr="00B73023" w14:paraId="14C55A87" w14:textId="77777777" w:rsidTr="002A62A9">
        <w:trPr>
          <w:trHeight w:val="1913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1A41607B" w14:textId="6239FBFF" w:rsidR="00561226" w:rsidRPr="00B73023" w:rsidRDefault="00561226" w:rsidP="00F26315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Description</w:t>
            </w:r>
            <w:r w:rsidR="009D3B3D"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 xml:space="preserve"> / Notes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C354A" w14:textId="77777777" w:rsidR="00561226" w:rsidRDefault="00E06524" w:rsidP="00F26315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The billing mechanism is described below:</w:t>
            </w:r>
          </w:p>
          <w:p w14:paraId="54F44CB4" w14:textId="77777777" w:rsidR="00E06524" w:rsidRDefault="00E06524" w:rsidP="00F26315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  <w:p w14:paraId="1413665D" w14:textId="77777777" w:rsidR="00E06524" w:rsidRDefault="00E06524" w:rsidP="00E06524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Users’ segmentation (to be the same with Orange 100x100):</w:t>
            </w:r>
          </w:p>
          <w:p w14:paraId="5129013B" w14:textId="77777777" w:rsidR="00E06524" w:rsidRDefault="00E06524" w:rsidP="00E06524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  <w:tbl>
            <w:tblPr>
              <w:tblW w:w="6409" w:type="dxa"/>
              <w:tblInd w:w="6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2"/>
              <w:gridCol w:w="2984"/>
              <w:gridCol w:w="1491"/>
              <w:gridCol w:w="1492"/>
            </w:tblGrid>
            <w:tr w:rsidR="00E06524" w:rsidRPr="00F01411" w14:paraId="19B44468" w14:textId="77777777" w:rsidTr="00E06524">
              <w:trPr>
                <w:trHeight w:val="310"/>
              </w:trPr>
              <w:tc>
                <w:tcPr>
                  <w:tcW w:w="442" w:type="dxa"/>
                  <w:shd w:val="clear" w:color="auto" w:fill="C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3BE83B9" w14:textId="77777777" w:rsidR="00E06524" w:rsidRPr="00F01411" w:rsidRDefault="00E06524" w:rsidP="00E065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F01411">
                    <w:rPr>
                      <w:rFonts w:asciiTheme="majorHAnsi" w:hAnsiTheme="majorHAnsi"/>
                    </w:rPr>
                    <w:t>#</w:t>
                  </w:r>
                </w:p>
              </w:tc>
              <w:tc>
                <w:tcPr>
                  <w:tcW w:w="2984" w:type="dxa"/>
                  <w:shd w:val="clear" w:color="auto" w:fill="C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ED010A6" w14:textId="77777777" w:rsidR="00E06524" w:rsidRPr="00F01411" w:rsidRDefault="00E06524" w:rsidP="00E065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F01411">
                    <w:rPr>
                      <w:rFonts w:asciiTheme="majorHAnsi" w:hAnsiTheme="majorHAnsi"/>
                    </w:rPr>
                    <w:t>Segment</w:t>
                  </w:r>
                </w:p>
              </w:tc>
              <w:tc>
                <w:tcPr>
                  <w:tcW w:w="1491" w:type="dxa"/>
                  <w:shd w:val="clear" w:color="auto" w:fill="C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A06335D" w14:textId="77777777" w:rsidR="00E06524" w:rsidRPr="00F01411" w:rsidRDefault="00E06524" w:rsidP="00E065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F01411">
                    <w:rPr>
                      <w:rFonts w:asciiTheme="majorHAnsi" w:hAnsiTheme="majorHAnsi"/>
                    </w:rPr>
                    <w:t>Billing sequence</w:t>
                  </w:r>
                </w:p>
              </w:tc>
              <w:tc>
                <w:tcPr>
                  <w:tcW w:w="1492" w:type="dxa"/>
                  <w:shd w:val="clear" w:color="auto" w:fill="C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AED3919" w14:textId="77777777" w:rsidR="00E06524" w:rsidRPr="00F01411" w:rsidRDefault="00E06524" w:rsidP="00E065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Daily attempts</w:t>
                  </w:r>
                </w:p>
              </w:tc>
            </w:tr>
            <w:tr w:rsidR="00E06524" w:rsidRPr="00F01411" w14:paraId="1EFF9C89" w14:textId="77777777" w:rsidTr="00E06524">
              <w:trPr>
                <w:trHeight w:val="645"/>
              </w:trPr>
              <w:tc>
                <w:tcPr>
                  <w:tcW w:w="44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3B118D5" w14:textId="77777777" w:rsidR="00E06524" w:rsidRPr="00F01411" w:rsidRDefault="00E06524" w:rsidP="00E065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F01411">
                    <w:rPr>
                      <w:rFonts w:asciiTheme="majorHAnsi" w:hAnsiTheme="majorHAnsi"/>
                    </w:rPr>
                    <w:t>1</w:t>
                  </w:r>
                </w:p>
              </w:tc>
              <w:tc>
                <w:tcPr>
                  <w:tcW w:w="298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C126F0F" w14:textId="77777777" w:rsidR="00E06524" w:rsidRDefault="00E06524" w:rsidP="00E065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Charged within the last 9 days</w:t>
                  </w:r>
                </w:p>
                <w:p w14:paraId="5A3B5775" w14:textId="77777777" w:rsidR="00E06524" w:rsidRPr="00F01411" w:rsidRDefault="00E06524" w:rsidP="00E065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F01411">
                    <w:rPr>
                      <w:rFonts w:asciiTheme="majorHAnsi" w:hAnsiTheme="majorHAnsi"/>
                    </w:rPr>
                    <w:t>(fully or partially)</w:t>
                  </w:r>
                </w:p>
              </w:tc>
              <w:tc>
                <w:tcPr>
                  <w:tcW w:w="149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4934596" w14:textId="77777777" w:rsidR="00E06524" w:rsidRDefault="00E06524" w:rsidP="00E065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F01411">
                    <w:rPr>
                      <w:rFonts w:asciiTheme="majorHAnsi" w:hAnsiTheme="majorHAnsi"/>
                    </w:rPr>
                    <w:t>2 EGP</w:t>
                  </w:r>
                  <w:r>
                    <w:rPr>
                      <w:rFonts w:asciiTheme="majorHAnsi" w:hAnsiTheme="majorHAnsi"/>
                    </w:rPr>
                    <w:t xml:space="preserve"> </w:t>
                  </w:r>
                  <w:r w:rsidRPr="00683896">
                    <w:rPr>
                      <w:rFonts w:asciiTheme="majorHAnsi" w:hAnsiTheme="majorHAnsi"/>
                    </w:rPr>
                    <w:sym w:font="Wingdings" w:char="F0E8"/>
                  </w:r>
                  <w:r w:rsidRPr="00F01411">
                    <w:rPr>
                      <w:rFonts w:asciiTheme="majorHAnsi" w:hAnsiTheme="majorHAnsi"/>
                    </w:rPr>
                    <w:t xml:space="preserve"> </w:t>
                  </w:r>
                </w:p>
                <w:p w14:paraId="0A2E3760" w14:textId="70E14B7A" w:rsidR="00E06524" w:rsidRPr="00F01411" w:rsidRDefault="00E06524" w:rsidP="00E065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F01411">
                    <w:rPr>
                      <w:rFonts w:asciiTheme="majorHAnsi" w:hAnsiTheme="majorHAnsi"/>
                    </w:rPr>
                    <w:t>1 EGP</w:t>
                  </w:r>
                </w:p>
              </w:tc>
              <w:tc>
                <w:tcPr>
                  <w:tcW w:w="149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A0F10AE" w14:textId="77777777" w:rsidR="00E06524" w:rsidRPr="00F01411" w:rsidRDefault="00E06524" w:rsidP="00E065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F01411">
                    <w:rPr>
                      <w:rFonts w:asciiTheme="majorHAnsi" w:hAnsiTheme="majorHAnsi"/>
                    </w:rPr>
                    <w:t>23</w:t>
                  </w:r>
                </w:p>
              </w:tc>
            </w:tr>
            <w:tr w:rsidR="00E06524" w:rsidRPr="00F01411" w14:paraId="66FA4B7B" w14:textId="77777777" w:rsidTr="00E06524">
              <w:trPr>
                <w:trHeight w:val="634"/>
              </w:trPr>
              <w:tc>
                <w:tcPr>
                  <w:tcW w:w="44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F24E585" w14:textId="77777777" w:rsidR="00E06524" w:rsidRPr="00F01411" w:rsidRDefault="00E06524" w:rsidP="00E065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F01411">
                    <w:rPr>
                      <w:rFonts w:asciiTheme="majorHAnsi" w:hAnsiTheme="majorHAnsi"/>
                    </w:rPr>
                    <w:t>2</w:t>
                  </w:r>
                </w:p>
              </w:tc>
              <w:tc>
                <w:tcPr>
                  <w:tcW w:w="298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5861088" w14:textId="77777777" w:rsidR="00E06524" w:rsidRPr="00F01411" w:rsidRDefault="00E06524" w:rsidP="00E065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F01411">
                    <w:rPr>
                      <w:rFonts w:asciiTheme="majorHAnsi" w:hAnsiTheme="majorHAnsi"/>
                    </w:rPr>
                    <w:t xml:space="preserve">Charged before </w:t>
                  </w:r>
                  <w:r>
                    <w:rPr>
                      <w:rFonts w:asciiTheme="majorHAnsi" w:hAnsiTheme="majorHAnsi"/>
                    </w:rPr>
                    <w:t>10</w:t>
                  </w:r>
                  <w:r w:rsidRPr="00F01411">
                    <w:rPr>
                      <w:rFonts w:asciiTheme="majorHAnsi" w:hAnsiTheme="majorHAnsi"/>
                    </w:rPr>
                    <w:t xml:space="preserve"> days more than once</w:t>
                  </w:r>
                </w:p>
              </w:tc>
              <w:tc>
                <w:tcPr>
                  <w:tcW w:w="149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E198C2C" w14:textId="77777777" w:rsidR="00E06524" w:rsidRDefault="00E06524" w:rsidP="00E065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2 EGP </w:t>
                  </w:r>
                  <w:r w:rsidRPr="00683896">
                    <w:rPr>
                      <w:rFonts w:asciiTheme="majorHAnsi" w:hAnsiTheme="majorHAnsi"/>
                    </w:rPr>
                    <w:sym w:font="Wingdings" w:char="F0E8"/>
                  </w:r>
                  <w:r w:rsidRPr="00F01411">
                    <w:rPr>
                      <w:rFonts w:asciiTheme="majorHAnsi" w:hAnsiTheme="majorHAnsi"/>
                    </w:rPr>
                    <w:t xml:space="preserve"> </w:t>
                  </w:r>
                </w:p>
                <w:p w14:paraId="77A0C32A" w14:textId="0523296A" w:rsidR="00E06524" w:rsidRPr="00F01411" w:rsidRDefault="00E06524" w:rsidP="00E065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F01411">
                    <w:rPr>
                      <w:rFonts w:asciiTheme="majorHAnsi" w:hAnsiTheme="majorHAnsi"/>
                    </w:rPr>
                    <w:t>1 EGP</w:t>
                  </w:r>
                </w:p>
              </w:tc>
              <w:tc>
                <w:tcPr>
                  <w:tcW w:w="149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D6C18A4" w14:textId="77777777" w:rsidR="00E06524" w:rsidRPr="00F01411" w:rsidRDefault="00E06524" w:rsidP="00E065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F01411">
                    <w:rPr>
                      <w:rFonts w:asciiTheme="majorHAnsi" w:hAnsiTheme="majorHAnsi"/>
                    </w:rPr>
                    <w:t>6</w:t>
                  </w:r>
                </w:p>
              </w:tc>
            </w:tr>
            <w:tr w:rsidR="00E06524" w:rsidRPr="00F01411" w14:paraId="32D23124" w14:textId="77777777" w:rsidTr="00E06524">
              <w:trPr>
                <w:trHeight w:val="316"/>
              </w:trPr>
              <w:tc>
                <w:tcPr>
                  <w:tcW w:w="44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B2E89EC" w14:textId="77777777" w:rsidR="00E06524" w:rsidRPr="00F01411" w:rsidRDefault="00E06524" w:rsidP="00E065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F01411">
                    <w:rPr>
                      <w:rFonts w:asciiTheme="majorHAnsi" w:hAnsiTheme="majorHAnsi"/>
                    </w:rPr>
                    <w:lastRenderedPageBreak/>
                    <w:t>3</w:t>
                  </w:r>
                </w:p>
              </w:tc>
              <w:tc>
                <w:tcPr>
                  <w:tcW w:w="298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36DED37" w14:textId="77777777" w:rsidR="00E06524" w:rsidRPr="00F01411" w:rsidRDefault="00E06524" w:rsidP="00E065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F01411">
                    <w:rPr>
                      <w:rFonts w:asciiTheme="majorHAnsi" w:hAnsiTheme="majorHAnsi"/>
                    </w:rPr>
                    <w:t>Charged more than once</w:t>
                  </w:r>
                </w:p>
              </w:tc>
              <w:tc>
                <w:tcPr>
                  <w:tcW w:w="149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CF297B4" w14:textId="77777777" w:rsidR="00E06524" w:rsidRPr="00F01411" w:rsidRDefault="00E06524" w:rsidP="00E065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F01411">
                    <w:rPr>
                      <w:rFonts w:asciiTheme="majorHAnsi" w:hAnsiTheme="majorHAnsi"/>
                    </w:rPr>
                    <w:t>0.50 EGP</w:t>
                  </w:r>
                </w:p>
              </w:tc>
              <w:tc>
                <w:tcPr>
                  <w:tcW w:w="149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1B2C8E8" w14:textId="77777777" w:rsidR="00E06524" w:rsidRPr="00F01411" w:rsidRDefault="00E06524" w:rsidP="00E065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F01411">
                    <w:rPr>
                      <w:rFonts w:asciiTheme="majorHAnsi" w:hAnsiTheme="majorHAnsi"/>
                    </w:rPr>
                    <w:t>3</w:t>
                  </w:r>
                </w:p>
              </w:tc>
            </w:tr>
            <w:tr w:rsidR="00E06524" w:rsidRPr="00F01411" w14:paraId="7EBDE605" w14:textId="77777777" w:rsidTr="00E06524">
              <w:trPr>
                <w:trHeight w:val="316"/>
              </w:trPr>
              <w:tc>
                <w:tcPr>
                  <w:tcW w:w="44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4B40925" w14:textId="77777777" w:rsidR="00E06524" w:rsidRPr="00F01411" w:rsidRDefault="00E06524" w:rsidP="00E065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F01411">
                    <w:rPr>
                      <w:rFonts w:asciiTheme="majorHAnsi" w:hAnsiTheme="majorHAnsi"/>
                    </w:rPr>
                    <w:t>4</w:t>
                  </w:r>
                </w:p>
              </w:tc>
              <w:tc>
                <w:tcPr>
                  <w:tcW w:w="298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9CFACD4" w14:textId="77777777" w:rsidR="00E06524" w:rsidRPr="00F01411" w:rsidRDefault="00E06524" w:rsidP="00E065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F01411">
                    <w:rPr>
                      <w:rFonts w:asciiTheme="majorHAnsi" w:hAnsiTheme="majorHAnsi"/>
                    </w:rPr>
                    <w:t>Never charged users</w:t>
                  </w:r>
                </w:p>
              </w:tc>
              <w:tc>
                <w:tcPr>
                  <w:tcW w:w="149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3AA77B0" w14:textId="77777777" w:rsidR="00E06524" w:rsidRPr="00F01411" w:rsidRDefault="00E06524" w:rsidP="00E065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F01411">
                    <w:rPr>
                      <w:rFonts w:asciiTheme="majorHAnsi" w:hAnsiTheme="majorHAnsi"/>
                    </w:rPr>
                    <w:t>0.25 EGP</w:t>
                  </w:r>
                </w:p>
              </w:tc>
              <w:tc>
                <w:tcPr>
                  <w:tcW w:w="149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DBE75E7" w14:textId="77777777" w:rsidR="00E06524" w:rsidRPr="00F01411" w:rsidRDefault="00E06524" w:rsidP="00E065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F01411">
                    <w:rPr>
                      <w:rFonts w:asciiTheme="majorHAnsi" w:hAnsiTheme="majorHAnsi"/>
                    </w:rPr>
                    <w:t>0.5</w:t>
                  </w:r>
                </w:p>
              </w:tc>
            </w:tr>
            <w:tr w:rsidR="00E06524" w:rsidRPr="00F01411" w14:paraId="1D5E2413" w14:textId="77777777" w:rsidTr="00E06524">
              <w:trPr>
                <w:trHeight w:val="316"/>
              </w:trPr>
              <w:tc>
                <w:tcPr>
                  <w:tcW w:w="44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9044C95" w14:textId="44C167AE" w:rsidR="00E06524" w:rsidRPr="00F01411" w:rsidRDefault="00E06524" w:rsidP="00E065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5</w:t>
                  </w:r>
                </w:p>
              </w:tc>
              <w:tc>
                <w:tcPr>
                  <w:tcW w:w="298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4FA948C" w14:textId="77777777" w:rsidR="00E06524" w:rsidRPr="00F01411" w:rsidRDefault="00E06524" w:rsidP="00E065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F01411">
                    <w:rPr>
                      <w:rFonts w:asciiTheme="majorHAnsi" w:hAnsiTheme="majorHAnsi"/>
                    </w:rPr>
                    <w:t>Default (new &amp; re opted-in users)</w:t>
                  </w:r>
                </w:p>
              </w:tc>
              <w:tc>
                <w:tcPr>
                  <w:tcW w:w="149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BC44C8D" w14:textId="77777777" w:rsidR="00E06524" w:rsidRPr="00F01411" w:rsidRDefault="00E06524" w:rsidP="00E065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F01411">
                    <w:rPr>
                      <w:rFonts w:asciiTheme="majorHAnsi" w:hAnsiTheme="majorHAnsi"/>
                    </w:rPr>
                    <w:t xml:space="preserve">2 EGP </w:t>
                  </w:r>
                  <w:r w:rsidRPr="00683896">
                    <w:rPr>
                      <w:rFonts w:asciiTheme="majorHAnsi" w:hAnsiTheme="majorHAnsi"/>
                    </w:rPr>
                    <w:sym w:font="Wingdings" w:char="F0E8"/>
                  </w:r>
                  <w:r>
                    <w:rPr>
                      <w:rFonts w:asciiTheme="majorHAnsi" w:hAnsiTheme="majorHAnsi"/>
                    </w:rPr>
                    <w:t xml:space="preserve"> </w:t>
                  </w:r>
                  <w:r w:rsidRPr="00F01411">
                    <w:rPr>
                      <w:rFonts w:asciiTheme="majorHAnsi" w:hAnsiTheme="majorHAnsi"/>
                    </w:rPr>
                    <w:t>1 EGP</w:t>
                  </w:r>
                </w:p>
              </w:tc>
              <w:tc>
                <w:tcPr>
                  <w:tcW w:w="149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4B98CDF" w14:textId="77777777" w:rsidR="00E06524" w:rsidRPr="00F01411" w:rsidRDefault="00E06524" w:rsidP="00E065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F01411">
                    <w:rPr>
                      <w:rFonts w:asciiTheme="majorHAnsi" w:hAnsiTheme="majorHAnsi"/>
                    </w:rPr>
                    <w:t>24</w:t>
                  </w:r>
                </w:p>
              </w:tc>
            </w:tr>
          </w:tbl>
          <w:p w14:paraId="2D21167B" w14:textId="77777777" w:rsidR="00E06524" w:rsidRDefault="00E06524" w:rsidP="00E06524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  <w:p w14:paraId="78C6400C" w14:textId="77777777" w:rsidR="00E06524" w:rsidRDefault="00E06524" w:rsidP="00E06524">
            <w:pPr>
              <w:pStyle w:val="ListParagraph"/>
              <w:numPr>
                <w:ilvl w:val="0"/>
                <w:numId w:val="35"/>
              </w:num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The billing mechanism</w:t>
            </w:r>
          </w:p>
          <w:p w14:paraId="4448D249" w14:textId="77777777" w:rsidR="00E06524" w:rsidRDefault="00E06524" w:rsidP="00E06524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  <w:p w14:paraId="5ACF949C" w14:textId="77777777" w:rsidR="00D062D9" w:rsidRPr="00D062D9" w:rsidRDefault="00D062D9" w:rsidP="00D062D9">
            <w:pPr>
              <w:pStyle w:val="ListParagraph"/>
              <w:numPr>
                <w:ilvl w:val="1"/>
                <w:numId w:val="35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D062D9">
              <w:rPr>
                <w:rFonts w:asciiTheme="majorHAnsi" w:hAnsiTheme="majorHAnsi" w:cstheme="majorHAnsi"/>
                <w:sz w:val="22"/>
                <w:szCs w:val="22"/>
              </w:rPr>
              <w:t>SL to initiate the billing</w:t>
            </w:r>
          </w:p>
          <w:p w14:paraId="1C0DCEDB" w14:textId="77777777" w:rsidR="00D062D9" w:rsidRPr="00D062D9" w:rsidRDefault="00D062D9" w:rsidP="00D062D9">
            <w:pPr>
              <w:pStyle w:val="ListParagraph"/>
              <w:numPr>
                <w:ilvl w:val="2"/>
                <w:numId w:val="35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D062D9">
              <w:rPr>
                <w:rFonts w:asciiTheme="majorHAnsi" w:hAnsiTheme="majorHAnsi" w:cstheme="majorHAnsi"/>
                <w:sz w:val="22"/>
                <w:szCs w:val="22"/>
              </w:rPr>
              <w:t>If failed reply, no action to be taken</w:t>
            </w:r>
          </w:p>
          <w:p w14:paraId="25B84027" w14:textId="77777777" w:rsidR="00D062D9" w:rsidRPr="00D062D9" w:rsidRDefault="00D062D9" w:rsidP="00D062D9">
            <w:pPr>
              <w:pStyle w:val="ListParagraph"/>
              <w:numPr>
                <w:ilvl w:val="2"/>
                <w:numId w:val="35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D062D9">
              <w:rPr>
                <w:rFonts w:asciiTheme="majorHAnsi" w:hAnsiTheme="majorHAnsi" w:cstheme="majorHAnsi"/>
                <w:sz w:val="22"/>
                <w:szCs w:val="22"/>
              </w:rPr>
              <w:t>If success reply to be received, we continue to the next step</w:t>
            </w:r>
          </w:p>
          <w:p w14:paraId="1743010C" w14:textId="77777777" w:rsidR="00D062D9" w:rsidRPr="00D062D9" w:rsidRDefault="00D062D9" w:rsidP="00D062D9">
            <w:pPr>
              <w:pStyle w:val="ListParagraph"/>
              <w:numPr>
                <w:ilvl w:val="1"/>
                <w:numId w:val="35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D062D9">
              <w:rPr>
                <w:rFonts w:asciiTheme="majorHAnsi" w:hAnsiTheme="majorHAnsi" w:cstheme="majorHAnsi"/>
                <w:sz w:val="22"/>
                <w:szCs w:val="22"/>
              </w:rPr>
              <w:t>SL to award the user with points based on the points scheme</w:t>
            </w:r>
          </w:p>
          <w:p w14:paraId="10DD4CD5" w14:textId="77777777" w:rsidR="00D062D9" w:rsidRPr="006027D4" w:rsidRDefault="00D062D9" w:rsidP="00D062D9">
            <w:pPr>
              <w:pStyle w:val="ListParagraph"/>
              <w:numPr>
                <w:ilvl w:val="1"/>
                <w:numId w:val="35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D062D9">
              <w:rPr>
                <w:rFonts w:asciiTheme="majorHAnsi" w:hAnsiTheme="majorHAnsi" w:cstheme="majorHAnsi"/>
                <w:sz w:val="22"/>
                <w:szCs w:val="22"/>
              </w:rPr>
              <w:t xml:space="preserve">SL to notify BB in order for a daily ephemeral credit to be awarded to the </w:t>
            </w:r>
            <w:r w:rsidRPr="006027D4">
              <w:rPr>
                <w:rFonts w:asciiTheme="majorHAnsi" w:hAnsiTheme="majorHAnsi" w:cstheme="majorHAnsi"/>
                <w:sz w:val="22"/>
                <w:szCs w:val="22"/>
              </w:rPr>
              <w:t>user</w:t>
            </w:r>
          </w:p>
          <w:p w14:paraId="6BC80B56" w14:textId="0CAEA8F3" w:rsidR="00D062D9" w:rsidRDefault="006027D4" w:rsidP="00D062D9">
            <w:pPr>
              <w:pStyle w:val="ListParagraph"/>
              <w:numPr>
                <w:ilvl w:val="1"/>
                <w:numId w:val="35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SL to check if the user has downloaded the “my Orange” app</w:t>
            </w:r>
          </w:p>
          <w:p w14:paraId="53D46928" w14:textId="77777777" w:rsidR="006027D4" w:rsidRDefault="006027D4" w:rsidP="006027D4">
            <w:pPr>
              <w:pStyle w:val="ListParagraph"/>
              <w:numPr>
                <w:ilvl w:val="2"/>
                <w:numId w:val="35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If user has downloaded the app, SL to award him/her with the respective points and then to push a normal renewal MT. For example:</w:t>
            </w:r>
          </w:p>
          <w:p w14:paraId="239423F5" w14:textId="23C909F2" w:rsidR="006027D4" w:rsidRPr="006027D4" w:rsidRDefault="006027D4" w:rsidP="006027D4">
            <w:pPr>
              <w:pStyle w:val="ListParagraph"/>
              <w:ind w:left="2160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6027D4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Congratulations, </w:t>
            </w:r>
            <w:r>
              <w:rPr>
                <w:rFonts w:asciiTheme="majorHAnsi" w:hAnsiTheme="majorHAnsi" w:cstheme="majorHAnsi"/>
                <w:i/>
                <w:sz w:val="22"/>
                <w:szCs w:val="22"/>
              </w:rPr>
              <w:t>100</w:t>
            </w:r>
            <w:r w:rsidRPr="006027D4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 points are yours</w:t>
            </w:r>
            <w:r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 because you’re my Orange app customer</w:t>
            </w:r>
            <w:r w:rsidRPr="006027D4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. Follow the link </w:t>
            </w:r>
            <w:hyperlink r:id="rId11" w:history="1">
              <w:r w:rsidRPr="006027D4">
                <w:rPr>
                  <w:rStyle w:val="Hyperlink"/>
                  <w:rFonts w:asciiTheme="majorHAnsi" w:hAnsiTheme="majorHAnsi" w:cstheme="majorHAnsi"/>
                  <w:i/>
                  <w:sz w:val="22"/>
                  <w:szCs w:val="22"/>
                </w:rPr>
                <w:t>bit.ly/swipe</w:t>
              </w:r>
            </w:hyperlink>
            <w:r w:rsidRPr="006027D4">
              <w:rPr>
                <w:rFonts w:asciiTheme="majorHAnsi" w:hAnsiTheme="majorHAnsi" w:cstheme="majorHAnsi"/>
                <w:i/>
                <w:sz w:val="22"/>
                <w:szCs w:val="22"/>
              </w:rPr>
              <w:t>, play your daily round</w:t>
            </w:r>
            <w:r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 and get closer to the Cash</w:t>
            </w:r>
            <w:r w:rsidRPr="006027D4">
              <w:rPr>
                <w:rFonts w:asciiTheme="majorHAnsi" w:hAnsiTheme="majorHAnsi" w:cstheme="majorHAnsi"/>
                <w:i/>
                <w:sz w:val="22"/>
                <w:szCs w:val="22"/>
              </w:rPr>
              <w:t>!</w:t>
            </w:r>
          </w:p>
          <w:p w14:paraId="16F8D05E" w14:textId="77777777" w:rsidR="006027D4" w:rsidRDefault="006027D4" w:rsidP="006027D4">
            <w:pPr>
              <w:pStyle w:val="ListParagraph"/>
              <w:ind w:left="2160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1797FB27" w14:textId="0D79B0EF" w:rsidR="006027D4" w:rsidRDefault="006027D4" w:rsidP="006027D4">
            <w:pPr>
              <w:pStyle w:val="ListParagraph"/>
              <w:numPr>
                <w:ilvl w:val="2"/>
                <w:numId w:val="35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If user has </w:t>
            </w:r>
            <w:r w:rsidRPr="006027D4">
              <w:rPr>
                <w:rFonts w:asciiTheme="majorHAnsi" w:hAnsiTheme="majorHAnsi" w:cstheme="majorHAnsi"/>
                <w:b/>
                <w:sz w:val="22"/>
                <w:szCs w:val="22"/>
              </w:rPr>
              <w:t>not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downloaded the app, SL to award him/her with the respective points and then to push a special renewal MT. For example: </w:t>
            </w:r>
          </w:p>
          <w:p w14:paraId="36FC11D4" w14:textId="3A15B9ED" w:rsidR="006027D4" w:rsidRDefault="006027D4" w:rsidP="006027D4">
            <w:pPr>
              <w:pStyle w:val="ListParagraph"/>
              <w:ind w:left="2160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6027D4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Congratulations, 20 points are yours. Follow the link </w:t>
            </w:r>
            <w:hyperlink r:id="rId12" w:history="1">
              <w:r w:rsidRPr="006027D4">
                <w:rPr>
                  <w:rStyle w:val="Hyperlink"/>
                  <w:rFonts w:asciiTheme="majorHAnsi" w:hAnsiTheme="majorHAnsi" w:cstheme="majorHAnsi"/>
                  <w:i/>
                  <w:sz w:val="22"/>
                  <w:szCs w:val="22"/>
                </w:rPr>
                <w:t>bit.ly/swipe</w:t>
              </w:r>
            </w:hyperlink>
            <w:r w:rsidRPr="006027D4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, play your daily round and you can win </w:t>
            </w:r>
            <w:r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55,000 pounds in </w:t>
            </w:r>
            <w:r w:rsidRPr="006027D4">
              <w:rPr>
                <w:rFonts w:asciiTheme="majorHAnsi" w:hAnsiTheme="majorHAnsi" w:cstheme="majorHAnsi"/>
                <w:i/>
                <w:sz w:val="22"/>
                <w:szCs w:val="22"/>
              </w:rPr>
              <w:t>Cash!</w:t>
            </w:r>
          </w:p>
          <w:p w14:paraId="117FEE7B" w14:textId="054B2E41" w:rsidR="006027D4" w:rsidRPr="006027D4" w:rsidRDefault="006027D4" w:rsidP="006027D4">
            <w:pPr>
              <w:pStyle w:val="ListParagraph"/>
              <w:ind w:left="2160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i/>
                <w:sz w:val="22"/>
                <w:szCs w:val="22"/>
              </w:rPr>
              <w:t>Want to get closer</w:t>
            </w:r>
            <w:r w:rsidRPr="006027D4">
              <w:rPr>
                <w:rFonts w:asciiTheme="majorHAnsi" w:hAnsiTheme="majorHAnsi" w:cstheme="majorHAnsi"/>
                <w:i/>
                <w:sz w:val="22"/>
                <w:szCs w:val="22"/>
              </w:rPr>
              <w:t>? Download “my Orange” app and 1,000 points will be yours!</w:t>
            </w:r>
          </w:p>
          <w:p w14:paraId="591EFC63" w14:textId="5BAC2ACC" w:rsidR="00E06524" w:rsidRPr="00E06524" w:rsidRDefault="00E06524" w:rsidP="00E06524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</w:tr>
      <w:tr w:rsidR="00E33B88" w:rsidRPr="00B73023" w14:paraId="0E1A14D1" w14:textId="77777777" w:rsidTr="002A62A9">
        <w:trPr>
          <w:trHeight w:val="737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11E35608" w14:textId="625E6E87" w:rsidR="00E33B88" w:rsidRPr="00B73023" w:rsidRDefault="00E33B88" w:rsidP="00BB2CBB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lastRenderedPageBreak/>
              <w:t>Throughput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83730" w14:textId="423B9512" w:rsidR="00E33B88" w:rsidRPr="00B73023" w:rsidRDefault="00D75522" w:rsidP="00BB2CB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400 TPS </w:t>
            </w:r>
            <w:r w:rsidRPr="00D062D9"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  <w:t>(requested – To be Approved by Orange)</w:t>
            </w:r>
          </w:p>
        </w:tc>
      </w:tr>
      <w:tr w:rsidR="00F93C7C" w:rsidRPr="00B73023" w14:paraId="72CF0A69" w14:textId="77777777" w:rsidTr="002A62A9">
        <w:trPr>
          <w:trHeight w:val="79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3823E9FD" w14:textId="6A9C289D" w:rsidR="00F93C7C" w:rsidRPr="00B73023" w:rsidRDefault="00F93C7C" w:rsidP="00F26315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Process runs by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46261" w14:textId="04C1ADA1" w:rsidR="00F93C7C" w:rsidRPr="00B73023" w:rsidRDefault="00D75522" w:rsidP="00F2631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D75522">
              <w:rPr>
                <w:rFonts w:asciiTheme="majorHAnsi" w:hAnsiTheme="majorHAnsi" w:cstheme="majorHAnsi" w:hint="eastAsia"/>
                <w:sz w:val="22"/>
                <w:szCs w:val="22"/>
              </w:rPr>
              <w:t>SmartLink</w:t>
            </w:r>
          </w:p>
        </w:tc>
      </w:tr>
      <w:tr w:rsidR="00561226" w:rsidRPr="00B73023" w14:paraId="0FC2C9D6" w14:textId="77777777" w:rsidTr="002A62A9">
        <w:trPr>
          <w:trHeight w:val="158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722EAA7B" w14:textId="5071F6A4" w:rsidR="00561226" w:rsidRPr="00B73023" w:rsidRDefault="00A74D20" w:rsidP="00F26315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Partial billing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4581C" w14:textId="77777777" w:rsidR="00D75522" w:rsidRPr="006A683F" w:rsidRDefault="00D75522" w:rsidP="00D75522">
            <w:pPr>
              <w:pStyle w:val="BodyText"/>
              <w:numPr>
                <w:ilvl w:val="0"/>
                <w:numId w:val="26"/>
              </w:numPr>
              <w:spacing w:line="276" w:lineRule="auto"/>
              <w:rPr>
                <w:rFonts w:asciiTheme="majorHAnsi" w:eastAsiaTheme="minorHAnsi" w:hAnsiTheme="majorHAnsi" w:cstheme="minorBidi"/>
                <w:sz w:val="22"/>
                <w:szCs w:val="22"/>
              </w:rPr>
            </w:pPr>
            <w:r w:rsidRPr="006A683F">
              <w:rPr>
                <w:rFonts w:asciiTheme="majorHAnsi" w:eastAsiaTheme="minorHAnsi" w:hAnsiTheme="majorHAnsi" w:cstheme="minorBidi"/>
                <w:b/>
                <w:sz w:val="22"/>
                <w:szCs w:val="22"/>
              </w:rPr>
              <w:t>2.00 EGP</w:t>
            </w:r>
            <w:r w:rsidRPr="006A683F">
              <w:rPr>
                <w:rFonts w:asciiTheme="majorHAnsi" w:eastAsiaTheme="minorHAnsi" w:hAnsiTheme="majorHAnsi" w:cstheme="minorBidi"/>
                <w:sz w:val="22"/>
                <w:szCs w:val="22"/>
              </w:rPr>
              <w:t xml:space="preserve"> (200 piasters - full charge): 100% of daily points to be awarded</w:t>
            </w:r>
          </w:p>
          <w:p w14:paraId="14D504FD" w14:textId="77777777" w:rsidR="00D75522" w:rsidRPr="006A683F" w:rsidRDefault="00D75522" w:rsidP="00D75522">
            <w:pPr>
              <w:pStyle w:val="BodyText"/>
              <w:numPr>
                <w:ilvl w:val="0"/>
                <w:numId w:val="26"/>
              </w:numPr>
              <w:spacing w:line="276" w:lineRule="auto"/>
              <w:rPr>
                <w:rFonts w:asciiTheme="majorHAnsi" w:eastAsiaTheme="minorHAnsi" w:hAnsiTheme="majorHAnsi" w:cstheme="minorBidi"/>
                <w:sz w:val="22"/>
                <w:szCs w:val="22"/>
              </w:rPr>
            </w:pPr>
            <w:r w:rsidRPr="006A683F">
              <w:rPr>
                <w:rFonts w:asciiTheme="majorHAnsi" w:eastAsiaTheme="minorHAnsi" w:hAnsiTheme="majorHAnsi" w:cstheme="minorBidi"/>
                <w:b/>
                <w:sz w:val="22"/>
                <w:szCs w:val="22"/>
              </w:rPr>
              <w:t>1.50 EGP</w:t>
            </w:r>
            <w:r w:rsidRPr="006A683F">
              <w:rPr>
                <w:rFonts w:asciiTheme="majorHAnsi" w:eastAsiaTheme="minorHAnsi" w:hAnsiTheme="majorHAnsi" w:cstheme="minorBidi"/>
                <w:sz w:val="22"/>
                <w:szCs w:val="22"/>
              </w:rPr>
              <w:t xml:space="preserve"> (150 piasters - 1</w:t>
            </w:r>
            <w:r w:rsidRPr="006A683F">
              <w:rPr>
                <w:rFonts w:asciiTheme="majorHAnsi" w:eastAsiaTheme="minorHAnsi" w:hAnsiTheme="majorHAnsi" w:cstheme="minorBidi"/>
                <w:sz w:val="22"/>
                <w:szCs w:val="22"/>
                <w:vertAlign w:val="superscript"/>
              </w:rPr>
              <w:t>st</w:t>
            </w:r>
            <w:r w:rsidRPr="006A683F">
              <w:rPr>
                <w:rFonts w:asciiTheme="majorHAnsi" w:eastAsiaTheme="minorHAnsi" w:hAnsiTheme="majorHAnsi" w:cstheme="minorBidi"/>
                <w:sz w:val="22"/>
                <w:szCs w:val="22"/>
              </w:rPr>
              <w:t xml:space="preserve"> partial point charge): 75% of daily points to be awarded</w:t>
            </w:r>
          </w:p>
          <w:p w14:paraId="4B2D1715" w14:textId="77777777" w:rsidR="00D75522" w:rsidRPr="006A683F" w:rsidRDefault="00D75522" w:rsidP="00D75522">
            <w:pPr>
              <w:pStyle w:val="BodyText"/>
              <w:numPr>
                <w:ilvl w:val="0"/>
                <w:numId w:val="26"/>
              </w:numPr>
              <w:spacing w:line="276" w:lineRule="auto"/>
              <w:rPr>
                <w:rFonts w:asciiTheme="majorHAnsi" w:eastAsiaTheme="minorHAnsi" w:hAnsiTheme="majorHAnsi" w:cstheme="minorBidi"/>
                <w:sz w:val="22"/>
                <w:szCs w:val="22"/>
              </w:rPr>
            </w:pPr>
            <w:r w:rsidRPr="006A683F">
              <w:rPr>
                <w:rFonts w:asciiTheme="majorHAnsi" w:eastAsiaTheme="minorHAnsi" w:hAnsiTheme="majorHAnsi" w:cstheme="minorBidi"/>
                <w:b/>
                <w:sz w:val="22"/>
                <w:szCs w:val="22"/>
              </w:rPr>
              <w:t>1.00 EGP</w:t>
            </w:r>
            <w:r w:rsidRPr="006A683F">
              <w:rPr>
                <w:rFonts w:asciiTheme="majorHAnsi" w:eastAsiaTheme="minorHAnsi" w:hAnsiTheme="majorHAnsi" w:cstheme="minorBidi"/>
                <w:sz w:val="22"/>
                <w:szCs w:val="22"/>
              </w:rPr>
              <w:t xml:space="preserve"> (100 piasters - 2</w:t>
            </w:r>
            <w:r w:rsidRPr="006A683F">
              <w:rPr>
                <w:rFonts w:asciiTheme="majorHAnsi" w:eastAsiaTheme="minorHAnsi" w:hAnsiTheme="majorHAnsi" w:cstheme="minorBidi"/>
                <w:sz w:val="22"/>
                <w:szCs w:val="22"/>
                <w:vertAlign w:val="superscript"/>
              </w:rPr>
              <w:t>nd</w:t>
            </w:r>
            <w:r w:rsidRPr="006A683F">
              <w:rPr>
                <w:rFonts w:asciiTheme="majorHAnsi" w:eastAsiaTheme="minorHAnsi" w:hAnsiTheme="majorHAnsi" w:cstheme="minorBidi"/>
                <w:sz w:val="22"/>
                <w:szCs w:val="22"/>
              </w:rPr>
              <w:t xml:space="preserve"> partial point charge): 50% of daily points to be awarded</w:t>
            </w:r>
          </w:p>
          <w:p w14:paraId="1BDB4ACF" w14:textId="77777777" w:rsidR="00D75522" w:rsidRPr="006A683F" w:rsidRDefault="00D75522" w:rsidP="00D75522">
            <w:pPr>
              <w:pStyle w:val="BodyText"/>
              <w:numPr>
                <w:ilvl w:val="0"/>
                <w:numId w:val="26"/>
              </w:numPr>
              <w:spacing w:line="276" w:lineRule="auto"/>
              <w:rPr>
                <w:rFonts w:asciiTheme="majorHAnsi" w:eastAsiaTheme="minorHAnsi" w:hAnsiTheme="majorHAnsi" w:cstheme="minorBidi"/>
                <w:sz w:val="22"/>
                <w:szCs w:val="22"/>
              </w:rPr>
            </w:pPr>
            <w:r w:rsidRPr="006A683F">
              <w:rPr>
                <w:rFonts w:asciiTheme="majorHAnsi" w:eastAsiaTheme="minorHAnsi" w:hAnsiTheme="majorHAnsi" w:cstheme="minorBidi"/>
                <w:b/>
                <w:sz w:val="22"/>
                <w:szCs w:val="22"/>
              </w:rPr>
              <w:t>0.75 EGP</w:t>
            </w:r>
            <w:r w:rsidRPr="006A683F">
              <w:rPr>
                <w:rFonts w:asciiTheme="majorHAnsi" w:eastAsiaTheme="minorHAnsi" w:hAnsiTheme="majorHAnsi" w:cstheme="minorBidi"/>
                <w:sz w:val="22"/>
                <w:szCs w:val="22"/>
              </w:rPr>
              <w:t xml:space="preserve"> (75 piasters - 3</w:t>
            </w:r>
            <w:r w:rsidRPr="006A683F">
              <w:rPr>
                <w:rFonts w:asciiTheme="majorHAnsi" w:eastAsiaTheme="minorHAnsi" w:hAnsiTheme="majorHAnsi" w:cstheme="minorBidi"/>
                <w:sz w:val="22"/>
                <w:szCs w:val="22"/>
                <w:vertAlign w:val="superscript"/>
              </w:rPr>
              <w:t>rd</w:t>
            </w:r>
            <w:r w:rsidRPr="006A683F">
              <w:rPr>
                <w:rFonts w:asciiTheme="majorHAnsi" w:eastAsiaTheme="minorHAnsi" w:hAnsiTheme="majorHAnsi" w:cstheme="minorBidi"/>
                <w:sz w:val="22"/>
                <w:szCs w:val="22"/>
              </w:rPr>
              <w:t xml:space="preserve"> partial point charge): 40% of daily points to be awarded</w:t>
            </w:r>
          </w:p>
          <w:p w14:paraId="46D1BA4B" w14:textId="77777777" w:rsidR="00D75522" w:rsidRPr="006A683F" w:rsidRDefault="00D75522" w:rsidP="00D75522">
            <w:pPr>
              <w:pStyle w:val="BodyText"/>
              <w:numPr>
                <w:ilvl w:val="0"/>
                <w:numId w:val="26"/>
              </w:numPr>
              <w:spacing w:line="276" w:lineRule="auto"/>
              <w:rPr>
                <w:rFonts w:asciiTheme="majorHAnsi" w:eastAsiaTheme="minorHAnsi" w:hAnsiTheme="majorHAnsi" w:cstheme="minorBidi"/>
                <w:sz w:val="22"/>
                <w:szCs w:val="22"/>
              </w:rPr>
            </w:pPr>
            <w:r w:rsidRPr="006A683F">
              <w:rPr>
                <w:rFonts w:asciiTheme="majorHAnsi" w:eastAsiaTheme="minorHAnsi" w:hAnsiTheme="majorHAnsi" w:cstheme="minorBidi"/>
                <w:b/>
                <w:sz w:val="22"/>
                <w:szCs w:val="22"/>
              </w:rPr>
              <w:t>0.50 EGP</w:t>
            </w:r>
            <w:r w:rsidRPr="006A683F">
              <w:rPr>
                <w:rFonts w:asciiTheme="majorHAnsi" w:eastAsiaTheme="minorHAnsi" w:hAnsiTheme="majorHAnsi" w:cstheme="minorBidi"/>
                <w:sz w:val="22"/>
                <w:szCs w:val="22"/>
              </w:rPr>
              <w:t xml:space="preserve"> (50 piasters - 4</w:t>
            </w:r>
            <w:r w:rsidRPr="006A683F">
              <w:rPr>
                <w:rFonts w:asciiTheme="majorHAnsi" w:eastAsiaTheme="minorHAnsi" w:hAnsiTheme="majorHAnsi" w:cstheme="minorBidi"/>
                <w:sz w:val="22"/>
                <w:szCs w:val="22"/>
                <w:vertAlign w:val="superscript"/>
              </w:rPr>
              <w:t>th</w:t>
            </w:r>
            <w:r w:rsidRPr="006A683F">
              <w:rPr>
                <w:rFonts w:asciiTheme="majorHAnsi" w:eastAsiaTheme="minorHAnsi" w:hAnsiTheme="majorHAnsi" w:cstheme="minorBidi"/>
                <w:sz w:val="22"/>
                <w:szCs w:val="22"/>
              </w:rPr>
              <w:t xml:space="preserve"> partial point charge): 25% of daily points to be awarded, to be rounded up to the next integer if decimal</w:t>
            </w:r>
          </w:p>
          <w:p w14:paraId="034F2ECB" w14:textId="278E61AB" w:rsidR="00194AE6" w:rsidRPr="00D75522" w:rsidRDefault="00D75522" w:rsidP="00F26315">
            <w:pPr>
              <w:pStyle w:val="BodyText"/>
              <w:numPr>
                <w:ilvl w:val="0"/>
                <w:numId w:val="26"/>
              </w:numPr>
              <w:spacing w:line="276" w:lineRule="auto"/>
              <w:rPr>
                <w:rFonts w:asciiTheme="majorHAnsi" w:eastAsiaTheme="minorHAnsi" w:hAnsiTheme="majorHAnsi" w:cstheme="minorBidi"/>
                <w:sz w:val="22"/>
                <w:szCs w:val="22"/>
              </w:rPr>
            </w:pPr>
            <w:r w:rsidRPr="006A683F">
              <w:rPr>
                <w:rFonts w:asciiTheme="majorHAnsi" w:eastAsiaTheme="minorHAnsi" w:hAnsiTheme="majorHAnsi" w:cstheme="minorBidi"/>
                <w:b/>
                <w:sz w:val="22"/>
                <w:szCs w:val="22"/>
              </w:rPr>
              <w:lastRenderedPageBreak/>
              <w:t>0.25 EGP</w:t>
            </w:r>
            <w:r w:rsidRPr="006A683F">
              <w:rPr>
                <w:rFonts w:asciiTheme="majorHAnsi" w:eastAsiaTheme="minorHAnsi" w:hAnsiTheme="majorHAnsi" w:cstheme="minorBidi"/>
                <w:sz w:val="22"/>
                <w:szCs w:val="22"/>
              </w:rPr>
              <w:t xml:space="preserve"> (25 piasters - 5</w:t>
            </w:r>
            <w:r w:rsidRPr="006A683F">
              <w:rPr>
                <w:rFonts w:asciiTheme="majorHAnsi" w:eastAsiaTheme="minorHAnsi" w:hAnsiTheme="majorHAnsi" w:cstheme="minorBidi"/>
                <w:sz w:val="22"/>
                <w:szCs w:val="22"/>
                <w:vertAlign w:val="superscript"/>
              </w:rPr>
              <w:t>th</w:t>
            </w:r>
            <w:r w:rsidRPr="006A683F">
              <w:rPr>
                <w:rFonts w:asciiTheme="majorHAnsi" w:eastAsiaTheme="minorHAnsi" w:hAnsiTheme="majorHAnsi" w:cstheme="minorBidi"/>
                <w:sz w:val="22"/>
                <w:szCs w:val="22"/>
              </w:rPr>
              <w:t xml:space="preserve"> partial point charge): 15% of daily points to be awarded</w:t>
            </w:r>
          </w:p>
        </w:tc>
      </w:tr>
      <w:tr w:rsidR="001E7BDA" w:rsidRPr="00B73023" w14:paraId="53ADC730" w14:textId="77777777" w:rsidTr="002A62A9">
        <w:trPr>
          <w:trHeight w:val="85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3EC5D10A" w14:textId="346D6BA9" w:rsidR="001E7BDA" w:rsidRPr="00B73023" w:rsidRDefault="001E7BDA" w:rsidP="001E7BDA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lastRenderedPageBreak/>
              <w:t>Backdated billing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B977D" w14:textId="34267B0D" w:rsidR="00DB2272" w:rsidRPr="00B73023" w:rsidRDefault="00D75522" w:rsidP="001E7BD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Days back: 3</w:t>
            </w:r>
            <w:r w:rsidR="001E7BDA" w:rsidRPr="00B73023">
              <w:rPr>
                <w:rFonts w:asciiTheme="majorHAnsi" w:hAnsiTheme="majorHAnsi" w:cstheme="majorHAnsi"/>
                <w:sz w:val="22"/>
                <w:szCs w:val="22"/>
              </w:rPr>
              <w:t xml:space="preserve">     </w:t>
            </w:r>
          </w:p>
          <w:p w14:paraId="45F14340" w14:textId="434B7B73" w:rsidR="001E7BDA" w:rsidRPr="00B73023" w:rsidRDefault="001E7BDA" w:rsidP="001E7BD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73023">
              <w:rPr>
                <w:rFonts w:asciiTheme="majorHAnsi" w:hAnsiTheme="majorHAnsi" w:cstheme="majorHAnsi"/>
                <w:sz w:val="22"/>
                <w:szCs w:val="22"/>
              </w:rPr>
              <w:t>Grace period for receiving free content:</w:t>
            </w:r>
            <w:r w:rsidR="00D75522">
              <w:rPr>
                <w:rFonts w:asciiTheme="majorHAnsi" w:hAnsiTheme="majorHAnsi" w:cstheme="majorHAnsi"/>
                <w:sz w:val="22"/>
                <w:szCs w:val="22"/>
              </w:rPr>
              <w:t xml:space="preserve"> 3</w:t>
            </w:r>
          </w:p>
        </w:tc>
      </w:tr>
      <w:tr w:rsidR="00105FEE" w:rsidRPr="00B73023" w14:paraId="1445599F" w14:textId="77777777" w:rsidTr="002A62A9">
        <w:trPr>
          <w:trHeight w:val="79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4CBF6D94" w14:textId="297AA306" w:rsidR="00105FEE" w:rsidRPr="00B73023" w:rsidRDefault="003E190E" w:rsidP="00105FEE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Billing a</w:t>
            </w:r>
            <w:r w:rsidR="00105FEE"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ttempts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BAB3E" w14:textId="16CBD851" w:rsidR="00105FEE" w:rsidRPr="00B73023" w:rsidRDefault="005B1869" w:rsidP="00105FE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73023">
              <w:rPr>
                <w:rFonts w:asciiTheme="majorHAnsi" w:hAnsiTheme="majorHAnsi" w:cstheme="majorHAnsi"/>
                <w:sz w:val="22"/>
                <w:szCs w:val="22"/>
              </w:rPr>
              <w:t>Segments definition</w:t>
            </w:r>
            <w:r w:rsidR="002A5688" w:rsidRPr="00B73023">
              <w:rPr>
                <w:rFonts w:asciiTheme="majorHAnsi" w:hAnsiTheme="majorHAnsi" w:cstheme="majorHAnsi"/>
                <w:sz w:val="22"/>
                <w:szCs w:val="22"/>
              </w:rPr>
              <w:t xml:space="preserve"> &amp; Billing attempts</w:t>
            </w:r>
            <w:r w:rsidRPr="00B73023">
              <w:rPr>
                <w:rFonts w:asciiTheme="majorHAnsi" w:hAnsiTheme="majorHAnsi" w:cstheme="majorHAnsi"/>
                <w:sz w:val="22"/>
                <w:szCs w:val="22"/>
              </w:rPr>
              <w:t xml:space="preserve">: </w:t>
            </w:r>
            <w:hyperlink r:id="rId13" w:history="1">
              <w:r w:rsidRPr="00E77D21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Link</w:t>
              </w:r>
            </w:hyperlink>
          </w:p>
        </w:tc>
      </w:tr>
      <w:tr w:rsidR="00ED43FD" w:rsidRPr="00B73023" w14:paraId="2B71719A" w14:textId="77777777" w:rsidTr="002A62A9">
        <w:trPr>
          <w:trHeight w:val="79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53AE4158" w14:textId="106F3E5F" w:rsidR="00ED43FD" w:rsidRPr="00B73023" w:rsidRDefault="00ED43FD" w:rsidP="00ED43FD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  <w:lang w:eastAsia="el-GR"/>
              </w:rPr>
              <w:t>VPN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DB1F8" w14:textId="56DD1127" w:rsidR="00ED43FD" w:rsidRPr="00B73023" w:rsidRDefault="00D11AC0" w:rsidP="00ED43FD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13032276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75522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☒</w:t>
                </w:r>
              </w:sdtContent>
            </w:sdt>
            <w:r w:rsidR="00ED43FD" w:rsidRPr="00B73023">
              <w:rPr>
                <w:rFonts w:asciiTheme="majorHAnsi" w:hAnsiTheme="majorHAnsi" w:cstheme="majorHAnsi"/>
                <w:b/>
                <w:color w:val="000000"/>
                <w:sz w:val="22"/>
                <w:szCs w:val="22"/>
                <w:lang w:eastAsia="el-GR"/>
              </w:rPr>
              <w:t xml:space="preserve"> </w:t>
            </w:r>
            <w:r w:rsidR="00ED43FD" w:rsidRPr="00B73023"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  <w:t xml:space="preserve">Yes   </w:t>
            </w:r>
            <w:r w:rsidR="00301164" w:rsidRPr="00B73023"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  <w:t xml:space="preserve">          </w:t>
            </w: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344165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7951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  <w:r w:rsidR="00ED43FD" w:rsidRPr="00B73023">
              <w:rPr>
                <w:rFonts w:asciiTheme="majorHAnsi" w:hAnsiTheme="majorHAnsi" w:cstheme="majorHAnsi"/>
                <w:b/>
                <w:color w:val="000000"/>
                <w:sz w:val="22"/>
                <w:szCs w:val="22"/>
                <w:lang w:eastAsia="el-GR"/>
              </w:rPr>
              <w:t xml:space="preserve"> </w:t>
            </w:r>
            <w:r w:rsidR="00ED43FD" w:rsidRPr="00B73023"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  <w:t>No</w:t>
            </w:r>
          </w:p>
        </w:tc>
      </w:tr>
      <w:tr w:rsidR="00ED43FD" w:rsidRPr="00B73023" w14:paraId="3EFD535E" w14:textId="77777777" w:rsidTr="002A62A9">
        <w:trPr>
          <w:trHeight w:val="96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6B63D08E" w14:textId="1ACCF818" w:rsidR="00BF0B4C" w:rsidRPr="00B73023" w:rsidRDefault="00694FAD" w:rsidP="00BF0B4C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External</w:t>
            </w:r>
            <w:r w:rsidR="00AB211B"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 xml:space="preserve"> </w:t>
            </w:r>
            <w:r w:rsidR="00ED43FD"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Resources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1F93A" w14:textId="77777777" w:rsidR="00ED43FD" w:rsidRPr="00B73023" w:rsidRDefault="00ED43FD" w:rsidP="00ED43F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73023">
              <w:rPr>
                <w:rFonts w:asciiTheme="majorHAnsi" w:hAnsiTheme="majorHAnsi" w:cstheme="majorHAnsi"/>
                <w:sz w:val="22"/>
                <w:szCs w:val="22"/>
              </w:rPr>
              <w:t xml:space="preserve">API documentation: </w:t>
            </w:r>
            <w:r w:rsidRPr="00B73023">
              <w:rPr>
                <w:rFonts w:asciiTheme="majorHAnsi" w:hAnsiTheme="majorHAnsi" w:cstheme="majorHAnsi"/>
                <w:color w:val="4472C4" w:themeColor="accent1"/>
                <w:sz w:val="22"/>
                <w:szCs w:val="22"/>
                <w:u w:val="single"/>
              </w:rPr>
              <w:t>Link</w:t>
            </w:r>
            <w:r w:rsidRPr="00B73023">
              <w:rPr>
                <w:rFonts w:asciiTheme="majorHAnsi" w:hAnsiTheme="majorHAnsi" w:cstheme="majorHAnsi"/>
                <w:sz w:val="22"/>
                <w:szCs w:val="22"/>
              </w:rPr>
              <w:t xml:space="preserve">   </w:t>
            </w:r>
          </w:p>
          <w:p w14:paraId="4DC2F32C" w14:textId="77777777" w:rsidR="00ED43FD" w:rsidRPr="00B73023" w:rsidRDefault="00ED43FD" w:rsidP="00ED43F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F44D71D" w14:textId="1A861B29" w:rsidR="00ED43FD" w:rsidRPr="00B73023" w:rsidRDefault="00ED43FD" w:rsidP="00ED43FD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B73023">
              <w:rPr>
                <w:rFonts w:asciiTheme="majorHAnsi" w:hAnsiTheme="majorHAnsi" w:cstheme="majorHAnsi"/>
                <w:sz w:val="22"/>
                <w:szCs w:val="22"/>
              </w:rPr>
              <w:t xml:space="preserve">VPN details form: </w:t>
            </w:r>
            <w:r w:rsidR="00032B49" w:rsidRPr="00B73023">
              <w:rPr>
                <w:rFonts w:asciiTheme="majorHAnsi" w:hAnsiTheme="majorHAnsi" w:cstheme="majorHAnsi"/>
                <w:color w:val="4472C4" w:themeColor="accent1"/>
                <w:sz w:val="22"/>
                <w:szCs w:val="22"/>
                <w:u w:val="single"/>
              </w:rPr>
              <w:t>Link</w:t>
            </w:r>
          </w:p>
        </w:tc>
      </w:tr>
    </w:tbl>
    <w:p w14:paraId="2A2B390D" w14:textId="65EC8313" w:rsidR="006F0AB8" w:rsidRPr="00B73023" w:rsidRDefault="006F0AB8" w:rsidP="00744E02">
      <w:pPr>
        <w:pStyle w:val="Heading2"/>
        <w:numPr>
          <w:ilvl w:val="3"/>
          <w:numId w:val="1"/>
        </w:numPr>
        <w:rPr>
          <w:rFonts w:asciiTheme="minorHAnsi" w:hAnsiTheme="minorHAnsi" w:cstheme="minorHAnsi"/>
          <w:color w:val="C00000"/>
        </w:rPr>
        <w:pPrChange w:id="438" w:author="Author">
          <w:pPr>
            <w:pStyle w:val="Heading2"/>
            <w:numPr>
              <w:ilvl w:val="3"/>
              <w:numId w:val="46"/>
            </w:numPr>
            <w:ind w:left="1728" w:hanging="647"/>
          </w:pPr>
        </w:pPrChange>
      </w:pPr>
      <w:bookmarkStart w:id="439" w:name="_Toc19035372"/>
      <w:bookmarkStart w:id="440" w:name="_Toc19119824"/>
      <w:bookmarkEnd w:id="439"/>
      <w:r w:rsidRPr="00B73023">
        <w:rPr>
          <w:rFonts w:asciiTheme="minorHAnsi" w:hAnsiTheme="minorHAnsi" w:cstheme="minorHAnsi"/>
          <w:color w:val="C00000"/>
        </w:rPr>
        <w:t>One-time payment</w:t>
      </w:r>
      <w:bookmarkEnd w:id="440"/>
    </w:p>
    <w:tbl>
      <w:tblPr>
        <w:tblW w:w="10768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7512"/>
      </w:tblGrid>
      <w:tr w:rsidR="006F0AB8" w:rsidRPr="00B73023" w14:paraId="34C7AE3F" w14:textId="77777777" w:rsidTr="002A62A9">
        <w:trPr>
          <w:trHeight w:val="1913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57387712" w14:textId="3E404143" w:rsidR="006F0AB8" w:rsidRPr="00B73023" w:rsidRDefault="006F0AB8" w:rsidP="00F26315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Description</w:t>
            </w:r>
            <w:r w:rsidR="00FD5F5B"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 xml:space="preserve"> / Notes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61E9B" w14:textId="59BBE860" w:rsidR="006027D4" w:rsidRDefault="006027D4" w:rsidP="006027D4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Purchase one (1) round on-demand flow is the following:</w:t>
            </w:r>
          </w:p>
          <w:p w14:paraId="18CE8910" w14:textId="77777777" w:rsidR="006027D4" w:rsidRDefault="006027D4" w:rsidP="006027D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345C6285" w14:textId="43380E13" w:rsidR="006027D4" w:rsidRDefault="006027D4" w:rsidP="006027D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6027D4">
              <w:rPr>
                <w:rFonts w:asciiTheme="majorHAnsi" w:hAnsiTheme="majorHAnsi" w:cstheme="majorHAnsi"/>
                <w:b/>
                <w:sz w:val="22"/>
                <w:szCs w:val="22"/>
              </w:rPr>
              <w:t>Important note: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This feature will be available only via the web-app.</w:t>
            </w:r>
          </w:p>
          <w:p w14:paraId="5880CA04" w14:textId="77777777" w:rsidR="006027D4" w:rsidRDefault="006027D4" w:rsidP="006027D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66CEAA7" w14:textId="402257D3" w:rsidR="006027D4" w:rsidRDefault="006027D4" w:rsidP="006027D4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 logged-in user presses the “Buy another round” button</w:t>
            </w:r>
          </w:p>
          <w:p w14:paraId="0090215B" w14:textId="237DC2B0" w:rsidR="006027D4" w:rsidRDefault="006027D4" w:rsidP="006027D4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BB to initiate an on-demand request </w:t>
            </w:r>
            <w:r w:rsidR="003069AA">
              <w:rPr>
                <w:rFonts w:asciiTheme="majorHAnsi" w:hAnsiTheme="majorHAnsi" w:cstheme="majorHAnsi"/>
                <w:sz w:val="22"/>
                <w:szCs w:val="22"/>
              </w:rPr>
              <w:t>by calling SL’s API</w:t>
            </w:r>
          </w:p>
          <w:p w14:paraId="2AA2967B" w14:textId="77777777" w:rsidR="003069AA" w:rsidRDefault="003069AA" w:rsidP="006027D4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SL tries to charge 2 EGP on the sport via direct billing through SDP</w:t>
            </w:r>
          </w:p>
          <w:p w14:paraId="053AE3E0" w14:textId="70589B76" w:rsidR="003069AA" w:rsidRDefault="003069AA" w:rsidP="003069AA">
            <w:pPr>
              <w:pStyle w:val="ListParagraph"/>
              <w:numPr>
                <w:ilvl w:val="1"/>
                <w:numId w:val="36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If unsuccessful, an error code to be returned to BB in order for an error message to appear on the screen </w:t>
            </w:r>
            <w:r w:rsidRPr="003069AA"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  <w:t>(TBC for error messages)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  <w:p w14:paraId="1250DFCD" w14:textId="4A546E1A" w:rsidR="003069AA" w:rsidRDefault="003069AA" w:rsidP="003069AA">
            <w:pPr>
              <w:pStyle w:val="ListParagraph"/>
              <w:numPr>
                <w:ilvl w:val="1"/>
                <w:numId w:val="36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If successful, SL to notify BB with success response</w:t>
            </w:r>
          </w:p>
          <w:p w14:paraId="2410C459" w14:textId="129839FE" w:rsidR="003069AA" w:rsidRDefault="003069AA" w:rsidP="003069AA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SL to award 1 credit to the user and </w:t>
            </w:r>
            <w:ins w:id="441" w:author="Author">
              <w:r w:rsidR="00F66B47">
                <w:rPr>
                  <w:rFonts w:asciiTheme="majorHAnsi" w:hAnsiTheme="majorHAnsi" w:cstheme="majorHAnsi"/>
                  <w:sz w:val="22"/>
                  <w:szCs w:val="22"/>
                </w:rPr>
                <w:t xml:space="preserve">BB to </w:t>
              </w:r>
            </w:ins>
            <w:r>
              <w:rPr>
                <w:rFonts w:asciiTheme="majorHAnsi" w:hAnsiTheme="majorHAnsi" w:cstheme="majorHAnsi"/>
                <w:sz w:val="22"/>
                <w:szCs w:val="22"/>
              </w:rPr>
              <w:t>inform him</w:t>
            </w:r>
            <w:ins w:id="442" w:author="Author">
              <w:r w:rsidR="00F66B47">
                <w:rPr>
                  <w:rFonts w:asciiTheme="majorHAnsi" w:hAnsiTheme="majorHAnsi" w:cstheme="majorHAnsi"/>
                  <w:sz w:val="22"/>
                  <w:szCs w:val="22"/>
                </w:rPr>
                <w:t>/her</w:t>
              </w:r>
            </w:ins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via a success screen</w:t>
            </w:r>
          </w:p>
          <w:p w14:paraId="3C0F58F0" w14:textId="1F8D0682" w:rsidR="003069AA" w:rsidRDefault="003069AA" w:rsidP="003069AA">
            <w:pPr>
              <w:pStyle w:val="ListParagraph"/>
              <w:numPr>
                <w:ilvl w:val="0"/>
                <w:numId w:val="36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SL to check if user has downloaded “my Orange” app</w:t>
            </w:r>
          </w:p>
          <w:p w14:paraId="003F6CE4" w14:textId="79FA3A35" w:rsidR="003069AA" w:rsidRDefault="003069AA" w:rsidP="003069AA">
            <w:pPr>
              <w:pStyle w:val="ListParagraph"/>
              <w:numPr>
                <w:ilvl w:val="1"/>
                <w:numId w:val="36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If yes, points to be added to the user according to the points’ scheme and special MT to be sent to the user. For example:</w:t>
            </w:r>
          </w:p>
          <w:p w14:paraId="066C4690" w14:textId="2B38EEA0" w:rsidR="003069AA" w:rsidRPr="003069AA" w:rsidRDefault="003069AA" w:rsidP="003069AA">
            <w:pPr>
              <w:pStyle w:val="ListParagraph"/>
              <w:ind w:left="1440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3069AA">
              <w:rPr>
                <w:rFonts w:asciiTheme="majorHAnsi" w:hAnsiTheme="majorHAnsi" w:cstheme="majorHAnsi"/>
                <w:i/>
                <w:sz w:val="22"/>
                <w:szCs w:val="22"/>
              </w:rPr>
              <w:t>“Surprise form Orange:</w:t>
            </w:r>
          </w:p>
          <w:p w14:paraId="0F97EB1C" w14:textId="3F3DDE2F" w:rsidR="003069AA" w:rsidRPr="003069AA" w:rsidRDefault="003069AA" w:rsidP="003069AA">
            <w:pPr>
              <w:pStyle w:val="ListParagraph"/>
              <w:ind w:left="1440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3069AA">
              <w:rPr>
                <w:rFonts w:asciiTheme="majorHAnsi" w:hAnsiTheme="majorHAnsi" w:cstheme="majorHAnsi"/>
                <w:i/>
                <w:sz w:val="22"/>
                <w:szCs w:val="22"/>
              </w:rPr>
              <w:t>1,000 extra points are yours because you belong to my Orange app users! Redeem your round to get closer to the 55,000 pounds this month!”</w:t>
            </w:r>
          </w:p>
          <w:p w14:paraId="2188D685" w14:textId="56E02C4C" w:rsidR="003069AA" w:rsidRPr="003069AA" w:rsidRDefault="003069AA" w:rsidP="003069AA">
            <w:pPr>
              <w:pStyle w:val="ListParagraph"/>
              <w:numPr>
                <w:ilvl w:val="1"/>
                <w:numId w:val="36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If not, no extra points to be added to the user</w:t>
            </w:r>
          </w:p>
          <w:p w14:paraId="2C3CD517" w14:textId="77777777" w:rsidR="006F0AB8" w:rsidRPr="00B73023" w:rsidRDefault="006F0AB8" w:rsidP="00F26315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</w:tr>
      <w:tr w:rsidR="002C3452" w:rsidRPr="00B73023" w14:paraId="7B74FD8A" w14:textId="77777777" w:rsidTr="002A62A9">
        <w:trPr>
          <w:trHeight w:val="552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1D81D3FF" w14:textId="52233B5B" w:rsidR="002C3452" w:rsidRPr="00B73023" w:rsidRDefault="002C3452" w:rsidP="00507C9A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Available via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E8D72" w14:textId="74F585A2" w:rsidR="002C3452" w:rsidRPr="00B73023" w:rsidRDefault="002C3452" w:rsidP="00D75522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B73023"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  <w:t>API</w:t>
            </w:r>
            <w:ins w:id="443" w:author="Author">
              <w:r w:rsidR="00F66B47">
                <w:rPr>
                  <w:rFonts w:asciiTheme="majorHAnsi" w:hAnsiTheme="majorHAnsi" w:cstheme="majorHAnsi"/>
                  <w:color w:val="000000"/>
                  <w:sz w:val="22"/>
                  <w:szCs w:val="22"/>
                  <w:lang w:eastAsia="el-GR"/>
                </w:rPr>
                <w:t>s</w:t>
              </w:r>
            </w:ins>
          </w:p>
        </w:tc>
      </w:tr>
      <w:tr w:rsidR="006F0AB8" w:rsidRPr="00B73023" w14:paraId="23C5107E" w14:textId="77777777" w:rsidTr="002A62A9">
        <w:trPr>
          <w:trHeight w:val="593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6B746706" w14:textId="77777777" w:rsidR="006F0AB8" w:rsidRPr="00B73023" w:rsidRDefault="006F0AB8" w:rsidP="00F26315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Process runs by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13D99" w14:textId="6A52E2C9" w:rsidR="006F0AB8" w:rsidRPr="00B73023" w:rsidRDefault="002A62A9" w:rsidP="00F2631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SmartLink</w:t>
            </w:r>
            <w:r w:rsidR="006F0AB8" w:rsidRPr="00B73023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</w:tr>
      <w:tr w:rsidR="006F0AB8" w:rsidRPr="00B73023" w14:paraId="0A931584" w14:textId="77777777" w:rsidTr="002A62A9">
        <w:trPr>
          <w:trHeight w:val="667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5A1679A1" w14:textId="0A14992E" w:rsidR="006F0AB8" w:rsidRPr="00B73023" w:rsidRDefault="00F66B47" w:rsidP="00F26315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ins w:id="444" w:author="Author">
              <w:r>
                <w:rPr>
                  <w:rFonts w:asciiTheme="minorHAnsi" w:hAnsiTheme="minorHAnsi" w:cstheme="minorHAnsi"/>
                  <w:b/>
                  <w:color w:val="FFFFFF"/>
                  <w:sz w:val="22"/>
                </w:rPr>
                <w:t>B</w:t>
              </w:r>
            </w:ins>
            <w:del w:id="445" w:author="Author">
              <w:r w:rsidR="006F0AB8" w:rsidRPr="00B73023" w:rsidDel="00F66B47">
                <w:rPr>
                  <w:rFonts w:asciiTheme="minorHAnsi" w:hAnsiTheme="minorHAnsi" w:cstheme="minorHAnsi"/>
                  <w:b/>
                  <w:color w:val="FFFFFF"/>
                  <w:sz w:val="22"/>
                </w:rPr>
                <w:delText>Partial b</w:delText>
              </w:r>
            </w:del>
            <w:r w:rsidR="006F0AB8"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illing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9C7CF" w14:textId="63A3FADB" w:rsidR="006F0AB8" w:rsidRPr="002A62A9" w:rsidRDefault="002A62A9" w:rsidP="00744E02">
            <w:pPr>
              <w:pStyle w:val="BodyText"/>
              <w:spacing w:line="276" w:lineRule="auto"/>
              <w:ind w:left="0"/>
              <w:rPr>
                <w:rFonts w:asciiTheme="majorHAnsi" w:hAnsiTheme="majorHAnsi" w:cstheme="majorHAnsi"/>
                <w:b/>
                <w:sz w:val="22"/>
                <w:szCs w:val="22"/>
              </w:rPr>
              <w:pPrChange w:id="446" w:author="Author">
                <w:pPr>
                  <w:pStyle w:val="BodyText"/>
                  <w:spacing w:line="276" w:lineRule="auto"/>
                  <w:ind w:left="0"/>
                </w:pPr>
              </w:pPrChange>
            </w:pPr>
            <w:r w:rsidRPr="006A683F">
              <w:rPr>
                <w:rFonts w:asciiTheme="majorHAnsi" w:eastAsiaTheme="minorHAnsi" w:hAnsiTheme="majorHAnsi" w:cstheme="minorBidi"/>
                <w:b/>
                <w:sz w:val="22"/>
                <w:szCs w:val="22"/>
              </w:rPr>
              <w:t>2.00 EGP</w:t>
            </w:r>
            <w:r w:rsidRPr="006A683F">
              <w:rPr>
                <w:rFonts w:asciiTheme="majorHAnsi" w:eastAsiaTheme="minorHAnsi" w:hAnsiTheme="majorHAnsi" w:cstheme="minorBidi"/>
                <w:sz w:val="22"/>
                <w:szCs w:val="22"/>
              </w:rPr>
              <w:t xml:space="preserve"> </w:t>
            </w:r>
            <w:del w:id="447" w:author="Author">
              <w:r w:rsidRPr="006A683F" w:rsidDel="00F66B47">
                <w:rPr>
                  <w:rFonts w:asciiTheme="majorHAnsi" w:eastAsiaTheme="minorHAnsi" w:hAnsiTheme="majorHAnsi" w:cstheme="minorBidi"/>
                  <w:sz w:val="22"/>
                  <w:szCs w:val="22"/>
                </w:rPr>
                <w:delText>(200 piasters - full charge): 100% of daily points to be awarded</w:delText>
              </w:r>
            </w:del>
          </w:p>
        </w:tc>
      </w:tr>
      <w:tr w:rsidR="00BF0B4C" w:rsidRPr="00B73023" w:rsidDel="00F66B47" w14:paraId="244B8BAD" w14:textId="0A10966E" w:rsidTr="002A62A9">
        <w:trPr>
          <w:trHeight w:val="595"/>
          <w:del w:id="448" w:author="Autho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73CB9555" w14:textId="53EA02AD" w:rsidR="00BF0B4C" w:rsidRPr="00B73023" w:rsidDel="00F66B47" w:rsidRDefault="00BF0B4C" w:rsidP="00BF0B4C">
            <w:pPr>
              <w:jc w:val="right"/>
              <w:rPr>
                <w:del w:id="449" w:author="Author"/>
                <w:rFonts w:asciiTheme="minorHAnsi" w:hAnsiTheme="minorHAnsi" w:cstheme="minorHAnsi"/>
                <w:b/>
                <w:color w:val="FFFFFF"/>
                <w:sz w:val="22"/>
              </w:rPr>
            </w:pPr>
            <w:del w:id="450" w:author="Author">
              <w:r w:rsidRPr="00B73023" w:rsidDel="00F66B47">
                <w:rPr>
                  <w:rFonts w:asciiTheme="minorHAnsi" w:hAnsiTheme="minorHAnsi" w:cstheme="minorHAnsi"/>
                  <w:b/>
                  <w:color w:val="FFFFFF"/>
                  <w:sz w:val="22"/>
                  <w:lang w:eastAsia="el-GR"/>
                </w:rPr>
                <w:delText>VPN</w:delText>
              </w:r>
            </w:del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CC341" w14:textId="3B06AC66" w:rsidR="00BF0B4C" w:rsidRPr="00B73023" w:rsidDel="00F66B47" w:rsidRDefault="00D11AC0" w:rsidP="00BF0B4C">
            <w:pPr>
              <w:rPr>
                <w:del w:id="451" w:author="Author"/>
                <w:rFonts w:asciiTheme="majorHAnsi" w:hAnsiTheme="majorHAnsi" w:cstheme="majorHAnsi"/>
                <w:b/>
                <w:sz w:val="22"/>
                <w:szCs w:val="22"/>
              </w:rPr>
            </w:pPr>
            <w:customXmlDelRangeStart w:id="452" w:author="Author"/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14161579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customXmlDelRangeEnd w:id="452"/>
                <w:del w:id="453" w:author="Author">
                  <w:r w:rsidR="002A62A9" w:rsidDel="00F66B47">
                    <w:rPr>
                      <w:rFonts w:ascii="MS Gothic" w:eastAsia="MS Gothic" w:hAnsi="MS Gothic" w:cstheme="majorHAnsi" w:hint="eastAsia"/>
                      <w:szCs w:val="22"/>
                      <w:lang w:val="el-GR"/>
                    </w:rPr>
                    <w:delText>☒</w:delText>
                  </w:r>
                </w:del>
                <w:customXmlDelRangeStart w:id="454" w:author="Author"/>
              </w:sdtContent>
            </w:sdt>
            <w:customXmlDelRangeEnd w:id="454"/>
            <w:del w:id="455" w:author="Author">
              <w:r w:rsidR="009D007F" w:rsidRPr="00B73023" w:rsidDel="00F66B47">
                <w:rPr>
                  <w:rFonts w:asciiTheme="majorHAnsi" w:hAnsiTheme="majorHAnsi" w:cstheme="majorHAnsi"/>
                  <w:b/>
                  <w:sz w:val="22"/>
                  <w:szCs w:val="22"/>
                  <w:lang w:eastAsia="el-GR"/>
                </w:rPr>
                <w:delText xml:space="preserve"> </w:delText>
              </w:r>
              <w:r w:rsidR="009D007F" w:rsidRPr="00B73023" w:rsidDel="00F66B47">
                <w:rPr>
                  <w:rFonts w:asciiTheme="majorHAnsi" w:hAnsiTheme="majorHAnsi" w:cstheme="majorHAnsi"/>
                  <w:sz w:val="22"/>
                  <w:szCs w:val="22"/>
                  <w:lang w:eastAsia="el-GR"/>
                </w:rPr>
                <w:delText xml:space="preserve">Yes                </w:delText>
              </w:r>
            </w:del>
            <w:customXmlDelRangeStart w:id="456" w:author="Author"/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62948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customXmlDelRangeEnd w:id="456"/>
                <w:del w:id="457" w:author="Author">
                  <w:r w:rsidR="00AB7951" w:rsidDel="00F66B47">
                    <w:rPr>
                      <w:rFonts w:ascii="MS Gothic" w:eastAsia="MS Gothic" w:hAnsi="MS Gothic" w:cstheme="majorHAnsi" w:hint="eastAsia"/>
                      <w:szCs w:val="22"/>
                      <w:lang w:val="el-GR"/>
                    </w:rPr>
                    <w:delText>☐</w:delText>
                  </w:r>
                </w:del>
                <w:customXmlDelRangeStart w:id="458" w:author="Author"/>
              </w:sdtContent>
            </w:sdt>
            <w:customXmlDelRangeEnd w:id="458"/>
            <w:del w:id="459" w:author="Author">
              <w:r w:rsidR="009D007F" w:rsidRPr="00B73023" w:rsidDel="00F66B47">
                <w:rPr>
                  <w:rFonts w:asciiTheme="majorHAnsi" w:hAnsiTheme="majorHAnsi" w:cstheme="majorHAnsi"/>
                  <w:b/>
                  <w:sz w:val="22"/>
                  <w:szCs w:val="22"/>
                  <w:lang w:eastAsia="el-GR"/>
                </w:rPr>
                <w:delText xml:space="preserve"> </w:delText>
              </w:r>
              <w:r w:rsidR="009D007F" w:rsidRPr="00B73023" w:rsidDel="00F66B47">
                <w:rPr>
                  <w:rFonts w:asciiTheme="majorHAnsi" w:hAnsiTheme="majorHAnsi" w:cstheme="majorHAnsi"/>
                  <w:sz w:val="22"/>
                  <w:szCs w:val="22"/>
                  <w:lang w:eastAsia="el-GR"/>
                </w:rPr>
                <w:delText>No</w:delText>
              </w:r>
            </w:del>
          </w:p>
        </w:tc>
      </w:tr>
      <w:tr w:rsidR="00BF0B4C" w:rsidRPr="00B73023" w:rsidDel="00F66B47" w14:paraId="30A9902B" w14:textId="612B62FB" w:rsidTr="002A62A9">
        <w:trPr>
          <w:trHeight w:val="983"/>
          <w:del w:id="460" w:author="Autho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013A3761" w14:textId="42B2D729" w:rsidR="00BF0B4C" w:rsidRPr="00B73023" w:rsidDel="00F66B47" w:rsidRDefault="00F324AF" w:rsidP="00BF0B4C">
            <w:pPr>
              <w:jc w:val="right"/>
              <w:rPr>
                <w:del w:id="461" w:author="Author"/>
                <w:rFonts w:asciiTheme="minorHAnsi" w:hAnsiTheme="minorHAnsi" w:cstheme="minorHAnsi"/>
                <w:b/>
                <w:color w:val="FFFFFF"/>
                <w:sz w:val="22"/>
              </w:rPr>
            </w:pPr>
            <w:del w:id="462" w:author="Author">
              <w:r w:rsidRPr="00B73023" w:rsidDel="00F66B47">
                <w:rPr>
                  <w:rFonts w:asciiTheme="minorHAnsi" w:hAnsiTheme="minorHAnsi" w:cstheme="minorHAnsi"/>
                  <w:b/>
                  <w:color w:val="FFFFFF"/>
                  <w:sz w:val="22"/>
                </w:rPr>
                <w:delText>External</w:delText>
              </w:r>
              <w:r w:rsidR="00650057" w:rsidRPr="00B73023" w:rsidDel="00F66B47">
                <w:rPr>
                  <w:rFonts w:asciiTheme="minorHAnsi" w:hAnsiTheme="minorHAnsi" w:cstheme="minorHAnsi"/>
                  <w:b/>
                  <w:color w:val="FFFFFF"/>
                  <w:sz w:val="22"/>
                </w:rPr>
                <w:delText xml:space="preserve"> </w:delText>
              </w:r>
              <w:r w:rsidR="00BF0B4C" w:rsidRPr="00B73023" w:rsidDel="00F66B47">
                <w:rPr>
                  <w:rFonts w:asciiTheme="minorHAnsi" w:hAnsiTheme="minorHAnsi" w:cstheme="minorHAnsi"/>
                  <w:b/>
                  <w:color w:val="FFFFFF"/>
                  <w:sz w:val="22"/>
                </w:rPr>
                <w:delText>Resources</w:delText>
              </w:r>
            </w:del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B3B50" w14:textId="5D5CCB27" w:rsidR="00BF0B4C" w:rsidRPr="00B73023" w:rsidDel="00F66B47" w:rsidRDefault="00BF0B4C" w:rsidP="00BF0B4C">
            <w:pPr>
              <w:rPr>
                <w:del w:id="463" w:author="Author"/>
                <w:rFonts w:asciiTheme="majorHAnsi" w:hAnsiTheme="majorHAnsi" w:cstheme="majorHAnsi"/>
                <w:sz w:val="22"/>
                <w:szCs w:val="22"/>
              </w:rPr>
            </w:pPr>
            <w:del w:id="464" w:author="Author">
              <w:r w:rsidRPr="00B73023" w:rsidDel="00F66B47">
                <w:rPr>
                  <w:rFonts w:asciiTheme="majorHAnsi" w:hAnsiTheme="majorHAnsi" w:cstheme="majorHAnsi"/>
                  <w:sz w:val="22"/>
                  <w:szCs w:val="22"/>
                </w:rPr>
                <w:delText xml:space="preserve">API documentation: </w:delText>
              </w:r>
              <w:r w:rsidRPr="00B73023" w:rsidDel="00F66B47">
                <w:rPr>
                  <w:rFonts w:asciiTheme="majorHAnsi" w:hAnsiTheme="majorHAnsi" w:cstheme="majorHAnsi"/>
                  <w:color w:val="4472C4" w:themeColor="accent1"/>
                  <w:sz w:val="22"/>
                  <w:szCs w:val="22"/>
                  <w:u w:val="single"/>
                </w:rPr>
                <w:delText>Link</w:delText>
              </w:r>
              <w:r w:rsidRPr="00B73023" w:rsidDel="00F66B47">
                <w:rPr>
                  <w:rFonts w:asciiTheme="majorHAnsi" w:hAnsiTheme="majorHAnsi" w:cstheme="majorHAnsi"/>
                  <w:sz w:val="22"/>
                  <w:szCs w:val="22"/>
                </w:rPr>
                <w:delText xml:space="preserve">   </w:delText>
              </w:r>
            </w:del>
          </w:p>
          <w:p w14:paraId="79CF32F1" w14:textId="4BEA8CE1" w:rsidR="00BF0B4C" w:rsidRPr="00B73023" w:rsidDel="00F66B47" w:rsidRDefault="00BF0B4C" w:rsidP="00BF0B4C">
            <w:pPr>
              <w:rPr>
                <w:del w:id="465" w:author="Author"/>
                <w:rFonts w:asciiTheme="majorHAnsi" w:hAnsiTheme="majorHAnsi" w:cstheme="majorHAnsi"/>
                <w:sz w:val="22"/>
                <w:szCs w:val="22"/>
              </w:rPr>
            </w:pPr>
          </w:p>
          <w:p w14:paraId="1CE24CD0" w14:textId="01958C13" w:rsidR="00BF0B4C" w:rsidRPr="00B73023" w:rsidDel="00F66B47" w:rsidRDefault="00BF0B4C" w:rsidP="00BF0B4C">
            <w:pPr>
              <w:rPr>
                <w:del w:id="466" w:author="Author"/>
                <w:rFonts w:asciiTheme="majorHAnsi" w:hAnsiTheme="majorHAnsi" w:cstheme="majorHAnsi"/>
                <w:b/>
                <w:sz w:val="22"/>
                <w:szCs w:val="22"/>
              </w:rPr>
            </w:pPr>
            <w:del w:id="467" w:author="Author">
              <w:r w:rsidRPr="00B73023" w:rsidDel="00F66B47">
                <w:rPr>
                  <w:rFonts w:asciiTheme="majorHAnsi" w:hAnsiTheme="majorHAnsi" w:cstheme="majorHAnsi"/>
                  <w:sz w:val="22"/>
                  <w:szCs w:val="22"/>
                </w:rPr>
                <w:delText xml:space="preserve">VPN details form: </w:delText>
              </w:r>
              <w:r w:rsidR="00032B49" w:rsidRPr="00B73023" w:rsidDel="00F66B47">
                <w:rPr>
                  <w:rFonts w:asciiTheme="majorHAnsi" w:hAnsiTheme="majorHAnsi" w:cstheme="majorHAnsi"/>
                  <w:color w:val="4472C4" w:themeColor="accent1"/>
                  <w:sz w:val="22"/>
                  <w:szCs w:val="22"/>
                  <w:u w:val="single"/>
                </w:rPr>
                <w:delText>Link</w:delText>
              </w:r>
            </w:del>
          </w:p>
        </w:tc>
      </w:tr>
    </w:tbl>
    <w:p w14:paraId="4E5A86D8" w14:textId="77777777" w:rsidR="00BF0B4C" w:rsidRPr="00B73023" w:rsidRDefault="00BF0B4C" w:rsidP="00BF0B4C">
      <w:pPr>
        <w:rPr>
          <w:lang w:eastAsia="el-GR"/>
        </w:rPr>
      </w:pPr>
    </w:p>
    <w:p w14:paraId="1D00AFD3" w14:textId="58812C39" w:rsidR="006F0AB8" w:rsidRPr="00B73023" w:rsidDel="00F66B47" w:rsidRDefault="006F0AB8" w:rsidP="00744E02">
      <w:pPr>
        <w:pStyle w:val="ListParagraph"/>
        <w:ind w:left="360"/>
        <w:rPr>
          <w:del w:id="468" w:author="Author"/>
          <w:lang w:eastAsia="el-GR"/>
        </w:rPr>
      </w:pPr>
      <w:bookmarkStart w:id="469" w:name="_Toc19119825"/>
      <w:bookmarkEnd w:id="469"/>
    </w:p>
    <w:p w14:paraId="77004862" w14:textId="3890E614" w:rsidR="00DC068B" w:rsidRPr="00B73023" w:rsidRDefault="002A62A9" w:rsidP="00744E02">
      <w:pPr>
        <w:pStyle w:val="Heading2"/>
        <w:numPr>
          <w:ilvl w:val="3"/>
          <w:numId w:val="1"/>
        </w:numPr>
        <w:rPr>
          <w:rFonts w:asciiTheme="minorHAnsi" w:hAnsiTheme="minorHAnsi" w:cstheme="minorHAnsi"/>
          <w:color w:val="C00000"/>
        </w:rPr>
        <w:pPrChange w:id="470" w:author="Author">
          <w:pPr>
            <w:pStyle w:val="Heading2"/>
            <w:numPr>
              <w:ilvl w:val="3"/>
              <w:numId w:val="46"/>
            </w:numPr>
            <w:ind w:left="1728" w:hanging="647"/>
          </w:pPr>
        </w:pPrChange>
      </w:pPr>
      <w:bookmarkStart w:id="471" w:name="_Toc19119826"/>
      <w:r>
        <w:rPr>
          <w:rFonts w:asciiTheme="minorHAnsi" w:hAnsiTheme="minorHAnsi" w:cstheme="minorHAnsi"/>
          <w:color w:val="C00000"/>
        </w:rPr>
        <w:t>Content awarding</w:t>
      </w:r>
      <w:bookmarkEnd w:id="471"/>
    </w:p>
    <w:tbl>
      <w:tblPr>
        <w:tblW w:w="10768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7512"/>
      </w:tblGrid>
      <w:tr w:rsidR="00F26315" w:rsidRPr="00B73023" w14:paraId="0E0D6F6E" w14:textId="77777777" w:rsidTr="002A62A9">
        <w:trPr>
          <w:trHeight w:val="1227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54AA7173" w14:textId="35883D5F" w:rsidR="00F26315" w:rsidRPr="00B73023" w:rsidRDefault="00F26315" w:rsidP="00F26315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Description</w:t>
            </w:r>
            <w:r w:rsidR="00A96960"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 xml:space="preserve"> / Notes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142CC" w14:textId="77777777" w:rsidR="004C3BF9" w:rsidRPr="00D062D9" w:rsidRDefault="004C3BF9" w:rsidP="004C3BF9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asciiTheme="majorHAnsi" w:hAnsiTheme="majorHAnsi" w:cstheme="majorHAnsi"/>
                <w:sz w:val="22"/>
                <w:szCs w:val="22"/>
              </w:rPr>
            </w:pPr>
            <w:r w:rsidRPr="00D062D9">
              <w:rPr>
                <w:rFonts w:asciiTheme="majorHAnsi" w:hAnsiTheme="majorHAnsi" w:cstheme="majorHAnsi"/>
                <w:sz w:val="22"/>
                <w:szCs w:val="22"/>
              </w:rPr>
              <w:t>SL to initiate the billing</w:t>
            </w:r>
          </w:p>
          <w:p w14:paraId="57CC5C0F" w14:textId="77777777" w:rsidR="004C3BF9" w:rsidRPr="00D062D9" w:rsidRDefault="004C3BF9" w:rsidP="004C3BF9">
            <w:pPr>
              <w:pStyle w:val="ListParagraph"/>
              <w:numPr>
                <w:ilvl w:val="2"/>
                <w:numId w:val="35"/>
              </w:numPr>
              <w:ind w:left="1080"/>
              <w:rPr>
                <w:rFonts w:asciiTheme="majorHAnsi" w:hAnsiTheme="majorHAnsi" w:cstheme="majorHAnsi"/>
                <w:sz w:val="22"/>
                <w:szCs w:val="22"/>
              </w:rPr>
            </w:pPr>
            <w:r w:rsidRPr="00D062D9">
              <w:rPr>
                <w:rFonts w:asciiTheme="majorHAnsi" w:hAnsiTheme="majorHAnsi" w:cstheme="majorHAnsi"/>
                <w:sz w:val="22"/>
                <w:szCs w:val="22"/>
              </w:rPr>
              <w:t>If failed reply, no action to be taken</w:t>
            </w:r>
          </w:p>
          <w:p w14:paraId="55F47E05" w14:textId="77777777" w:rsidR="004C3BF9" w:rsidRPr="00D062D9" w:rsidRDefault="004C3BF9" w:rsidP="004C3BF9">
            <w:pPr>
              <w:pStyle w:val="ListParagraph"/>
              <w:numPr>
                <w:ilvl w:val="2"/>
                <w:numId w:val="35"/>
              </w:numPr>
              <w:ind w:left="1080"/>
              <w:rPr>
                <w:rFonts w:asciiTheme="majorHAnsi" w:hAnsiTheme="majorHAnsi" w:cstheme="majorHAnsi"/>
                <w:sz w:val="22"/>
                <w:szCs w:val="22"/>
              </w:rPr>
            </w:pPr>
            <w:r w:rsidRPr="00D062D9">
              <w:rPr>
                <w:rFonts w:asciiTheme="majorHAnsi" w:hAnsiTheme="majorHAnsi" w:cstheme="majorHAnsi"/>
                <w:sz w:val="22"/>
                <w:szCs w:val="22"/>
              </w:rPr>
              <w:t>If success reply to be received, we continue to the next step</w:t>
            </w:r>
          </w:p>
          <w:p w14:paraId="1F93661A" w14:textId="77777777" w:rsidR="004C3BF9" w:rsidRPr="00D062D9" w:rsidRDefault="004C3BF9" w:rsidP="004C3BF9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asciiTheme="majorHAnsi" w:hAnsiTheme="majorHAnsi" w:cstheme="majorHAnsi"/>
                <w:sz w:val="22"/>
                <w:szCs w:val="22"/>
              </w:rPr>
            </w:pPr>
            <w:r w:rsidRPr="00D062D9">
              <w:rPr>
                <w:rFonts w:asciiTheme="majorHAnsi" w:hAnsiTheme="majorHAnsi" w:cstheme="majorHAnsi"/>
                <w:sz w:val="22"/>
                <w:szCs w:val="22"/>
              </w:rPr>
              <w:t>SL to award the user with points based on the points scheme</w:t>
            </w:r>
          </w:p>
          <w:p w14:paraId="74C0B694" w14:textId="77777777" w:rsidR="004C3BF9" w:rsidRPr="006027D4" w:rsidRDefault="004C3BF9" w:rsidP="004C3BF9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asciiTheme="majorHAnsi" w:hAnsiTheme="majorHAnsi" w:cstheme="majorHAnsi"/>
                <w:sz w:val="22"/>
                <w:szCs w:val="22"/>
              </w:rPr>
            </w:pPr>
            <w:r w:rsidRPr="00D062D9">
              <w:rPr>
                <w:rFonts w:asciiTheme="majorHAnsi" w:hAnsiTheme="majorHAnsi" w:cstheme="majorHAnsi"/>
                <w:sz w:val="22"/>
                <w:szCs w:val="22"/>
              </w:rPr>
              <w:t xml:space="preserve">SL to notify BB in order for a </w:t>
            </w:r>
            <w:r w:rsidRPr="004C3BF9">
              <w:rPr>
                <w:rFonts w:asciiTheme="majorHAnsi" w:hAnsiTheme="majorHAnsi" w:cstheme="majorHAnsi"/>
                <w:b/>
                <w:sz w:val="22"/>
                <w:szCs w:val="22"/>
              </w:rPr>
              <w:t>daily ephemeral credit</w:t>
            </w:r>
            <w:r w:rsidRPr="00D062D9">
              <w:rPr>
                <w:rFonts w:asciiTheme="majorHAnsi" w:hAnsiTheme="majorHAnsi" w:cstheme="majorHAnsi"/>
                <w:sz w:val="22"/>
                <w:szCs w:val="22"/>
              </w:rPr>
              <w:t xml:space="preserve"> to be awarded to the </w:t>
            </w:r>
            <w:r w:rsidRPr="006027D4">
              <w:rPr>
                <w:rFonts w:asciiTheme="majorHAnsi" w:hAnsiTheme="majorHAnsi" w:cstheme="majorHAnsi"/>
                <w:sz w:val="22"/>
                <w:szCs w:val="22"/>
              </w:rPr>
              <w:t>user</w:t>
            </w:r>
          </w:p>
          <w:p w14:paraId="20294261" w14:textId="77777777" w:rsidR="004C3BF9" w:rsidRDefault="004C3BF9" w:rsidP="004C3BF9">
            <w:pPr>
              <w:pStyle w:val="ListParagraph"/>
              <w:numPr>
                <w:ilvl w:val="0"/>
                <w:numId w:val="37"/>
              </w:numPr>
              <w:ind w:left="36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SL to check if the user has downloaded the “my Orange” app</w:t>
            </w:r>
          </w:p>
          <w:p w14:paraId="69E44B64" w14:textId="77777777" w:rsidR="004C3BF9" w:rsidRDefault="004C3BF9" w:rsidP="004C3BF9">
            <w:pPr>
              <w:pStyle w:val="ListParagraph"/>
              <w:numPr>
                <w:ilvl w:val="2"/>
                <w:numId w:val="35"/>
              </w:numPr>
              <w:ind w:left="108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If user has downloaded the app, SL to award him/her with the respective points and then to push a normal renewal MT. For example:</w:t>
            </w:r>
          </w:p>
          <w:p w14:paraId="762D3875" w14:textId="77777777" w:rsidR="004C3BF9" w:rsidRPr="006027D4" w:rsidRDefault="004C3BF9" w:rsidP="004C3BF9">
            <w:pPr>
              <w:pStyle w:val="ListParagraph"/>
              <w:ind w:left="1080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6027D4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Congratulations, </w:t>
            </w:r>
            <w:r>
              <w:rPr>
                <w:rFonts w:asciiTheme="majorHAnsi" w:hAnsiTheme="majorHAnsi" w:cstheme="majorHAnsi"/>
                <w:i/>
                <w:sz w:val="22"/>
                <w:szCs w:val="22"/>
              </w:rPr>
              <w:t>100</w:t>
            </w:r>
            <w:r w:rsidRPr="006027D4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 points are yours</w:t>
            </w:r>
            <w:r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 because you’re my Orange app customer</w:t>
            </w:r>
            <w:r w:rsidRPr="006027D4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. Follow the link </w:t>
            </w:r>
            <w:hyperlink r:id="rId14" w:history="1">
              <w:r w:rsidRPr="006027D4">
                <w:rPr>
                  <w:rStyle w:val="Hyperlink"/>
                  <w:rFonts w:asciiTheme="majorHAnsi" w:hAnsiTheme="majorHAnsi" w:cstheme="majorHAnsi"/>
                  <w:i/>
                  <w:sz w:val="22"/>
                  <w:szCs w:val="22"/>
                </w:rPr>
                <w:t>bit.ly/swipe</w:t>
              </w:r>
            </w:hyperlink>
            <w:r w:rsidRPr="006027D4">
              <w:rPr>
                <w:rFonts w:asciiTheme="majorHAnsi" w:hAnsiTheme="majorHAnsi" w:cstheme="majorHAnsi"/>
                <w:i/>
                <w:sz w:val="22"/>
                <w:szCs w:val="22"/>
              </w:rPr>
              <w:t>, play your daily round</w:t>
            </w:r>
            <w:r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 and get closer to the Cash</w:t>
            </w:r>
            <w:r w:rsidRPr="006027D4">
              <w:rPr>
                <w:rFonts w:asciiTheme="majorHAnsi" w:hAnsiTheme="majorHAnsi" w:cstheme="majorHAnsi"/>
                <w:i/>
                <w:sz w:val="22"/>
                <w:szCs w:val="22"/>
              </w:rPr>
              <w:t>!</w:t>
            </w:r>
          </w:p>
          <w:p w14:paraId="3FDBC761" w14:textId="77777777" w:rsidR="004C3BF9" w:rsidRDefault="004C3BF9" w:rsidP="004C3BF9">
            <w:pPr>
              <w:pStyle w:val="ListParagraph"/>
              <w:ind w:left="1080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D7CBD36" w14:textId="77777777" w:rsidR="004C3BF9" w:rsidRDefault="004C3BF9" w:rsidP="004C3BF9">
            <w:pPr>
              <w:pStyle w:val="ListParagraph"/>
              <w:numPr>
                <w:ilvl w:val="2"/>
                <w:numId w:val="35"/>
              </w:numPr>
              <w:ind w:left="108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If user has </w:t>
            </w:r>
            <w:r w:rsidRPr="006027D4">
              <w:rPr>
                <w:rFonts w:asciiTheme="majorHAnsi" w:hAnsiTheme="majorHAnsi" w:cstheme="majorHAnsi"/>
                <w:b/>
                <w:sz w:val="22"/>
                <w:szCs w:val="22"/>
              </w:rPr>
              <w:t>not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downloaded the app, SL to award him/her with the respective points and then to push a special renewal MT. For example: </w:t>
            </w:r>
          </w:p>
          <w:p w14:paraId="6573ACD0" w14:textId="1C92D1DC" w:rsidR="004C3BF9" w:rsidRDefault="004C3BF9" w:rsidP="004C3BF9">
            <w:pPr>
              <w:pStyle w:val="ListParagraph"/>
              <w:ind w:left="1080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6027D4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Congratulations, 20 points are yours. Follow the link </w:t>
            </w:r>
            <w:hyperlink r:id="rId15" w:history="1">
              <w:r w:rsidRPr="006027D4">
                <w:rPr>
                  <w:rStyle w:val="Hyperlink"/>
                  <w:rFonts w:asciiTheme="majorHAnsi" w:hAnsiTheme="majorHAnsi" w:cstheme="majorHAnsi"/>
                  <w:i/>
                  <w:sz w:val="22"/>
                  <w:szCs w:val="22"/>
                </w:rPr>
                <w:t>bit.ly/swipe</w:t>
              </w:r>
            </w:hyperlink>
            <w:r w:rsidRPr="006027D4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, play your daily round and you can win </w:t>
            </w:r>
            <w:r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55,000 pounds in </w:t>
            </w:r>
            <w:r w:rsidRPr="006027D4">
              <w:rPr>
                <w:rFonts w:asciiTheme="majorHAnsi" w:hAnsiTheme="majorHAnsi" w:cstheme="majorHAnsi"/>
                <w:i/>
                <w:sz w:val="22"/>
                <w:szCs w:val="22"/>
              </w:rPr>
              <w:t>Cash!</w:t>
            </w:r>
          </w:p>
          <w:p w14:paraId="21B98C7E" w14:textId="77777777" w:rsidR="004C3BF9" w:rsidRPr="006027D4" w:rsidRDefault="004C3BF9" w:rsidP="004C3BF9">
            <w:pPr>
              <w:pStyle w:val="ListParagraph"/>
              <w:ind w:left="1080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i/>
                <w:sz w:val="22"/>
                <w:szCs w:val="22"/>
              </w:rPr>
              <w:t>Want to get closer</w:t>
            </w:r>
            <w:r w:rsidRPr="006027D4">
              <w:rPr>
                <w:rFonts w:asciiTheme="majorHAnsi" w:hAnsiTheme="majorHAnsi" w:cstheme="majorHAnsi"/>
                <w:i/>
                <w:sz w:val="22"/>
                <w:szCs w:val="22"/>
              </w:rPr>
              <w:t>? Download “my Orange” app and 1,000 points will be yours!</w:t>
            </w:r>
          </w:p>
          <w:p w14:paraId="29CF3ABF" w14:textId="77777777" w:rsidR="00F26315" w:rsidRPr="00B73023" w:rsidRDefault="00F26315" w:rsidP="00F26315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</w:tr>
      <w:tr w:rsidR="00F26315" w:rsidRPr="00B73023" w14:paraId="626C0881" w14:textId="77777777" w:rsidTr="002A62A9">
        <w:trPr>
          <w:trHeight w:val="56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347891B9" w14:textId="40C7113E" w:rsidR="00F26315" w:rsidRPr="00B73023" w:rsidRDefault="00406974" w:rsidP="00F26315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Content delivery every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B39FB" w14:textId="2A5B37D6" w:rsidR="00F26315" w:rsidRPr="00B73023" w:rsidRDefault="002A62A9" w:rsidP="00406974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2A62A9">
              <w:rPr>
                <w:rFonts w:asciiTheme="majorHAnsi" w:hAnsiTheme="majorHAnsi" w:cstheme="majorHAnsi" w:hint="eastAsia"/>
                <w:sz w:val="22"/>
                <w:szCs w:val="22"/>
              </w:rPr>
              <w:t>Daily basis</w:t>
            </w:r>
            <w:r w:rsidR="00406974" w:rsidRPr="00B73023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</w:tr>
      <w:tr w:rsidR="001C3B16" w:rsidRPr="00B73023" w14:paraId="7A2E5913" w14:textId="77777777" w:rsidTr="002A62A9">
        <w:trPr>
          <w:trHeight w:val="56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31248A75" w14:textId="77777777" w:rsidR="001C3B16" w:rsidRPr="002A62A9" w:rsidRDefault="001C3B16" w:rsidP="00507C9A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2A62A9">
              <w:rPr>
                <w:rFonts w:asciiTheme="minorHAnsi" w:hAnsiTheme="minorHAnsi" w:cstheme="minorHAnsi"/>
                <w:b/>
                <w:color w:val="FFFFFF"/>
                <w:sz w:val="22"/>
              </w:rPr>
              <w:t>Free days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06FD0" w14:textId="28C799C6" w:rsidR="001C3B16" w:rsidRPr="00B73023" w:rsidRDefault="002A62A9" w:rsidP="00507C9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2A62A9">
              <w:rPr>
                <w:rFonts w:asciiTheme="majorHAnsi" w:hAnsiTheme="majorHAnsi" w:cstheme="majorHAnsi" w:hint="eastAsia"/>
                <w:sz w:val="22"/>
                <w:szCs w:val="22"/>
              </w:rPr>
              <w:t>1</w:t>
            </w:r>
          </w:p>
        </w:tc>
      </w:tr>
      <w:tr w:rsidR="000E7D0B" w:rsidRPr="00B73023" w14:paraId="6CEFEC34" w14:textId="77777777" w:rsidTr="002A62A9">
        <w:trPr>
          <w:trHeight w:val="698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37034543" w14:textId="5938FB4E" w:rsidR="000E7D0B" w:rsidRPr="00B73023" w:rsidRDefault="000E7D0B" w:rsidP="00F26315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Content type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4E91E" w14:textId="5D462A3D" w:rsidR="000E7D0B" w:rsidRPr="00B73023" w:rsidRDefault="002A62A9" w:rsidP="000E7D0B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2A62A9">
              <w:rPr>
                <w:rFonts w:asciiTheme="majorHAnsi" w:hAnsiTheme="majorHAnsi" w:cstheme="majorHAnsi" w:hint="eastAsia"/>
                <w:sz w:val="22"/>
                <w:szCs w:val="22"/>
              </w:rPr>
              <w:t>Swipe &amp; Win credit</w:t>
            </w:r>
            <w:r w:rsidR="000E7D0B" w:rsidRPr="00B73023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</w:tr>
      <w:tr w:rsidR="00F26315" w:rsidRPr="00B73023" w14:paraId="765C4719" w14:textId="77777777" w:rsidTr="002A62A9">
        <w:trPr>
          <w:trHeight w:val="70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1DD5122C" w14:textId="6380FD24" w:rsidR="00F26315" w:rsidRPr="00B73023" w:rsidRDefault="00466B8B" w:rsidP="00F26315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Draw c</w:t>
            </w:r>
            <w:r w:rsidR="003476F4"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hances</w:t>
            </w:r>
            <w:r w:rsidR="009457E9"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 xml:space="preserve"> &amp; credits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6D23E" w14:textId="3484FD78" w:rsidR="00C76CB7" w:rsidRPr="00B73023" w:rsidRDefault="00B96C89" w:rsidP="00C76CB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73023">
              <w:rPr>
                <w:rFonts w:asciiTheme="majorHAnsi" w:hAnsiTheme="majorHAnsi" w:cstheme="majorHAnsi"/>
                <w:sz w:val="22"/>
                <w:szCs w:val="22"/>
              </w:rPr>
              <w:t>Chances &amp; credits by billing point</w:t>
            </w:r>
            <w:r w:rsidR="003D5893" w:rsidRPr="00B73023">
              <w:rPr>
                <w:rFonts w:asciiTheme="majorHAnsi" w:hAnsiTheme="majorHAnsi" w:cstheme="majorHAnsi"/>
                <w:sz w:val="22"/>
                <w:szCs w:val="22"/>
              </w:rPr>
              <w:t xml:space="preserve">: </w:t>
            </w:r>
            <w:r w:rsidR="00032B49" w:rsidRPr="00B73023">
              <w:rPr>
                <w:rFonts w:asciiTheme="majorHAnsi" w:hAnsiTheme="majorHAnsi" w:cstheme="majorHAnsi"/>
                <w:color w:val="4472C4" w:themeColor="accent1"/>
                <w:sz w:val="22"/>
                <w:szCs w:val="22"/>
                <w:u w:val="single"/>
              </w:rPr>
              <w:t>Link</w:t>
            </w:r>
            <w:r w:rsidR="003D5893" w:rsidRPr="00B73023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</w:tr>
    </w:tbl>
    <w:p w14:paraId="376C66A4" w14:textId="33813EBF" w:rsidR="00F26315" w:rsidRPr="00B73023" w:rsidRDefault="00F26315" w:rsidP="00DC068B">
      <w:pPr>
        <w:pStyle w:val="ListParagraph"/>
        <w:ind w:left="1584"/>
        <w:rPr>
          <w:lang w:eastAsia="el-GR"/>
        </w:rPr>
      </w:pPr>
    </w:p>
    <w:p w14:paraId="3C3CDE2F" w14:textId="77777777" w:rsidR="007B7CF7" w:rsidRPr="00B73023" w:rsidRDefault="007B7CF7" w:rsidP="00744E02">
      <w:pPr>
        <w:pStyle w:val="Heading2"/>
        <w:numPr>
          <w:ilvl w:val="3"/>
          <w:numId w:val="1"/>
        </w:numPr>
        <w:rPr>
          <w:rFonts w:asciiTheme="minorHAnsi" w:hAnsiTheme="minorHAnsi" w:cstheme="minorHAnsi"/>
          <w:color w:val="C00000"/>
        </w:rPr>
        <w:pPrChange w:id="472" w:author="Author">
          <w:pPr>
            <w:pStyle w:val="Heading2"/>
            <w:numPr>
              <w:ilvl w:val="3"/>
              <w:numId w:val="46"/>
            </w:numPr>
            <w:ind w:left="1728" w:hanging="647"/>
          </w:pPr>
        </w:pPrChange>
      </w:pPr>
      <w:bookmarkStart w:id="473" w:name="_Toc19119827"/>
      <w:r w:rsidRPr="00B73023">
        <w:rPr>
          <w:rFonts w:asciiTheme="minorHAnsi" w:hAnsiTheme="minorHAnsi" w:cstheme="minorHAnsi"/>
          <w:color w:val="C00000"/>
        </w:rPr>
        <w:t>Opt-out</w:t>
      </w:r>
      <w:bookmarkEnd w:id="473"/>
    </w:p>
    <w:tbl>
      <w:tblPr>
        <w:tblW w:w="10768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7512"/>
      </w:tblGrid>
      <w:tr w:rsidR="007B7CF7" w:rsidRPr="00B73023" w14:paraId="099F7554" w14:textId="77777777" w:rsidTr="009B155B">
        <w:trPr>
          <w:trHeight w:val="558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47C316DB" w14:textId="5C455E9C" w:rsidR="007B7CF7" w:rsidRPr="00B73023" w:rsidRDefault="007B7CF7" w:rsidP="00507C9A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Description</w:t>
            </w:r>
            <w:r w:rsidR="008A6A28"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 xml:space="preserve"> / Note</w:t>
            </w:r>
            <w:r w:rsidR="00474981"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s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EC42A" w14:textId="77777777" w:rsidR="007B7CF7" w:rsidRPr="004C3BF9" w:rsidRDefault="004C3BF9" w:rsidP="00507C9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Important note: </w:t>
            </w:r>
            <w:r w:rsidRPr="004C3BF9">
              <w:rPr>
                <w:rFonts w:asciiTheme="majorHAnsi" w:hAnsiTheme="majorHAnsi" w:cstheme="majorHAnsi"/>
                <w:sz w:val="22"/>
                <w:szCs w:val="22"/>
              </w:rPr>
              <w:t>The opt-out process will be available only via the SMS channel.</w:t>
            </w:r>
          </w:p>
          <w:p w14:paraId="362DBB69" w14:textId="77777777" w:rsidR="004C3BF9" w:rsidRDefault="004C3BF9" w:rsidP="00507C9A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  <w:p w14:paraId="137B8284" w14:textId="77777777" w:rsidR="004C3BF9" w:rsidRDefault="004C3BF9" w:rsidP="00507C9A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The opt-out process via SMS should be the following one:</w:t>
            </w:r>
          </w:p>
          <w:p w14:paraId="044AAD7E" w14:textId="77777777" w:rsidR="004C3BF9" w:rsidRDefault="004C3BF9" w:rsidP="00507C9A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  <w:p w14:paraId="36595DD5" w14:textId="26788264" w:rsidR="004C3BF9" w:rsidRPr="00F74276" w:rsidRDefault="00F74276" w:rsidP="004C3BF9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F74276">
              <w:rPr>
                <w:rFonts w:asciiTheme="majorHAnsi" w:hAnsiTheme="majorHAnsi" w:cstheme="majorHAnsi"/>
                <w:sz w:val="22"/>
                <w:szCs w:val="22"/>
              </w:rPr>
              <w:t>User sends an opt-out keyword</w:t>
            </w:r>
          </w:p>
          <w:p w14:paraId="6A589C74" w14:textId="745557AF" w:rsidR="00F74276" w:rsidRPr="00F74276" w:rsidRDefault="00F74276" w:rsidP="004C3BF9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F74276">
              <w:rPr>
                <w:rFonts w:asciiTheme="majorHAnsi" w:hAnsiTheme="majorHAnsi" w:cstheme="majorHAnsi"/>
                <w:sz w:val="22"/>
                <w:szCs w:val="22"/>
              </w:rPr>
              <w:t>SL to check if the user is a subscriber of the service</w:t>
            </w:r>
          </w:p>
          <w:p w14:paraId="0161C42A" w14:textId="4E21E10F" w:rsidR="00F74276" w:rsidRPr="00F74276" w:rsidRDefault="00F74276" w:rsidP="00F74276">
            <w:pPr>
              <w:pStyle w:val="ListParagraph"/>
              <w:numPr>
                <w:ilvl w:val="1"/>
                <w:numId w:val="38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F74276">
              <w:rPr>
                <w:rFonts w:asciiTheme="majorHAnsi" w:hAnsiTheme="majorHAnsi" w:cstheme="majorHAnsi"/>
                <w:sz w:val="22"/>
                <w:szCs w:val="22"/>
              </w:rPr>
              <w:t xml:space="preserve">If </w:t>
            </w:r>
            <w:r w:rsidRPr="00F74276">
              <w:rPr>
                <w:rFonts w:asciiTheme="majorHAnsi" w:hAnsiTheme="majorHAnsi" w:cstheme="majorHAnsi"/>
                <w:b/>
                <w:sz w:val="22"/>
                <w:szCs w:val="22"/>
              </w:rPr>
              <w:t>not</w:t>
            </w:r>
            <w:r w:rsidRPr="00F74276">
              <w:rPr>
                <w:rFonts w:asciiTheme="majorHAnsi" w:hAnsiTheme="majorHAnsi" w:cstheme="majorHAnsi"/>
                <w:sz w:val="22"/>
                <w:szCs w:val="22"/>
              </w:rPr>
              <w:t xml:space="preserve"> a subscriber, to reply user with an invalid reply</w:t>
            </w:r>
            <w:r w:rsidR="0001171E">
              <w:rPr>
                <w:rFonts w:asciiTheme="majorHAnsi" w:hAnsiTheme="majorHAnsi" w:cstheme="majorHAnsi"/>
                <w:sz w:val="22"/>
                <w:szCs w:val="22"/>
              </w:rPr>
              <w:t xml:space="preserve"> and exclude him from future bulk (</w:t>
            </w:r>
            <w:r w:rsidR="0001171E" w:rsidRPr="009E60D2">
              <w:rPr>
                <w:rFonts w:asciiTheme="majorHAnsi" w:hAnsiTheme="majorHAnsi" w:cstheme="majorHAnsi"/>
                <w:b/>
                <w:sz w:val="22"/>
                <w:szCs w:val="22"/>
              </w:rPr>
              <w:t>blacklisted</w:t>
            </w:r>
            <w:r w:rsidR="0001171E">
              <w:rPr>
                <w:rFonts w:asciiTheme="majorHAnsi" w:hAnsiTheme="majorHAnsi" w:cstheme="majorHAnsi"/>
                <w:sz w:val="22"/>
                <w:szCs w:val="22"/>
              </w:rPr>
              <w:t>)</w:t>
            </w:r>
            <w:r w:rsidRPr="00F74276">
              <w:rPr>
                <w:rFonts w:asciiTheme="majorHAnsi" w:hAnsiTheme="majorHAnsi" w:cstheme="majorHAnsi"/>
                <w:sz w:val="22"/>
                <w:szCs w:val="22"/>
              </w:rPr>
              <w:t>. For example:</w:t>
            </w:r>
          </w:p>
          <w:p w14:paraId="4134A723" w14:textId="5F2C2C56" w:rsidR="00F74276" w:rsidRDefault="00F74276" w:rsidP="00F74276">
            <w:pPr>
              <w:pStyle w:val="ListParagraph"/>
              <w:ind w:left="1440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F74276">
              <w:rPr>
                <w:rFonts w:asciiTheme="majorHAnsi" w:hAnsiTheme="majorHAnsi" w:cstheme="majorHAnsi"/>
                <w:i/>
                <w:sz w:val="22"/>
                <w:szCs w:val="22"/>
              </w:rPr>
              <w:t>Dear user, you are not participating to Swipe &amp; Win service!</w:t>
            </w:r>
          </w:p>
          <w:p w14:paraId="4B3595DC" w14:textId="77777777" w:rsidR="00F74276" w:rsidRDefault="00F74276" w:rsidP="00F74276">
            <w:pPr>
              <w:pStyle w:val="ListParagraph"/>
              <w:ind w:left="1440"/>
              <w:rPr>
                <w:rFonts w:asciiTheme="majorHAnsi" w:hAnsiTheme="majorHAnsi" w:cstheme="majorHAnsi"/>
                <w:i/>
                <w:sz w:val="22"/>
                <w:szCs w:val="22"/>
              </w:rPr>
            </w:pPr>
          </w:p>
          <w:p w14:paraId="2DF5B89A" w14:textId="60D3683B" w:rsidR="00F74276" w:rsidRPr="00F74276" w:rsidRDefault="00F74276" w:rsidP="00F74276">
            <w:pPr>
              <w:pStyle w:val="ListParagraph"/>
              <w:numPr>
                <w:ilvl w:val="1"/>
                <w:numId w:val="38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F74276">
              <w:rPr>
                <w:rFonts w:asciiTheme="majorHAnsi" w:hAnsiTheme="majorHAnsi" w:cstheme="majorHAnsi"/>
                <w:sz w:val="22"/>
                <w:szCs w:val="22"/>
              </w:rPr>
              <w:t xml:space="preserve">If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he/she is an already opted-out </w:t>
            </w:r>
            <w:r w:rsidRPr="00F74276">
              <w:rPr>
                <w:rFonts w:asciiTheme="majorHAnsi" w:hAnsiTheme="majorHAnsi" w:cstheme="majorHAnsi"/>
                <w:sz w:val="22"/>
                <w:szCs w:val="22"/>
              </w:rPr>
              <w:t>subscriber, to reply use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r with the already opted-out </w:t>
            </w:r>
            <w:r w:rsidRPr="00F74276">
              <w:rPr>
                <w:rFonts w:asciiTheme="majorHAnsi" w:hAnsiTheme="majorHAnsi" w:cstheme="majorHAnsi"/>
                <w:sz w:val="22"/>
                <w:szCs w:val="22"/>
              </w:rPr>
              <w:t>reply. For example:</w:t>
            </w:r>
          </w:p>
          <w:p w14:paraId="46B7A75D" w14:textId="43AC7C9E" w:rsidR="00F74276" w:rsidRDefault="00F74276" w:rsidP="00F74276">
            <w:pPr>
              <w:pStyle w:val="ListParagraph"/>
              <w:ind w:left="1440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F74276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Dear user, you </w:t>
            </w:r>
            <w:r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have already opted-out from </w:t>
            </w:r>
            <w:r w:rsidRPr="00F74276">
              <w:rPr>
                <w:rFonts w:asciiTheme="majorHAnsi" w:hAnsiTheme="majorHAnsi" w:cstheme="majorHAnsi"/>
                <w:i/>
                <w:sz w:val="22"/>
                <w:szCs w:val="22"/>
              </w:rPr>
              <w:t>Swipe &amp; Win service!</w:t>
            </w:r>
          </w:p>
          <w:p w14:paraId="61C2F84E" w14:textId="77777777" w:rsidR="00F74276" w:rsidRDefault="00F74276" w:rsidP="00F74276">
            <w:pPr>
              <w:pStyle w:val="ListParagraph"/>
              <w:ind w:left="1440"/>
              <w:rPr>
                <w:rFonts w:asciiTheme="majorHAnsi" w:hAnsiTheme="majorHAnsi" w:cstheme="majorHAnsi"/>
                <w:i/>
                <w:sz w:val="22"/>
                <w:szCs w:val="22"/>
              </w:rPr>
            </w:pPr>
          </w:p>
          <w:p w14:paraId="2CEF5987" w14:textId="77777777" w:rsidR="00F74276" w:rsidRDefault="00F74276" w:rsidP="00F74276">
            <w:pPr>
              <w:pStyle w:val="ListParagraph"/>
              <w:numPr>
                <w:ilvl w:val="1"/>
                <w:numId w:val="38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F74276">
              <w:rPr>
                <w:rFonts w:asciiTheme="majorHAnsi" w:hAnsiTheme="majorHAnsi" w:cstheme="majorHAnsi"/>
                <w:sz w:val="22"/>
                <w:szCs w:val="22"/>
              </w:rPr>
              <w:t>If user existing subscriber, to continue with the next step</w:t>
            </w:r>
          </w:p>
          <w:p w14:paraId="0FBCAAF2" w14:textId="77777777" w:rsidR="00F74276" w:rsidRPr="00F74276" w:rsidRDefault="00F74276" w:rsidP="00F74276">
            <w:pPr>
              <w:pStyle w:val="ListParagraph"/>
              <w:ind w:left="1440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D86E0A9" w14:textId="0E699F1B" w:rsidR="00F74276" w:rsidRDefault="00F74276" w:rsidP="00F74276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F74276">
              <w:rPr>
                <w:rFonts w:asciiTheme="majorHAnsi" w:hAnsiTheme="majorHAnsi" w:cstheme="majorHAnsi"/>
                <w:sz w:val="22"/>
                <w:szCs w:val="22"/>
              </w:rPr>
              <w:t xml:space="preserve"> SL to check if the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opt-out keyword is valid:</w:t>
            </w:r>
          </w:p>
          <w:p w14:paraId="53F6BAE3" w14:textId="77777777" w:rsidR="00F74276" w:rsidRDefault="00F74276" w:rsidP="00F74276">
            <w:pPr>
              <w:pStyle w:val="ListParagraph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1D0EDC2" w14:textId="346C96A5" w:rsidR="00F74276" w:rsidRPr="00F74276" w:rsidRDefault="00F74276" w:rsidP="00F74276">
            <w:pPr>
              <w:pStyle w:val="ListParagraph"/>
              <w:numPr>
                <w:ilvl w:val="1"/>
                <w:numId w:val="38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F74276">
              <w:rPr>
                <w:rFonts w:asciiTheme="majorHAnsi" w:hAnsiTheme="majorHAnsi" w:cstheme="majorHAnsi"/>
                <w:sz w:val="22"/>
                <w:szCs w:val="22"/>
              </w:rPr>
              <w:t xml:space="preserve">If </w:t>
            </w:r>
            <w:r w:rsidRPr="00F74276">
              <w:rPr>
                <w:rFonts w:asciiTheme="majorHAnsi" w:hAnsiTheme="majorHAnsi" w:cstheme="majorHAnsi"/>
                <w:b/>
                <w:sz w:val="22"/>
                <w:szCs w:val="22"/>
              </w:rPr>
              <w:t>not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valid</w:t>
            </w:r>
            <w:r w:rsidRPr="00F74276">
              <w:rPr>
                <w:rFonts w:asciiTheme="majorHAnsi" w:hAnsiTheme="majorHAnsi" w:cstheme="majorHAnsi"/>
                <w:sz w:val="22"/>
                <w:szCs w:val="22"/>
              </w:rPr>
              <w:t>, to reply user with an invalid reply. For example:</w:t>
            </w:r>
          </w:p>
          <w:p w14:paraId="273E26E3" w14:textId="76EC4118" w:rsidR="00F74276" w:rsidRDefault="00F74276" w:rsidP="00F74276">
            <w:pPr>
              <w:pStyle w:val="ListParagraph"/>
              <w:ind w:left="1440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F74276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Dear user, </w:t>
            </w:r>
            <w:r>
              <w:rPr>
                <w:rFonts w:asciiTheme="majorHAnsi" w:hAnsiTheme="majorHAnsi" w:cstheme="majorHAnsi"/>
                <w:i/>
                <w:sz w:val="22"/>
                <w:szCs w:val="22"/>
              </w:rPr>
              <w:t>you are already participating to Swipe &amp; Win service:</w:t>
            </w:r>
          </w:p>
          <w:p w14:paraId="608A2164" w14:textId="34EDC1BC" w:rsidR="00F74276" w:rsidRDefault="00F74276" w:rsidP="00F74276">
            <w:pPr>
              <w:pStyle w:val="ListParagraph"/>
              <w:ind w:left="1440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For opting-out, send STOP to </w:t>
            </w:r>
            <w:del w:id="474" w:author="Author">
              <w:r w:rsidDel="00290540">
                <w:rPr>
                  <w:rFonts w:asciiTheme="majorHAnsi" w:hAnsiTheme="majorHAnsi" w:cstheme="majorHAnsi"/>
                  <w:i/>
                  <w:sz w:val="22"/>
                  <w:szCs w:val="22"/>
                </w:rPr>
                <w:delText>XXXXX</w:delText>
              </w:r>
            </w:del>
            <w:ins w:id="475" w:author="Author">
              <w:r w:rsidR="00290540">
                <w:rPr>
                  <w:rFonts w:asciiTheme="majorHAnsi" w:hAnsiTheme="majorHAnsi" w:cstheme="majorHAnsi"/>
                  <w:i/>
                  <w:sz w:val="22"/>
                  <w:szCs w:val="22"/>
                </w:rPr>
                <w:t>5055</w:t>
              </w:r>
            </w:ins>
          </w:p>
          <w:p w14:paraId="2E2FD3EB" w14:textId="5E930ABF" w:rsidR="00F74276" w:rsidRDefault="00F74276" w:rsidP="00F74276">
            <w:pPr>
              <w:pStyle w:val="ListParagraph"/>
              <w:ind w:left="1440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For starting a new round, please follow the link: </w:t>
            </w:r>
            <w:hyperlink r:id="rId16" w:history="1">
              <w:r w:rsidRPr="00B336D7">
                <w:rPr>
                  <w:rStyle w:val="Hyperlink"/>
                  <w:rFonts w:asciiTheme="majorHAnsi" w:hAnsiTheme="majorHAnsi" w:cstheme="majorHAnsi"/>
                  <w:i/>
                  <w:sz w:val="22"/>
                  <w:szCs w:val="22"/>
                </w:rPr>
                <w:t>http://bit.ly/swipe</w:t>
              </w:r>
            </w:hyperlink>
          </w:p>
          <w:p w14:paraId="1B1D3B8B" w14:textId="77777777" w:rsidR="00F74276" w:rsidRDefault="00F74276" w:rsidP="00F74276">
            <w:pPr>
              <w:pStyle w:val="ListParagraph"/>
              <w:ind w:left="1440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i/>
                <w:sz w:val="22"/>
                <w:szCs w:val="22"/>
              </w:rPr>
              <w:t>Terms &amp; Conditions apply</w:t>
            </w:r>
          </w:p>
          <w:p w14:paraId="4A101EE6" w14:textId="77777777" w:rsidR="00F74276" w:rsidRPr="00F74276" w:rsidRDefault="00F74276" w:rsidP="00F74276">
            <w:pPr>
              <w:pStyle w:val="ListParagraph"/>
              <w:ind w:left="1440"/>
              <w:rPr>
                <w:rFonts w:asciiTheme="majorHAnsi" w:hAnsiTheme="majorHAnsi" w:cstheme="majorHAnsi"/>
                <w:i/>
                <w:sz w:val="22"/>
                <w:szCs w:val="22"/>
              </w:rPr>
            </w:pPr>
          </w:p>
          <w:p w14:paraId="16668C2A" w14:textId="7F61C224" w:rsidR="00F74276" w:rsidRDefault="00F74276" w:rsidP="00F74276">
            <w:pPr>
              <w:pStyle w:val="ListParagraph"/>
              <w:numPr>
                <w:ilvl w:val="1"/>
                <w:numId w:val="38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F74276">
              <w:rPr>
                <w:rFonts w:asciiTheme="majorHAnsi" w:hAnsiTheme="majorHAnsi" w:cstheme="majorHAnsi"/>
                <w:sz w:val="22"/>
                <w:szCs w:val="22"/>
              </w:rPr>
              <w:t xml:space="preserve">If </w:t>
            </w:r>
            <w:r w:rsidR="009B155B">
              <w:rPr>
                <w:rFonts w:asciiTheme="majorHAnsi" w:hAnsiTheme="majorHAnsi" w:cstheme="majorHAnsi"/>
                <w:sz w:val="22"/>
                <w:szCs w:val="22"/>
              </w:rPr>
              <w:t>keyword is valid</w:t>
            </w:r>
            <w:r w:rsidRPr="00F74276">
              <w:rPr>
                <w:rFonts w:asciiTheme="majorHAnsi" w:hAnsiTheme="majorHAnsi" w:cstheme="majorHAnsi"/>
                <w:sz w:val="22"/>
                <w:szCs w:val="22"/>
              </w:rPr>
              <w:t>, to continue with the next step</w:t>
            </w:r>
          </w:p>
          <w:p w14:paraId="4D8D6697" w14:textId="77777777" w:rsidR="009B155B" w:rsidRDefault="009B155B" w:rsidP="009B155B">
            <w:pPr>
              <w:pStyle w:val="ListParagraph"/>
              <w:ind w:left="1440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1A55182E" w14:textId="77777777" w:rsidR="009B155B" w:rsidRDefault="009B155B" w:rsidP="009B155B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SL to unsubscribe the user from the service</w:t>
            </w:r>
          </w:p>
          <w:p w14:paraId="44A58C71" w14:textId="77777777" w:rsidR="009B155B" w:rsidRDefault="009B155B" w:rsidP="009B155B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SL to notify BB so as to lock the login process</w:t>
            </w:r>
          </w:p>
          <w:p w14:paraId="7246F929" w14:textId="39F90ADC" w:rsidR="009B155B" w:rsidRDefault="009B155B" w:rsidP="009B155B">
            <w:pPr>
              <w:pStyle w:val="ListParagraph"/>
              <w:numPr>
                <w:ilvl w:val="0"/>
                <w:numId w:val="38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SL to send the opt-out MT to the user. For example:</w:t>
            </w:r>
          </w:p>
          <w:p w14:paraId="22509CE3" w14:textId="1A341518" w:rsidR="004C3BF9" w:rsidRPr="00B73023" w:rsidRDefault="009B155B" w:rsidP="009B155B">
            <w:pPr>
              <w:ind w:left="742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9B155B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Dear user, you </w:t>
            </w:r>
            <w:r>
              <w:rPr>
                <w:rFonts w:asciiTheme="majorHAnsi" w:hAnsiTheme="majorHAnsi" w:cstheme="majorHAnsi"/>
                <w:i/>
                <w:sz w:val="22"/>
                <w:szCs w:val="22"/>
              </w:rPr>
              <w:t>have successfully opted-out from</w:t>
            </w:r>
            <w:r w:rsidRPr="009B155B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 Swipe &amp; Win service!</w:t>
            </w:r>
          </w:p>
        </w:tc>
      </w:tr>
      <w:tr w:rsidR="006328D4" w:rsidRPr="00B73023" w14:paraId="790F0751" w14:textId="77777777" w:rsidTr="002A62A9">
        <w:trPr>
          <w:trHeight w:val="518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10277902" w14:textId="27D1A138" w:rsidR="006328D4" w:rsidRPr="00B73023" w:rsidRDefault="006328D4" w:rsidP="00507C9A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lastRenderedPageBreak/>
              <w:t>Short code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A0217" w14:textId="293F19A8" w:rsidR="006328D4" w:rsidRPr="00B73023" w:rsidRDefault="00290540" w:rsidP="00507C9A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ins w:id="476" w:author="Author">
              <w:r w:rsidRPr="00744E02">
                <w:rPr>
                  <w:rFonts w:asciiTheme="majorHAnsi" w:hAnsiTheme="majorHAnsi" w:cstheme="majorHAnsi"/>
                  <w:b/>
                  <w:sz w:val="22"/>
                  <w:szCs w:val="22"/>
                  <w:rPrChange w:id="477" w:author="Author">
                    <w:rPr>
                      <w:rFonts w:asciiTheme="majorHAnsi" w:hAnsiTheme="majorHAnsi" w:cstheme="maj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5055</w:t>
              </w:r>
            </w:ins>
            <w:del w:id="478" w:author="Author">
              <w:r w:rsidR="002A62A9" w:rsidRPr="002A62A9" w:rsidDel="00290540">
                <w:rPr>
                  <w:rFonts w:asciiTheme="majorHAnsi" w:hAnsiTheme="majorHAnsi" w:cstheme="majorHAnsi"/>
                  <w:b/>
                  <w:sz w:val="22"/>
                  <w:szCs w:val="22"/>
                  <w:highlight w:val="yellow"/>
                </w:rPr>
                <w:delText>TBC</w:delText>
              </w:r>
            </w:del>
          </w:p>
        </w:tc>
      </w:tr>
      <w:tr w:rsidR="006328D4" w:rsidRPr="00B73023" w14:paraId="1500FD7E" w14:textId="77777777" w:rsidTr="002A62A9">
        <w:trPr>
          <w:trHeight w:val="54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50989BE5" w14:textId="77777777" w:rsidR="006328D4" w:rsidRPr="00B73023" w:rsidRDefault="006328D4" w:rsidP="00507C9A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Keywords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F24D8" w14:textId="77777777" w:rsidR="006328D4" w:rsidRPr="002A62A9" w:rsidRDefault="002A62A9" w:rsidP="00507C9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2A62A9">
              <w:rPr>
                <w:rFonts w:asciiTheme="majorHAnsi" w:hAnsiTheme="majorHAnsi" w:cstheme="majorHAnsi"/>
                <w:sz w:val="22"/>
                <w:szCs w:val="22"/>
              </w:rPr>
              <w:t>STOP, Stop, stop, EXIT, Exit, exit, Unsub</w:t>
            </w:r>
          </w:p>
          <w:p w14:paraId="09A18892" w14:textId="3B6996AF" w:rsidR="002A62A9" w:rsidRPr="00B73023" w:rsidRDefault="002A62A9" w:rsidP="002A62A9">
            <w:pPr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2A62A9">
              <w:rPr>
                <w:rFonts w:asciiTheme="majorHAnsi" w:hAnsiTheme="majorHAnsi" w:cstheme="majorHAnsi"/>
                <w:sz w:val="22"/>
                <w:szCs w:val="22"/>
                <w:rtl/>
              </w:rPr>
              <w:t>قف,الغاء, إلغاء</w:t>
            </w:r>
            <w:r w:rsidRPr="002A62A9">
              <w:rPr>
                <w:rFonts w:asciiTheme="majorHAnsi" w:hAnsiTheme="majorHAnsi" w:cstheme="majorHAnsi" w:hint="cs"/>
                <w:sz w:val="22"/>
                <w:szCs w:val="22"/>
                <w:rtl/>
              </w:rPr>
              <w:t>,</w:t>
            </w:r>
            <w:r w:rsidRPr="002A62A9">
              <w:rPr>
                <w:rFonts w:asciiTheme="majorHAnsi" w:hAnsiTheme="majorHAnsi" w:cstheme="majorHAnsi"/>
                <w:sz w:val="22"/>
                <w:szCs w:val="22"/>
                <w:rtl/>
              </w:rPr>
              <w:t xml:space="preserve"> </w:t>
            </w:r>
            <w:r w:rsidRPr="002A62A9">
              <w:rPr>
                <w:rFonts w:asciiTheme="majorHAnsi" w:hAnsiTheme="majorHAnsi" w:cstheme="majorHAnsi" w:hint="cs"/>
                <w:sz w:val="22"/>
                <w:szCs w:val="22"/>
                <w:rtl/>
              </w:rPr>
              <w:t>أ</w:t>
            </w:r>
            <w:r w:rsidRPr="002A62A9">
              <w:rPr>
                <w:rFonts w:asciiTheme="majorHAnsi" w:hAnsiTheme="majorHAnsi" w:cstheme="majorHAnsi"/>
                <w:sz w:val="22"/>
                <w:szCs w:val="22"/>
                <w:rtl/>
              </w:rPr>
              <w:t>لغاء</w:t>
            </w:r>
            <w:r w:rsidRPr="002A62A9">
              <w:rPr>
                <w:rFonts w:asciiTheme="majorHAnsi" w:hAnsiTheme="majorHAnsi" w:cstheme="majorHAnsi" w:hint="cs"/>
                <w:sz w:val="22"/>
                <w:szCs w:val="22"/>
                <w:rtl/>
              </w:rPr>
              <w:t>,</w:t>
            </w:r>
            <w:r w:rsidRPr="002A62A9">
              <w:rPr>
                <w:rFonts w:asciiTheme="majorHAnsi" w:hAnsiTheme="majorHAnsi" w:cstheme="majorHAnsi"/>
                <w:sz w:val="22"/>
                <w:szCs w:val="22"/>
                <w:rtl/>
              </w:rPr>
              <w:t>ايقاف,أيقاف,إيقاف,</w:t>
            </w:r>
            <w:r w:rsidRPr="002A62A9">
              <w:rPr>
                <w:rFonts w:asciiTheme="majorHAnsi" w:hAnsiTheme="majorHAnsi" w:cstheme="majorHAnsi" w:hint="cs"/>
                <w:sz w:val="22"/>
                <w:szCs w:val="22"/>
                <w:rtl/>
              </w:rPr>
              <w:t xml:space="preserve"> </w:t>
            </w:r>
            <w:r w:rsidRPr="002A62A9">
              <w:rPr>
                <w:rFonts w:asciiTheme="majorHAnsi" w:hAnsiTheme="majorHAnsi" w:cstheme="majorHAnsi"/>
                <w:sz w:val="22"/>
                <w:szCs w:val="22"/>
                <w:rtl/>
              </w:rPr>
              <w:t>خروج</w:t>
            </w:r>
          </w:p>
        </w:tc>
      </w:tr>
      <w:tr w:rsidR="007B7CF7" w:rsidRPr="00B73023" w14:paraId="0ECB196A" w14:textId="77777777" w:rsidTr="002A62A9">
        <w:trPr>
          <w:trHeight w:val="648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4564C838" w14:textId="2ACCC9EF" w:rsidR="007B7CF7" w:rsidRPr="00B73023" w:rsidRDefault="00E15FC2" w:rsidP="00507C9A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Automatic opt-out</w:t>
            </w:r>
            <w:r w:rsidR="00247691"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 xml:space="preserve"> after consecutive failed billing attempts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E0B0F" w14:textId="25FF330F" w:rsidR="007B7CF7" w:rsidRPr="00B73023" w:rsidRDefault="00E15FC2" w:rsidP="002A62A9">
            <w:pPr>
              <w:spacing w:line="256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</w:pPr>
            <w:r w:rsidRPr="00B73023"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  <w:t>No</w:t>
            </w:r>
          </w:p>
        </w:tc>
      </w:tr>
      <w:tr w:rsidR="000520B8" w:rsidRPr="00B73023" w14:paraId="417038BB" w14:textId="77777777" w:rsidTr="002A62A9">
        <w:trPr>
          <w:trHeight w:val="648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27CEA67B" w14:textId="56783029" w:rsidR="000520B8" w:rsidRPr="00B73023" w:rsidRDefault="00AF1994" w:rsidP="00507C9A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Web</w:t>
            </w:r>
            <w:r w:rsidR="000520B8"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 xml:space="preserve"> opt-out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5782D" w14:textId="4C98C9C2" w:rsidR="000520B8" w:rsidRPr="00B73023" w:rsidRDefault="000520B8" w:rsidP="002A62A9">
            <w:pPr>
              <w:spacing w:line="256" w:lineRule="auto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  <w:lang w:eastAsia="el-GR"/>
              </w:rPr>
            </w:pPr>
            <w:r w:rsidRPr="00B73023"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  <w:t>No</w:t>
            </w:r>
          </w:p>
        </w:tc>
      </w:tr>
    </w:tbl>
    <w:p w14:paraId="5481A47B" w14:textId="77777777" w:rsidR="009013A8" w:rsidRPr="00B73023" w:rsidRDefault="009013A8" w:rsidP="009013A8">
      <w:pPr>
        <w:pStyle w:val="Heading2"/>
        <w:ind w:left="0" w:firstLine="0"/>
        <w:contextualSpacing/>
        <w:rPr>
          <w:rFonts w:asciiTheme="minorHAnsi" w:hAnsiTheme="minorHAnsi" w:cstheme="minorHAnsi"/>
          <w:color w:val="C00000"/>
          <w:lang w:val="el-GR"/>
        </w:rPr>
      </w:pPr>
    </w:p>
    <w:p w14:paraId="06249615" w14:textId="7C5B4561" w:rsidR="007B7CF7" w:rsidRPr="00B73023" w:rsidRDefault="007B7CF7" w:rsidP="00744E02">
      <w:pPr>
        <w:pStyle w:val="Heading2"/>
        <w:numPr>
          <w:ilvl w:val="3"/>
          <w:numId w:val="1"/>
        </w:numPr>
        <w:rPr>
          <w:rFonts w:asciiTheme="minorHAnsi" w:hAnsiTheme="minorHAnsi" w:cstheme="minorHAnsi"/>
          <w:color w:val="C00000"/>
        </w:rPr>
        <w:pPrChange w:id="479" w:author="Author">
          <w:pPr>
            <w:pStyle w:val="Heading2"/>
            <w:numPr>
              <w:ilvl w:val="3"/>
              <w:numId w:val="46"/>
            </w:numPr>
            <w:ind w:left="1728" w:hanging="647"/>
          </w:pPr>
        </w:pPrChange>
      </w:pPr>
      <w:bookmarkStart w:id="480" w:name="_Toc19119828"/>
      <w:r w:rsidRPr="00B73023">
        <w:rPr>
          <w:rFonts w:asciiTheme="minorHAnsi" w:hAnsiTheme="minorHAnsi" w:cstheme="minorHAnsi"/>
          <w:color w:val="C00000"/>
        </w:rPr>
        <w:t>Re-opt-in</w:t>
      </w:r>
      <w:bookmarkEnd w:id="480"/>
    </w:p>
    <w:tbl>
      <w:tblPr>
        <w:tblW w:w="10768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701"/>
        <w:gridCol w:w="7512"/>
      </w:tblGrid>
      <w:tr w:rsidR="00535DD4" w:rsidRPr="00B73023" w14:paraId="1AB066ED" w14:textId="77777777" w:rsidTr="002A62A9">
        <w:trPr>
          <w:trHeight w:val="1227"/>
        </w:trPr>
        <w:tc>
          <w:tcPr>
            <w:tcW w:w="3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5F3273B1" w14:textId="2C5868EA" w:rsidR="00E57CDC" w:rsidRPr="00B73023" w:rsidRDefault="00E57CDC" w:rsidP="00E57CDC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Description / Notes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D2425" w14:textId="37F03144" w:rsidR="00E57CDC" w:rsidRPr="00981319" w:rsidRDefault="00981319" w:rsidP="00C6030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81319">
              <w:rPr>
                <w:rFonts w:asciiTheme="majorHAnsi" w:hAnsiTheme="majorHAnsi" w:cstheme="majorHAnsi"/>
                <w:sz w:val="22"/>
                <w:szCs w:val="22"/>
              </w:rPr>
              <w:t>Re-opt-in to follow the opt-in flow but no extra points or free day / round to be awarded to the user. A re-opted-in user should be attempted to be charged immediately.</w:t>
            </w:r>
          </w:p>
        </w:tc>
      </w:tr>
      <w:tr w:rsidR="00535DD4" w:rsidRPr="00B73023" w14:paraId="68AF1854" w14:textId="77777777" w:rsidTr="002A62A9">
        <w:trPr>
          <w:trHeight w:val="657"/>
        </w:trPr>
        <w:tc>
          <w:tcPr>
            <w:tcW w:w="3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7C695082" w14:textId="418999CC" w:rsidR="00E57CDC" w:rsidRPr="00B73023" w:rsidRDefault="00E57CDC" w:rsidP="00E57CDC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Short code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29731" w14:textId="202E0D1C" w:rsidR="00E57CDC" w:rsidRPr="00B73023" w:rsidRDefault="00981319" w:rsidP="00C6030C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del w:id="481" w:author="Author">
              <w:r w:rsidRPr="00744E02" w:rsidDel="00290540">
                <w:rPr>
                  <w:rFonts w:asciiTheme="majorHAnsi" w:hAnsiTheme="majorHAnsi" w:cstheme="majorHAnsi"/>
                  <w:b/>
                  <w:sz w:val="22"/>
                  <w:szCs w:val="22"/>
                  <w:rPrChange w:id="482" w:author="Author">
                    <w:rPr>
                      <w:rFonts w:asciiTheme="majorHAnsi" w:hAnsiTheme="majorHAnsi" w:cstheme="maj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delText>XXXXX</w:delText>
              </w:r>
            </w:del>
            <w:ins w:id="483" w:author="Author">
              <w:r w:rsidR="00290540" w:rsidRPr="00744E02">
                <w:rPr>
                  <w:rFonts w:asciiTheme="majorHAnsi" w:hAnsiTheme="majorHAnsi" w:cstheme="majorHAnsi"/>
                  <w:b/>
                  <w:sz w:val="22"/>
                  <w:szCs w:val="22"/>
                  <w:rPrChange w:id="484" w:author="Author">
                    <w:rPr>
                      <w:rFonts w:asciiTheme="majorHAnsi" w:hAnsiTheme="majorHAnsi" w:cstheme="majorHAnsi"/>
                      <w:b/>
                      <w:sz w:val="22"/>
                      <w:szCs w:val="22"/>
                      <w:highlight w:val="yellow"/>
                    </w:rPr>
                  </w:rPrChange>
                </w:rPr>
                <w:t>5055</w:t>
              </w:r>
            </w:ins>
          </w:p>
        </w:tc>
      </w:tr>
      <w:tr w:rsidR="00535DD4" w:rsidRPr="00B73023" w14:paraId="2F6BE454" w14:textId="77777777" w:rsidTr="002A62A9">
        <w:trPr>
          <w:trHeight w:val="567"/>
        </w:trPr>
        <w:tc>
          <w:tcPr>
            <w:tcW w:w="3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20452D27" w14:textId="1B677804" w:rsidR="00E57CDC" w:rsidRPr="00B73023" w:rsidRDefault="00E57CDC" w:rsidP="00E57CDC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Keywords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1F475" w14:textId="74A6E5EC" w:rsidR="00E57CDC" w:rsidRPr="00B73023" w:rsidRDefault="002A62A9" w:rsidP="00C6030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31D29">
              <w:rPr>
                <w:rFonts w:asciiTheme="majorHAnsi" w:hAnsiTheme="majorHAnsi" w:cstheme="majorHAnsi"/>
                <w:color w:val="000000"/>
                <w:sz w:val="22"/>
                <w:szCs w:val="22"/>
                <w:highlight w:val="yellow"/>
                <w:lang w:eastAsia="el-GR"/>
              </w:rPr>
              <w:t>SUB, Sub, sub, 1, WIN, Win, win, YES, Yes, yes, 1-9 (Latin numbers)</w:t>
            </w:r>
          </w:p>
        </w:tc>
      </w:tr>
      <w:tr w:rsidR="00535DD4" w:rsidRPr="00B73023" w14:paraId="136C09C1" w14:textId="77777777" w:rsidTr="002A62A9">
        <w:trPr>
          <w:trHeight w:val="648"/>
        </w:trPr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C00000"/>
            <w:vAlign w:val="center"/>
          </w:tcPr>
          <w:p w14:paraId="1F7E4B17" w14:textId="04BF5E5D" w:rsidR="00E57CDC" w:rsidRPr="00B73023" w:rsidRDefault="00E57CDC" w:rsidP="00E57CDC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Re-opt-in 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55BF8C44" w14:textId="45FE3FC0" w:rsidR="00E57CDC" w:rsidRPr="00B73023" w:rsidRDefault="00E57CDC" w:rsidP="00972B7A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the registration day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4FF1F" w14:textId="4D4A5D87" w:rsidR="00E57CDC" w:rsidRPr="00B73023" w:rsidRDefault="00E57CDC" w:rsidP="002A62A9">
            <w:pPr>
              <w:spacing w:line="256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</w:pPr>
            <w:r w:rsidRPr="00B73023"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  <w:t>Subscriber gets charged</w:t>
            </w:r>
          </w:p>
        </w:tc>
      </w:tr>
      <w:tr w:rsidR="00535DD4" w:rsidRPr="00B73023" w14:paraId="296FDF44" w14:textId="77777777" w:rsidTr="002A62A9">
        <w:trPr>
          <w:trHeight w:val="648"/>
        </w:trPr>
        <w:tc>
          <w:tcPr>
            <w:tcW w:w="1555" w:type="dxa"/>
            <w:vMerge/>
            <w:tcBorders>
              <w:left w:val="single" w:sz="4" w:space="0" w:color="000000"/>
            </w:tcBorders>
            <w:shd w:val="clear" w:color="auto" w:fill="C00000"/>
          </w:tcPr>
          <w:p w14:paraId="44351859" w14:textId="77777777" w:rsidR="00E57CDC" w:rsidRPr="00B73023" w:rsidRDefault="00E57CDC" w:rsidP="00C6030C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59232A5A" w14:textId="285999CC" w:rsidR="00E57CDC" w:rsidRPr="00B73023" w:rsidRDefault="00E57CDC" w:rsidP="00C6030C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an already billed day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CB59C" w14:textId="58DA23D8" w:rsidR="00E57CDC" w:rsidRPr="00B73023" w:rsidRDefault="00E57CDC" w:rsidP="002A62A9">
            <w:pPr>
              <w:spacing w:line="256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</w:pPr>
            <w:r w:rsidRPr="00B73023"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  <w:t>Subscriber does not get charged</w:t>
            </w:r>
          </w:p>
        </w:tc>
      </w:tr>
      <w:tr w:rsidR="00535DD4" w:rsidRPr="00B73023" w14:paraId="377260B7" w14:textId="77777777" w:rsidTr="002A62A9">
        <w:trPr>
          <w:trHeight w:val="648"/>
        </w:trPr>
        <w:tc>
          <w:tcPr>
            <w:tcW w:w="1555" w:type="dxa"/>
            <w:vMerge/>
            <w:tcBorders>
              <w:left w:val="single" w:sz="4" w:space="0" w:color="000000"/>
            </w:tcBorders>
            <w:shd w:val="clear" w:color="auto" w:fill="C00000"/>
          </w:tcPr>
          <w:p w14:paraId="01D3727E" w14:textId="77777777" w:rsidR="00E57CDC" w:rsidRPr="00B73023" w:rsidRDefault="00E57CDC" w:rsidP="00C6030C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43D4F305" w14:textId="106DEEF8" w:rsidR="00E57CDC" w:rsidRPr="00B73023" w:rsidRDefault="00E57CDC" w:rsidP="00C6030C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free period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BCCF3" w14:textId="0C4F907D" w:rsidR="00E57CDC" w:rsidRPr="00B73023" w:rsidRDefault="002A62A9" w:rsidP="002A62A9">
            <w:pPr>
              <w:spacing w:line="256" w:lineRule="auto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  <w:lang w:eastAsia="el-GR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  <w:t>Subscriber loses free day</w:t>
            </w:r>
          </w:p>
        </w:tc>
      </w:tr>
      <w:tr w:rsidR="00535DD4" w:rsidRPr="00B73023" w14:paraId="019D0DD0" w14:textId="77777777" w:rsidTr="002A62A9">
        <w:trPr>
          <w:trHeight w:val="1275"/>
        </w:trPr>
        <w:tc>
          <w:tcPr>
            <w:tcW w:w="155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C00000"/>
          </w:tcPr>
          <w:p w14:paraId="3E6EA554" w14:textId="77777777" w:rsidR="00E57CDC" w:rsidRPr="00B73023" w:rsidRDefault="00E57CDC" w:rsidP="00C6030C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39F52F89" w14:textId="5A256287" w:rsidR="00E57CDC" w:rsidRPr="00B73023" w:rsidRDefault="00E57CDC" w:rsidP="002A62A9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 xml:space="preserve">a day that </w:t>
            </w:r>
            <w:r w:rsidR="002A62A9">
              <w:rPr>
                <w:rFonts w:asciiTheme="minorHAnsi" w:hAnsiTheme="minorHAnsi" w:cstheme="minorHAnsi"/>
                <w:b/>
                <w:color w:val="FFFFFF"/>
                <w:sz w:val="22"/>
              </w:rPr>
              <w:t>credit</w:t>
            </w: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 xml:space="preserve"> has already been served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D798F" w14:textId="3369261D" w:rsidR="00E57CDC" w:rsidRPr="00B73023" w:rsidRDefault="002A62A9" w:rsidP="00087E03">
            <w:pPr>
              <w:spacing w:line="256" w:lineRule="auto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  <w:lang w:eastAsia="el-GR"/>
              </w:rPr>
            </w:pPr>
            <w:r w:rsidRPr="002A62A9"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  <w:t>No action</w:t>
            </w:r>
          </w:p>
        </w:tc>
      </w:tr>
    </w:tbl>
    <w:p w14:paraId="2367D650" w14:textId="77777777" w:rsidR="00D11AC0" w:rsidRDefault="00D11AC0" w:rsidP="00095803">
      <w:pPr>
        <w:rPr>
          <w:ins w:id="485" w:author="Author"/>
          <w:rFonts w:asciiTheme="minorHAnsi" w:hAnsiTheme="minorHAnsi" w:cstheme="minorHAnsi"/>
          <w:b/>
          <w:sz w:val="22"/>
        </w:rPr>
      </w:pPr>
    </w:p>
    <w:p w14:paraId="2D32C64E" w14:textId="77777777" w:rsidR="00D11AC0" w:rsidRDefault="00D11AC0" w:rsidP="00095803">
      <w:pPr>
        <w:rPr>
          <w:ins w:id="486" w:author="Author"/>
          <w:rFonts w:asciiTheme="minorHAnsi" w:hAnsiTheme="minorHAnsi" w:cstheme="minorHAnsi"/>
          <w:b/>
          <w:sz w:val="22"/>
        </w:rPr>
      </w:pPr>
    </w:p>
    <w:p w14:paraId="61957BA6" w14:textId="4707303D" w:rsidR="00D11AC0" w:rsidRPr="00B73023" w:rsidRDefault="00D11AC0" w:rsidP="00744E02">
      <w:pPr>
        <w:pStyle w:val="Heading2"/>
        <w:numPr>
          <w:ilvl w:val="3"/>
          <w:numId w:val="1"/>
        </w:numPr>
        <w:rPr>
          <w:ins w:id="487" w:author="Author"/>
          <w:rFonts w:asciiTheme="minorHAnsi" w:hAnsiTheme="minorHAnsi" w:cstheme="minorHAnsi"/>
          <w:color w:val="C00000"/>
        </w:rPr>
        <w:pPrChange w:id="488" w:author="Author">
          <w:pPr>
            <w:pStyle w:val="Heading2"/>
            <w:numPr>
              <w:ilvl w:val="3"/>
              <w:numId w:val="44"/>
            </w:numPr>
            <w:ind w:left="1728" w:hanging="647"/>
          </w:pPr>
        </w:pPrChange>
      </w:pPr>
      <w:bookmarkStart w:id="489" w:name="_Toc19119829"/>
      <w:ins w:id="490" w:author="Author">
        <w:r>
          <w:rPr>
            <w:rFonts w:asciiTheme="minorHAnsi" w:hAnsiTheme="minorHAnsi" w:cstheme="minorHAnsi"/>
            <w:color w:val="C00000"/>
          </w:rPr>
          <w:t>Reset password process</w:t>
        </w:r>
        <w:bookmarkEnd w:id="489"/>
      </w:ins>
    </w:p>
    <w:tbl>
      <w:tblPr>
        <w:tblW w:w="10768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7512"/>
      </w:tblGrid>
      <w:tr w:rsidR="00D11AC0" w:rsidRPr="00B73023" w14:paraId="21A21AE2" w14:textId="77777777" w:rsidTr="00D11AC0">
        <w:trPr>
          <w:trHeight w:val="1227"/>
          <w:ins w:id="491" w:author="Autho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417EB2F6" w14:textId="77777777" w:rsidR="00D11AC0" w:rsidRPr="00B73023" w:rsidRDefault="00D11AC0" w:rsidP="00D11AC0">
            <w:pPr>
              <w:jc w:val="right"/>
              <w:rPr>
                <w:ins w:id="492" w:author="Author"/>
                <w:rFonts w:asciiTheme="minorHAnsi" w:hAnsiTheme="minorHAnsi" w:cstheme="minorHAnsi"/>
                <w:b/>
                <w:color w:val="FFFFFF"/>
                <w:sz w:val="22"/>
              </w:rPr>
            </w:pPr>
            <w:ins w:id="493" w:author="Author">
              <w:r w:rsidRPr="00B73023">
                <w:rPr>
                  <w:rFonts w:asciiTheme="minorHAnsi" w:hAnsiTheme="minorHAnsi" w:cstheme="minorHAnsi"/>
                  <w:b/>
                  <w:color w:val="FFFFFF"/>
                  <w:sz w:val="22"/>
                </w:rPr>
                <w:t>Description / Notes</w:t>
              </w:r>
            </w:ins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104FB" w14:textId="77777777" w:rsidR="00D11AC0" w:rsidRDefault="00D11AC0" w:rsidP="00744E02">
            <w:pPr>
              <w:pStyle w:val="ListParagraph"/>
              <w:numPr>
                <w:ilvl w:val="0"/>
                <w:numId w:val="45"/>
              </w:numPr>
              <w:rPr>
                <w:ins w:id="494" w:author="Author"/>
                <w:rFonts w:asciiTheme="majorHAnsi" w:hAnsiTheme="majorHAnsi" w:cstheme="majorHAnsi"/>
                <w:sz w:val="22"/>
                <w:szCs w:val="22"/>
              </w:rPr>
              <w:pPrChange w:id="495" w:author="Author">
                <w:pPr/>
              </w:pPrChange>
            </w:pPr>
            <w:ins w:id="496" w:author="Author">
              <w:r w:rsidRPr="00744E02">
                <w:rPr>
                  <w:rFonts w:asciiTheme="majorHAnsi" w:hAnsiTheme="majorHAnsi" w:cstheme="majorHAnsi"/>
                  <w:sz w:val="22"/>
                  <w:szCs w:val="22"/>
                  <w:rPrChange w:id="497" w:author="Author">
                    <w:rPr/>
                  </w:rPrChange>
                </w:rPr>
                <w:t>A not logged-in user insert his/her MSISDN and presses reset password in the web-app</w:t>
              </w:r>
            </w:ins>
          </w:p>
          <w:p w14:paraId="5CF8F656" w14:textId="3AC52EBF" w:rsidR="00D11AC0" w:rsidRDefault="00D11AC0" w:rsidP="00744E02">
            <w:pPr>
              <w:pStyle w:val="ListParagraph"/>
              <w:numPr>
                <w:ilvl w:val="0"/>
                <w:numId w:val="45"/>
              </w:numPr>
              <w:rPr>
                <w:ins w:id="498" w:author="Author"/>
                <w:rFonts w:asciiTheme="majorHAnsi" w:hAnsiTheme="majorHAnsi" w:cstheme="majorHAnsi"/>
                <w:sz w:val="22"/>
                <w:szCs w:val="22"/>
              </w:rPr>
              <w:pPrChange w:id="499" w:author="Author">
                <w:pPr/>
              </w:pPrChange>
            </w:pPr>
            <w:ins w:id="500" w:author="Author">
              <w:r>
                <w:rPr>
                  <w:rFonts w:asciiTheme="majorHAnsi" w:hAnsiTheme="majorHAnsi" w:cstheme="majorHAnsi"/>
                  <w:sz w:val="22"/>
                  <w:szCs w:val="22"/>
                </w:rPr>
                <w:t>BB to create a new OTP code</w:t>
              </w:r>
            </w:ins>
          </w:p>
          <w:p w14:paraId="399F2244" w14:textId="77777777" w:rsidR="00D11AC0" w:rsidRDefault="00D11AC0" w:rsidP="00744E02">
            <w:pPr>
              <w:pStyle w:val="ListParagraph"/>
              <w:numPr>
                <w:ilvl w:val="0"/>
                <w:numId w:val="45"/>
              </w:numPr>
              <w:rPr>
                <w:ins w:id="501" w:author="Author"/>
                <w:rFonts w:asciiTheme="majorHAnsi" w:hAnsiTheme="majorHAnsi" w:cstheme="majorHAnsi"/>
                <w:sz w:val="22"/>
                <w:szCs w:val="22"/>
              </w:rPr>
              <w:pPrChange w:id="502" w:author="Author">
                <w:pPr/>
              </w:pPrChange>
            </w:pPr>
            <w:ins w:id="503" w:author="Author">
              <w:r>
                <w:rPr>
                  <w:rFonts w:asciiTheme="majorHAnsi" w:hAnsiTheme="majorHAnsi" w:cstheme="majorHAnsi"/>
                  <w:sz w:val="22"/>
                  <w:szCs w:val="22"/>
                </w:rPr>
                <w:t>BB to send the OTP code to SL</w:t>
              </w:r>
            </w:ins>
          </w:p>
          <w:p w14:paraId="3D6A44A8" w14:textId="77777777" w:rsidR="00D11AC0" w:rsidRDefault="00D11AC0" w:rsidP="00744E02">
            <w:pPr>
              <w:pStyle w:val="ListParagraph"/>
              <w:numPr>
                <w:ilvl w:val="0"/>
                <w:numId w:val="45"/>
              </w:numPr>
              <w:rPr>
                <w:ins w:id="504" w:author="Author"/>
                <w:rFonts w:asciiTheme="majorHAnsi" w:hAnsiTheme="majorHAnsi" w:cstheme="majorHAnsi"/>
                <w:sz w:val="22"/>
                <w:szCs w:val="22"/>
              </w:rPr>
              <w:pPrChange w:id="505" w:author="Author">
                <w:pPr/>
              </w:pPrChange>
            </w:pPr>
            <w:ins w:id="506" w:author="Author">
              <w:r>
                <w:rPr>
                  <w:rFonts w:asciiTheme="majorHAnsi" w:hAnsiTheme="majorHAnsi" w:cstheme="majorHAnsi"/>
                  <w:sz w:val="22"/>
                  <w:szCs w:val="22"/>
                </w:rPr>
                <w:t>SL to forward the MT to the user. For example:</w:t>
              </w:r>
            </w:ins>
          </w:p>
          <w:p w14:paraId="423060F4" w14:textId="77777777" w:rsidR="00D11AC0" w:rsidRPr="00744E02" w:rsidRDefault="00D11AC0" w:rsidP="00744E02">
            <w:pPr>
              <w:pStyle w:val="ListParagraph"/>
              <w:rPr>
                <w:ins w:id="507" w:author="Author"/>
                <w:rFonts w:asciiTheme="majorHAnsi" w:hAnsiTheme="majorHAnsi" w:cstheme="majorHAnsi"/>
                <w:i/>
                <w:sz w:val="22"/>
                <w:szCs w:val="22"/>
                <w:rPrChange w:id="508" w:author="Author">
                  <w:rPr>
                    <w:ins w:id="509" w:author="Author"/>
                    <w:rFonts w:asciiTheme="majorHAnsi" w:hAnsiTheme="majorHAnsi" w:cstheme="majorHAnsi"/>
                    <w:sz w:val="22"/>
                    <w:szCs w:val="22"/>
                  </w:rPr>
                </w:rPrChange>
              </w:rPr>
              <w:pPrChange w:id="510" w:author="Author">
                <w:pPr/>
              </w:pPrChange>
            </w:pPr>
            <w:ins w:id="511" w:author="Author">
              <w:r w:rsidRPr="00744E02">
                <w:rPr>
                  <w:rFonts w:asciiTheme="majorHAnsi" w:hAnsiTheme="majorHAnsi" w:cstheme="majorHAnsi"/>
                  <w:i/>
                  <w:sz w:val="22"/>
                  <w:szCs w:val="22"/>
                  <w:rPrChange w:id="512" w:author="Author">
                    <w:rPr>
                      <w:rFonts w:asciiTheme="majorHAnsi" w:hAnsiTheme="majorHAnsi" w:cstheme="majorHAnsi"/>
                      <w:sz w:val="22"/>
                      <w:szCs w:val="22"/>
                    </w:rPr>
                  </w:rPrChange>
                </w:rPr>
                <w:t>To reset your password, enter the PIN 1234</w:t>
              </w:r>
            </w:ins>
          </w:p>
          <w:p w14:paraId="2316AA91" w14:textId="77777777" w:rsidR="00D11AC0" w:rsidRDefault="00D11AC0" w:rsidP="00744E02">
            <w:pPr>
              <w:pStyle w:val="ListParagraph"/>
              <w:rPr>
                <w:ins w:id="513" w:author="Author"/>
                <w:rFonts w:asciiTheme="majorHAnsi" w:hAnsiTheme="majorHAnsi" w:cstheme="majorHAnsi"/>
                <w:sz w:val="22"/>
                <w:szCs w:val="22"/>
              </w:rPr>
              <w:pPrChange w:id="514" w:author="Author">
                <w:pPr/>
              </w:pPrChange>
            </w:pPr>
            <w:ins w:id="515" w:author="Author">
              <w:r w:rsidRPr="00744E02">
                <w:rPr>
                  <w:rFonts w:asciiTheme="majorHAnsi" w:hAnsiTheme="majorHAnsi" w:cstheme="majorHAnsi"/>
                  <w:i/>
                  <w:sz w:val="22"/>
                  <w:szCs w:val="22"/>
                  <w:rPrChange w:id="516" w:author="Author">
                    <w:rPr>
                      <w:rFonts w:asciiTheme="majorHAnsi" w:hAnsiTheme="majorHAnsi" w:cstheme="majorHAnsi"/>
                      <w:sz w:val="22"/>
                      <w:szCs w:val="22"/>
                    </w:rPr>
                  </w:rPrChange>
                </w:rPr>
                <w:t>Hurry up, it’ll be expired soon!</w:t>
              </w:r>
            </w:ins>
          </w:p>
          <w:p w14:paraId="5E93A205" w14:textId="77777777" w:rsidR="00D11AC0" w:rsidRDefault="00D11AC0" w:rsidP="00744E02">
            <w:pPr>
              <w:pStyle w:val="ListParagraph"/>
              <w:numPr>
                <w:ilvl w:val="0"/>
                <w:numId w:val="45"/>
              </w:numPr>
              <w:rPr>
                <w:ins w:id="517" w:author="Author"/>
                <w:rFonts w:asciiTheme="majorHAnsi" w:hAnsiTheme="majorHAnsi" w:cstheme="majorHAnsi"/>
                <w:sz w:val="22"/>
                <w:szCs w:val="22"/>
              </w:rPr>
              <w:pPrChange w:id="518" w:author="Author">
                <w:pPr/>
              </w:pPrChange>
            </w:pPr>
            <w:ins w:id="519" w:author="Author">
              <w:r>
                <w:rPr>
                  <w:rFonts w:asciiTheme="majorHAnsi" w:hAnsiTheme="majorHAnsi" w:cstheme="majorHAnsi"/>
                  <w:sz w:val="22"/>
                  <w:szCs w:val="22"/>
                </w:rPr>
                <w:t>User to submit the OTP in the web-app</w:t>
              </w:r>
            </w:ins>
          </w:p>
          <w:p w14:paraId="149B2B53" w14:textId="77777777" w:rsidR="00D11AC0" w:rsidRDefault="00D11AC0" w:rsidP="00744E02">
            <w:pPr>
              <w:pStyle w:val="ListParagraph"/>
              <w:numPr>
                <w:ilvl w:val="0"/>
                <w:numId w:val="45"/>
              </w:numPr>
              <w:rPr>
                <w:ins w:id="520" w:author="Author"/>
                <w:rFonts w:asciiTheme="majorHAnsi" w:hAnsiTheme="majorHAnsi" w:cstheme="majorHAnsi"/>
                <w:sz w:val="22"/>
                <w:szCs w:val="22"/>
              </w:rPr>
              <w:pPrChange w:id="521" w:author="Author">
                <w:pPr/>
              </w:pPrChange>
            </w:pPr>
            <w:ins w:id="522" w:author="Author">
              <w:r>
                <w:rPr>
                  <w:rFonts w:asciiTheme="majorHAnsi" w:hAnsiTheme="majorHAnsi" w:cstheme="majorHAnsi"/>
                  <w:sz w:val="22"/>
                  <w:szCs w:val="22"/>
                </w:rPr>
                <w:t>BB to check if the OTP has been expired</w:t>
              </w:r>
            </w:ins>
          </w:p>
          <w:p w14:paraId="50B79C3E" w14:textId="77777777" w:rsidR="00D11AC0" w:rsidRDefault="00D11AC0" w:rsidP="00744E02">
            <w:pPr>
              <w:pStyle w:val="ListParagraph"/>
              <w:numPr>
                <w:ilvl w:val="1"/>
                <w:numId w:val="45"/>
              </w:numPr>
              <w:rPr>
                <w:ins w:id="523" w:author="Author"/>
                <w:rFonts w:asciiTheme="majorHAnsi" w:hAnsiTheme="majorHAnsi" w:cstheme="majorHAnsi"/>
                <w:sz w:val="22"/>
                <w:szCs w:val="22"/>
              </w:rPr>
              <w:pPrChange w:id="524" w:author="Author">
                <w:pPr/>
              </w:pPrChange>
            </w:pPr>
            <w:ins w:id="525" w:author="Author">
              <w:r>
                <w:rPr>
                  <w:rFonts w:asciiTheme="majorHAnsi" w:hAnsiTheme="majorHAnsi" w:cstheme="majorHAnsi"/>
                  <w:sz w:val="22"/>
                  <w:szCs w:val="22"/>
                </w:rPr>
                <w:t>If so, an error message to be generated in the web-app and then the user may restart the whole process by pressing the “Resend” button</w:t>
              </w:r>
            </w:ins>
          </w:p>
          <w:p w14:paraId="0ED605D2" w14:textId="77777777" w:rsidR="00D11AC0" w:rsidRDefault="00D11AC0" w:rsidP="00744E02">
            <w:pPr>
              <w:pStyle w:val="ListParagraph"/>
              <w:numPr>
                <w:ilvl w:val="1"/>
                <w:numId w:val="45"/>
              </w:numPr>
              <w:rPr>
                <w:ins w:id="526" w:author="Author"/>
                <w:rFonts w:asciiTheme="majorHAnsi" w:hAnsiTheme="majorHAnsi" w:cstheme="majorHAnsi"/>
                <w:sz w:val="22"/>
                <w:szCs w:val="22"/>
              </w:rPr>
              <w:pPrChange w:id="527" w:author="Author">
                <w:pPr/>
              </w:pPrChange>
            </w:pPr>
            <w:ins w:id="528" w:author="Author">
              <w:r>
                <w:rPr>
                  <w:rFonts w:asciiTheme="majorHAnsi" w:hAnsiTheme="majorHAnsi" w:cstheme="majorHAnsi"/>
                  <w:sz w:val="22"/>
                  <w:szCs w:val="22"/>
                </w:rPr>
                <w:t>If not expired, we continue with the next step</w:t>
              </w:r>
            </w:ins>
          </w:p>
          <w:p w14:paraId="1867ACC2" w14:textId="77777777" w:rsidR="00D11AC0" w:rsidRDefault="00290540" w:rsidP="00744E02">
            <w:pPr>
              <w:pStyle w:val="ListParagraph"/>
              <w:numPr>
                <w:ilvl w:val="0"/>
                <w:numId w:val="45"/>
              </w:numPr>
              <w:rPr>
                <w:ins w:id="529" w:author="Author"/>
                <w:rFonts w:asciiTheme="majorHAnsi" w:hAnsiTheme="majorHAnsi" w:cstheme="majorHAnsi"/>
                <w:sz w:val="22"/>
                <w:szCs w:val="22"/>
              </w:rPr>
              <w:pPrChange w:id="530" w:author="Author">
                <w:pPr/>
              </w:pPrChange>
            </w:pPr>
            <w:ins w:id="531" w:author="Author">
              <w:r>
                <w:rPr>
                  <w:rFonts w:asciiTheme="majorHAnsi" w:hAnsiTheme="majorHAnsi" w:cstheme="majorHAnsi"/>
                  <w:sz w:val="22"/>
                  <w:szCs w:val="22"/>
                </w:rPr>
                <w:t>BB to check if this input is correct.</w:t>
              </w:r>
            </w:ins>
          </w:p>
          <w:p w14:paraId="69459570" w14:textId="77777777" w:rsidR="00290540" w:rsidRDefault="00290540" w:rsidP="00744E02">
            <w:pPr>
              <w:pStyle w:val="ListParagraph"/>
              <w:numPr>
                <w:ilvl w:val="1"/>
                <w:numId w:val="45"/>
              </w:numPr>
              <w:rPr>
                <w:ins w:id="532" w:author="Author"/>
                <w:rFonts w:asciiTheme="majorHAnsi" w:hAnsiTheme="majorHAnsi" w:cstheme="majorHAnsi"/>
                <w:sz w:val="22"/>
                <w:szCs w:val="22"/>
              </w:rPr>
              <w:pPrChange w:id="533" w:author="Author">
                <w:pPr/>
              </w:pPrChange>
            </w:pPr>
            <w:ins w:id="534" w:author="Author">
              <w:r>
                <w:rPr>
                  <w:rFonts w:asciiTheme="majorHAnsi" w:hAnsiTheme="majorHAnsi" w:cstheme="majorHAnsi"/>
                  <w:sz w:val="22"/>
                  <w:szCs w:val="22"/>
                </w:rPr>
                <w:t>If not correct, an error message to appear and the user will be able to re-input the OTP as long as it hasn’t been expired</w:t>
              </w:r>
            </w:ins>
          </w:p>
          <w:p w14:paraId="109EB529" w14:textId="3644C7FB" w:rsidR="00290540" w:rsidRDefault="00290540" w:rsidP="00744E02">
            <w:pPr>
              <w:pStyle w:val="ListParagraph"/>
              <w:numPr>
                <w:ilvl w:val="1"/>
                <w:numId w:val="45"/>
              </w:numPr>
              <w:rPr>
                <w:ins w:id="535" w:author="Author"/>
                <w:rFonts w:asciiTheme="majorHAnsi" w:hAnsiTheme="majorHAnsi" w:cstheme="majorHAnsi"/>
                <w:sz w:val="22"/>
                <w:szCs w:val="22"/>
              </w:rPr>
              <w:pPrChange w:id="536" w:author="Author">
                <w:pPr/>
              </w:pPrChange>
            </w:pPr>
            <w:ins w:id="537" w:author="Author">
              <w:r>
                <w:rPr>
                  <w:rFonts w:asciiTheme="majorHAnsi" w:hAnsiTheme="majorHAnsi" w:cstheme="majorHAnsi"/>
                  <w:sz w:val="22"/>
                  <w:szCs w:val="22"/>
                </w:rPr>
                <w:t>If correct, BB to generate the new 4-digits password and to be sent to SL. As long as the user is already authenticated via the OTP, a success screen to be appear and the user to be redirected to the home page</w:t>
              </w:r>
            </w:ins>
          </w:p>
          <w:p w14:paraId="34A46421" w14:textId="02124E3D" w:rsidR="00290540" w:rsidRPr="00744E02" w:rsidRDefault="00290540" w:rsidP="00744E02">
            <w:pPr>
              <w:pStyle w:val="ListParagraph"/>
              <w:numPr>
                <w:ilvl w:val="0"/>
                <w:numId w:val="45"/>
              </w:numPr>
              <w:rPr>
                <w:ins w:id="538" w:author="Author"/>
                <w:rFonts w:asciiTheme="majorHAnsi" w:hAnsiTheme="majorHAnsi" w:cstheme="majorHAnsi"/>
                <w:sz w:val="22"/>
                <w:szCs w:val="22"/>
                <w:rPrChange w:id="539" w:author="Author">
                  <w:rPr>
                    <w:ins w:id="540" w:author="Author"/>
                  </w:rPr>
                </w:rPrChange>
              </w:rPr>
              <w:pPrChange w:id="541" w:author="Author">
                <w:pPr/>
              </w:pPrChange>
            </w:pPr>
            <w:ins w:id="542" w:author="Author">
              <w:r>
                <w:rPr>
                  <w:rFonts w:asciiTheme="majorHAnsi" w:hAnsiTheme="majorHAnsi" w:cstheme="majorHAnsi"/>
                  <w:sz w:val="22"/>
                  <w:szCs w:val="22"/>
                </w:rPr>
                <w:t>SL to send the new password to the user</w:t>
              </w:r>
            </w:ins>
          </w:p>
        </w:tc>
      </w:tr>
      <w:tr w:rsidR="00D11AC0" w:rsidRPr="00B73023" w14:paraId="7944CD5B" w14:textId="77777777" w:rsidTr="00D11AC0">
        <w:trPr>
          <w:trHeight w:val="657"/>
          <w:ins w:id="543" w:author="Author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62EE2239" w14:textId="3398A582" w:rsidR="00D11AC0" w:rsidRPr="00B73023" w:rsidRDefault="00D11AC0" w:rsidP="00D11AC0">
            <w:pPr>
              <w:jc w:val="right"/>
              <w:rPr>
                <w:ins w:id="544" w:author="Author"/>
                <w:rFonts w:asciiTheme="minorHAnsi" w:hAnsiTheme="minorHAnsi" w:cstheme="minorHAnsi"/>
                <w:b/>
                <w:color w:val="FFFFFF"/>
                <w:sz w:val="22"/>
              </w:rPr>
            </w:pPr>
            <w:ins w:id="545" w:author="Author">
              <w:r w:rsidRPr="00B73023">
                <w:rPr>
                  <w:rFonts w:asciiTheme="minorHAnsi" w:hAnsiTheme="minorHAnsi" w:cstheme="minorHAnsi"/>
                  <w:b/>
                  <w:color w:val="FFFFFF"/>
                  <w:sz w:val="22"/>
                </w:rPr>
                <w:t>Short code</w:t>
              </w:r>
            </w:ins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3C18B" w14:textId="531E12B3" w:rsidR="00D11AC0" w:rsidRPr="00B73023" w:rsidRDefault="00290540" w:rsidP="00D11AC0">
            <w:pPr>
              <w:rPr>
                <w:ins w:id="546" w:author="Author"/>
                <w:rFonts w:asciiTheme="majorHAnsi" w:hAnsiTheme="majorHAnsi" w:cstheme="majorHAnsi"/>
                <w:b/>
                <w:sz w:val="22"/>
                <w:szCs w:val="22"/>
              </w:rPr>
            </w:pPr>
            <w:ins w:id="547" w:author="Author">
              <w:r>
                <w:rPr>
                  <w:rFonts w:asciiTheme="majorHAnsi" w:hAnsiTheme="majorHAnsi" w:cstheme="majorHAnsi"/>
                  <w:b/>
                  <w:sz w:val="22"/>
                  <w:szCs w:val="22"/>
                </w:rPr>
                <w:t>5055</w:t>
              </w:r>
            </w:ins>
          </w:p>
        </w:tc>
      </w:tr>
    </w:tbl>
    <w:p w14:paraId="1EFF702F" w14:textId="43359648" w:rsidR="00787054" w:rsidRPr="00B73023" w:rsidRDefault="00724BDE" w:rsidP="00095803">
      <w:pPr>
        <w:rPr>
          <w:rFonts w:asciiTheme="minorHAnsi" w:hAnsiTheme="minorHAnsi" w:cstheme="minorHAnsi"/>
          <w:b/>
          <w:sz w:val="22"/>
        </w:rPr>
      </w:pPr>
      <w:r w:rsidRPr="00B73023">
        <w:rPr>
          <w:rFonts w:asciiTheme="minorHAnsi" w:hAnsiTheme="minorHAnsi" w:cstheme="minorHAnsi"/>
          <w:b/>
          <w:sz w:val="22"/>
        </w:rPr>
        <w:tab/>
      </w:r>
    </w:p>
    <w:p w14:paraId="5E80A957" w14:textId="77777777" w:rsidR="000473B6" w:rsidRPr="00B73023" w:rsidRDefault="000473B6">
      <w:pPr>
        <w:ind w:left="1440"/>
        <w:rPr>
          <w:rFonts w:asciiTheme="minorHAnsi" w:hAnsiTheme="minorHAnsi" w:cstheme="minorHAnsi"/>
          <w:b/>
        </w:rPr>
      </w:pPr>
    </w:p>
    <w:p w14:paraId="53E07F9A" w14:textId="0431B4CD" w:rsidR="0013064D" w:rsidRPr="00B73023" w:rsidRDefault="00927A2A" w:rsidP="00744E02">
      <w:pPr>
        <w:numPr>
          <w:ilvl w:val="2"/>
          <w:numId w:val="1"/>
        </w:numPr>
        <w:spacing w:line="360" w:lineRule="auto"/>
        <w:rPr>
          <w:rFonts w:asciiTheme="minorHAnsi" w:hAnsiTheme="minorHAnsi" w:cstheme="minorHAnsi"/>
          <w:b/>
          <w:color w:val="C00000"/>
          <w:sz w:val="28"/>
        </w:rPr>
        <w:pPrChange w:id="548" w:author="Author">
          <w:pPr>
            <w:numPr>
              <w:ilvl w:val="2"/>
              <w:numId w:val="44"/>
            </w:numPr>
            <w:spacing w:line="360" w:lineRule="auto"/>
            <w:ind w:left="1355" w:hanging="504"/>
          </w:pPr>
        </w:pPrChange>
      </w:pPr>
      <w:r w:rsidRPr="00B73023">
        <w:rPr>
          <w:rFonts w:asciiTheme="minorHAnsi" w:hAnsiTheme="minorHAnsi" w:cstheme="minorHAnsi"/>
          <w:b/>
          <w:color w:val="C00000"/>
          <w:sz w:val="28"/>
        </w:rPr>
        <w:t xml:space="preserve">Web </w:t>
      </w:r>
      <w:r w:rsidR="0092469D" w:rsidRPr="00B73023">
        <w:rPr>
          <w:rFonts w:asciiTheme="minorHAnsi" w:hAnsiTheme="minorHAnsi" w:cstheme="minorHAnsi"/>
          <w:b/>
          <w:color w:val="C00000"/>
          <w:sz w:val="28"/>
        </w:rPr>
        <w:t>Game</w:t>
      </w:r>
    </w:p>
    <w:tbl>
      <w:tblPr>
        <w:tblW w:w="10768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7512"/>
      </w:tblGrid>
      <w:tr w:rsidR="00AF7904" w:rsidRPr="00B73023" w14:paraId="65DABF5A" w14:textId="77777777" w:rsidTr="00056538">
        <w:trPr>
          <w:trHeight w:val="115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6DBCAD2D" w14:textId="11841E18" w:rsidR="00AF7904" w:rsidRPr="00B73023" w:rsidRDefault="00AF7904" w:rsidP="00507C9A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Description</w:t>
            </w:r>
            <w:r w:rsidR="006B36E1"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 xml:space="preserve"> / Notes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C8D6E" w14:textId="1D81DFFA" w:rsidR="00AF7904" w:rsidRPr="00543F88" w:rsidRDefault="00543F88" w:rsidP="00507C9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43F88">
              <w:rPr>
                <w:rFonts w:asciiTheme="majorHAnsi" w:hAnsiTheme="majorHAnsi" w:cstheme="majorHAnsi"/>
                <w:sz w:val="22"/>
                <w:szCs w:val="22"/>
              </w:rPr>
              <w:t>As shown in the flow.</w:t>
            </w:r>
          </w:p>
        </w:tc>
      </w:tr>
      <w:tr w:rsidR="00390BA7" w:rsidRPr="00B73023" w14:paraId="132DC1A2" w14:textId="77777777" w:rsidTr="00056538">
        <w:trPr>
          <w:trHeight w:val="75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5DF31AB6" w14:textId="473809C7" w:rsidR="00390BA7" w:rsidRPr="00B73023" w:rsidRDefault="00390BA7" w:rsidP="00507C9A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Game type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49D92" w14:textId="36B972F8" w:rsidR="00390BA7" w:rsidRPr="00B73023" w:rsidRDefault="002A62A9" w:rsidP="00507C9A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2A62A9">
              <w:rPr>
                <w:rFonts w:asciiTheme="majorHAnsi" w:hAnsiTheme="majorHAnsi" w:cstheme="majorHAnsi" w:hint="eastAsia"/>
                <w:sz w:val="22"/>
                <w:szCs w:val="22"/>
              </w:rPr>
              <w:t>Swipe &amp; Win</w:t>
            </w:r>
          </w:p>
        </w:tc>
      </w:tr>
      <w:tr w:rsidR="00AF7904" w:rsidRPr="00B73023" w14:paraId="139F3156" w14:textId="77777777" w:rsidTr="00056538">
        <w:trPr>
          <w:trHeight w:val="70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79C4D65F" w14:textId="4D82A89A" w:rsidR="00AF7904" w:rsidRPr="00B73023" w:rsidRDefault="00E306AF" w:rsidP="00507C9A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Game developed by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191C2" w14:textId="77777777" w:rsidR="00E306AF" w:rsidRPr="00B73023" w:rsidRDefault="00E306AF" w:rsidP="00E306AF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  <w:p w14:paraId="4AD4EBB3" w14:textId="60269C4F" w:rsidR="00AF7904" w:rsidRPr="002A62A9" w:rsidRDefault="002A62A9" w:rsidP="00E306A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Bedbug</w:t>
            </w:r>
          </w:p>
          <w:p w14:paraId="0F60E789" w14:textId="37296A04" w:rsidR="00E306AF" w:rsidRPr="00B73023" w:rsidRDefault="00E306AF" w:rsidP="00E306A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F6AAC" w:rsidRPr="00B73023" w14:paraId="2C8FE95F" w14:textId="77777777" w:rsidTr="00056538">
        <w:trPr>
          <w:trHeight w:val="70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13F235ED" w14:textId="45E48889" w:rsidR="00AF6AAC" w:rsidRPr="00B73023" w:rsidRDefault="00AF6AAC" w:rsidP="00AF6AAC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URL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B8F93" w14:textId="6B56C064" w:rsidR="00AF6AAC" w:rsidRPr="00B73023" w:rsidRDefault="00AF6AAC" w:rsidP="00AF6AAC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  <w:t xml:space="preserve">Swipe.orange.eg </w:t>
            </w:r>
            <w:r w:rsidRPr="00C31D29">
              <w:rPr>
                <w:rFonts w:asciiTheme="majorHAnsi" w:hAnsiTheme="majorHAnsi" w:cstheme="majorHAnsi"/>
                <w:color w:val="000000"/>
                <w:sz w:val="22"/>
                <w:szCs w:val="22"/>
                <w:highlight w:val="yellow"/>
                <w:lang w:eastAsia="el-GR"/>
              </w:rPr>
              <w:t>(currently under approval)</w:t>
            </w:r>
          </w:p>
        </w:tc>
      </w:tr>
      <w:tr w:rsidR="00AF6AAC" w:rsidRPr="00B73023" w14:paraId="7F2AAE04" w14:textId="77777777" w:rsidTr="00056538">
        <w:trPr>
          <w:trHeight w:val="70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0BF729FF" w14:textId="7A1FA73F" w:rsidR="00AF6AAC" w:rsidRPr="00B73023" w:rsidRDefault="00AF6AAC" w:rsidP="00AF6AAC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Website hosted by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2C560" w14:textId="2B6023E2" w:rsidR="00AF6AAC" w:rsidRPr="00B73023" w:rsidRDefault="00AF6AAC" w:rsidP="00AF6AAC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</w:rPr>
              <w:t>Amazon</w:t>
            </w:r>
            <w:del w:id="549" w:author="Author">
              <w:r w:rsidDel="00744E02">
                <w:rPr>
                  <w:rFonts w:asciiTheme="majorHAnsi" w:hAnsiTheme="majorHAnsi" w:cstheme="majorHAnsi"/>
                  <w:sz w:val="22"/>
                </w:rPr>
                <w:delText xml:space="preserve"> (</w:delText>
              </w:r>
              <w:r w:rsidRPr="00AF6AAC" w:rsidDel="00744E02">
                <w:rPr>
                  <w:rFonts w:asciiTheme="majorHAnsi" w:hAnsiTheme="majorHAnsi" w:cstheme="majorHAnsi"/>
                  <w:sz w:val="22"/>
                  <w:highlight w:val="yellow"/>
                </w:rPr>
                <w:delText>TBC</w:delText>
              </w:r>
              <w:r w:rsidDel="00744E02">
                <w:rPr>
                  <w:rFonts w:asciiTheme="majorHAnsi" w:hAnsiTheme="majorHAnsi" w:cstheme="majorHAnsi"/>
                  <w:sz w:val="22"/>
                </w:rPr>
                <w:delText>)</w:delText>
              </w:r>
            </w:del>
          </w:p>
        </w:tc>
      </w:tr>
      <w:tr w:rsidR="0042105E" w:rsidRPr="00B73023" w14:paraId="6FA0669A" w14:textId="77777777" w:rsidTr="00056538">
        <w:trPr>
          <w:trHeight w:val="334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567351FB" w14:textId="5B931264" w:rsidR="0042105E" w:rsidRPr="00B73023" w:rsidRDefault="0042105E" w:rsidP="00507C9A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lastRenderedPageBreak/>
              <w:t>Features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00EE0" w14:textId="13CCB32C" w:rsidR="0042105E" w:rsidRPr="00B73023" w:rsidRDefault="00D11AC0" w:rsidP="0042105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</w:rPr>
                <w:id w:val="-16798020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A62A9">
                  <w:rPr>
                    <w:rFonts w:ascii="MS Gothic" w:eastAsia="MS Gothic" w:hAnsi="MS Gothic" w:cstheme="majorHAnsi" w:hint="eastAsia"/>
                    <w:szCs w:val="22"/>
                  </w:rPr>
                  <w:t>☒</w:t>
                </w:r>
              </w:sdtContent>
            </w:sdt>
            <w:r w:rsidR="0042105E" w:rsidRPr="00B73023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  <w:r w:rsidR="0042105E" w:rsidRPr="00B73023">
              <w:rPr>
                <w:rFonts w:asciiTheme="majorHAnsi" w:hAnsiTheme="majorHAnsi" w:cstheme="majorHAnsi"/>
                <w:sz w:val="22"/>
                <w:szCs w:val="22"/>
              </w:rPr>
              <w:t>Online registration</w:t>
            </w:r>
            <w:r w:rsidR="00A41F9F" w:rsidRPr="00B73023">
              <w:rPr>
                <w:rFonts w:asciiTheme="majorHAnsi" w:hAnsiTheme="majorHAnsi" w:cstheme="majorHAnsi"/>
                <w:sz w:val="22"/>
                <w:szCs w:val="22"/>
              </w:rPr>
              <w:t xml:space="preserve"> in web game</w:t>
            </w:r>
          </w:p>
          <w:p w14:paraId="3FA77A8C" w14:textId="77777777" w:rsidR="0042105E" w:rsidRPr="00B73023" w:rsidRDefault="0042105E" w:rsidP="0042105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471F0297" w14:textId="0E773453" w:rsidR="000C3B7C" w:rsidRPr="00B73023" w:rsidRDefault="00D11AC0" w:rsidP="000C3B7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</w:rPr>
                <w:id w:val="-1330949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31D29">
                  <w:rPr>
                    <w:rFonts w:ascii="MS Gothic" w:eastAsia="MS Gothic" w:hAnsi="MS Gothic" w:cstheme="majorHAnsi" w:hint="eastAsia"/>
                    <w:szCs w:val="22"/>
                  </w:rPr>
                  <w:t>☒</w:t>
                </w:r>
              </w:sdtContent>
            </w:sdt>
            <w:r w:rsidR="000C3B7C" w:rsidRPr="00B73023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  <w:r w:rsidR="00C31D29" w:rsidRPr="00C31D29">
              <w:rPr>
                <w:rFonts w:asciiTheme="majorHAnsi" w:hAnsiTheme="majorHAnsi" w:cstheme="majorHAnsi"/>
                <w:sz w:val="22"/>
                <w:szCs w:val="22"/>
              </w:rPr>
              <w:t xml:space="preserve">User </w:t>
            </w:r>
            <w:r w:rsidR="000C3B7C" w:rsidRPr="00B73023">
              <w:rPr>
                <w:rFonts w:asciiTheme="majorHAnsi" w:hAnsiTheme="majorHAnsi" w:cstheme="majorHAnsi"/>
                <w:sz w:val="22"/>
                <w:szCs w:val="22"/>
              </w:rPr>
              <w:t xml:space="preserve">Authentication via </w:t>
            </w:r>
            <w:r w:rsidR="00C31D29">
              <w:rPr>
                <w:rFonts w:asciiTheme="majorHAnsi" w:hAnsiTheme="majorHAnsi" w:cstheme="majorHAnsi"/>
                <w:sz w:val="22"/>
                <w:szCs w:val="22"/>
              </w:rPr>
              <w:t xml:space="preserve">“my Orange” app </w:t>
            </w:r>
          </w:p>
          <w:p w14:paraId="597ADBC1" w14:textId="594D643D" w:rsidR="000C3B7C" w:rsidRPr="00B73023" w:rsidRDefault="000C3B7C" w:rsidP="000C3B7C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090B4BEF" w14:textId="0A33073D" w:rsidR="000C3B7C" w:rsidRPr="00B73023" w:rsidRDefault="00D11AC0" w:rsidP="000C3B7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</w:rPr>
                <w:id w:val="-6438887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A62A9">
                  <w:rPr>
                    <w:rFonts w:ascii="MS Gothic" w:eastAsia="MS Gothic" w:hAnsi="MS Gothic" w:cstheme="majorHAnsi" w:hint="eastAsia"/>
                    <w:szCs w:val="22"/>
                  </w:rPr>
                  <w:t>☒</w:t>
                </w:r>
              </w:sdtContent>
            </w:sdt>
            <w:r w:rsidR="000C3B7C" w:rsidRPr="00B73023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  <w:r w:rsidR="000C3B7C" w:rsidRPr="00B73023">
              <w:rPr>
                <w:rFonts w:asciiTheme="majorHAnsi" w:hAnsiTheme="majorHAnsi" w:cstheme="majorHAnsi"/>
                <w:sz w:val="22"/>
                <w:szCs w:val="22"/>
              </w:rPr>
              <w:t>On-demand purchases</w:t>
            </w:r>
          </w:p>
          <w:p w14:paraId="12649C65" w14:textId="77777777" w:rsidR="000C3B7C" w:rsidRPr="00B73023" w:rsidRDefault="000C3B7C" w:rsidP="0042105E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  <w:p w14:paraId="1715182A" w14:textId="62FAFEB3" w:rsidR="0042105E" w:rsidRPr="00B73023" w:rsidRDefault="00D11AC0" w:rsidP="0042105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</w:rPr>
                <w:id w:val="14599944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F3E1F">
                  <w:rPr>
                    <w:rFonts w:ascii="MS Gothic" w:eastAsia="MS Gothic" w:hAnsi="MS Gothic" w:cstheme="majorHAnsi" w:hint="eastAsia"/>
                    <w:szCs w:val="22"/>
                  </w:rPr>
                  <w:t>☒</w:t>
                </w:r>
              </w:sdtContent>
            </w:sdt>
            <w:r w:rsidR="0042105E" w:rsidRPr="00B73023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  <w:r w:rsidR="0042105E" w:rsidRPr="00B73023">
              <w:rPr>
                <w:rFonts w:asciiTheme="majorHAnsi" w:hAnsiTheme="majorHAnsi" w:cstheme="majorHAnsi"/>
                <w:sz w:val="22"/>
                <w:szCs w:val="22"/>
              </w:rPr>
              <w:t>Header Enrichment</w:t>
            </w:r>
            <w:r w:rsidR="00CF3E1F">
              <w:rPr>
                <w:rFonts w:asciiTheme="majorHAnsi" w:hAnsiTheme="majorHAnsi" w:cstheme="majorHAnsi"/>
                <w:sz w:val="22"/>
                <w:szCs w:val="22"/>
              </w:rPr>
              <w:t xml:space="preserve"> (</w:t>
            </w:r>
            <w:r w:rsidR="00CF3E1F" w:rsidRPr="00CF3E1F"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  <w:t>TBC</w:t>
            </w:r>
            <w:r w:rsidR="00CF3E1F">
              <w:rPr>
                <w:rFonts w:asciiTheme="majorHAnsi" w:hAnsiTheme="majorHAnsi" w:cstheme="majorHAnsi"/>
                <w:sz w:val="22"/>
                <w:szCs w:val="22"/>
              </w:rPr>
              <w:t>)</w:t>
            </w:r>
          </w:p>
          <w:p w14:paraId="19870DC3" w14:textId="77777777" w:rsidR="0042105E" w:rsidRPr="00B73023" w:rsidRDefault="0042105E" w:rsidP="0042105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D27B63F" w14:textId="15488F43" w:rsidR="0042105E" w:rsidRPr="00B73023" w:rsidRDefault="00D11AC0" w:rsidP="0042105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</w:rPr>
                <w:id w:val="7160924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A62A9">
                  <w:rPr>
                    <w:rFonts w:ascii="MS Gothic" w:eastAsia="MS Gothic" w:hAnsi="MS Gothic" w:cstheme="majorHAnsi" w:hint="eastAsia"/>
                    <w:szCs w:val="22"/>
                  </w:rPr>
                  <w:t>☒</w:t>
                </w:r>
              </w:sdtContent>
            </w:sdt>
            <w:r w:rsidR="0042105E" w:rsidRPr="00B73023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  <w:r w:rsidR="0042105E" w:rsidRPr="00B73023">
              <w:rPr>
                <w:rFonts w:asciiTheme="majorHAnsi" w:hAnsiTheme="majorHAnsi" w:cstheme="majorHAnsi"/>
                <w:sz w:val="22"/>
                <w:szCs w:val="22"/>
              </w:rPr>
              <w:t>Account page (view points etc.)</w:t>
            </w:r>
          </w:p>
          <w:p w14:paraId="278788DF" w14:textId="77777777" w:rsidR="0042105E" w:rsidRPr="00B73023" w:rsidRDefault="0042105E" w:rsidP="0042105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211CF99B" w14:textId="276F2F9E" w:rsidR="0042105E" w:rsidRPr="00B73023" w:rsidRDefault="00D11AC0" w:rsidP="0042105E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8623573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F3E1F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☒</w:t>
                </w:r>
              </w:sdtContent>
            </w:sdt>
            <w:r w:rsidR="0042105E" w:rsidRPr="00B73023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  <w:r w:rsidR="00CF3E1F">
              <w:rPr>
                <w:rFonts w:asciiTheme="majorHAnsi" w:hAnsiTheme="majorHAnsi" w:cstheme="majorHAnsi"/>
                <w:sz w:val="22"/>
                <w:szCs w:val="22"/>
              </w:rPr>
              <w:t>Zero rated website</w:t>
            </w:r>
          </w:p>
        </w:tc>
      </w:tr>
      <w:tr w:rsidR="00AF6AAC" w:rsidRPr="00B73023" w14:paraId="4B3C35A4" w14:textId="77777777" w:rsidTr="00056538">
        <w:trPr>
          <w:trHeight w:val="84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01B430A9" w14:textId="0A18A337" w:rsidR="00AF6AAC" w:rsidRPr="00B73023" w:rsidRDefault="00AF6AAC" w:rsidP="00AF6AAC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Supported languages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B79CA" w14:textId="6E3A289B" w:rsidR="00AF6AAC" w:rsidRDefault="00D11AC0" w:rsidP="00AF6AAC">
            <w:pPr>
              <w:rPr>
                <w:rFonts w:asciiTheme="majorHAnsi" w:hAnsiTheme="majorHAnsi" w:cstheme="majorHAnsi"/>
                <w:szCs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</w:rPr>
                <w:id w:val="10883581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F6AAC" w:rsidRPr="00AF6AAC">
                  <w:rPr>
                    <w:rFonts w:ascii="MS Gothic" w:eastAsia="MS Gothic" w:hAnsi="MS Gothic" w:cstheme="majorHAnsi" w:hint="eastAsia"/>
                    <w:szCs w:val="22"/>
                  </w:rPr>
                  <w:t>☒</w:t>
                </w:r>
              </w:sdtContent>
            </w:sdt>
            <w:r w:rsidR="00AF6AAC" w:rsidRPr="00B73023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  <w:r w:rsidR="00AF6AAC" w:rsidRPr="00B73023">
              <w:rPr>
                <w:rFonts w:asciiTheme="majorHAnsi" w:hAnsiTheme="majorHAnsi" w:cstheme="majorHAnsi"/>
                <w:sz w:val="22"/>
                <w:szCs w:val="22"/>
              </w:rPr>
              <w:t xml:space="preserve">English         </w:t>
            </w:r>
            <w:sdt>
              <w:sdtPr>
                <w:rPr>
                  <w:rFonts w:asciiTheme="majorHAnsi" w:hAnsiTheme="majorHAnsi" w:cstheme="majorHAnsi"/>
                  <w:szCs w:val="22"/>
                </w:rPr>
                <w:id w:val="-17562740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F6AAC" w:rsidRPr="00AF6AAC">
                  <w:rPr>
                    <w:rFonts w:ascii="MS Gothic" w:eastAsia="MS Gothic" w:hAnsi="MS Gothic" w:cstheme="majorHAnsi" w:hint="eastAsia"/>
                    <w:szCs w:val="22"/>
                  </w:rPr>
                  <w:t>☒</w:t>
                </w:r>
              </w:sdtContent>
            </w:sdt>
            <w:r w:rsidR="00AF6AAC" w:rsidRPr="00B73023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  <w:r w:rsidR="00AF6AAC" w:rsidRPr="00B73023">
              <w:rPr>
                <w:rFonts w:asciiTheme="majorHAnsi" w:hAnsiTheme="majorHAnsi" w:cstheme="majorHAnsi"/>
                <w:sz w:val="22"/>
                <w:szCs w:val="22"/>
              </w:rPr>
              <w:t>A</w:t>
            </w:r>
            <w:r w:rsidR="00AF6AAC">
              <w:rPr>
                <w:rFonts w:asciiTheme="majorHAnsi" w:hAnsiTheme="majorHAnsi" w:cstheme="majorHAnsi"/>
                <w:sz w:val="22"/>
                <w:szCs w:val="22"/>
              </w:rPr>
              <w:t>rabic   (Arabic to be the default one)</w:t>
            </w:r>
          </w:p>
        </w:tc>
      </w:tr>
      <w:tr w:rsidR="00AF6AAC" w:rsidRPr="00B73023" w14:paraId="6F9D6053" w14:textId="77777777" w:rsidTr="00056538">
        <w:trPr>
          <w:trHeight w:val="745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1285DF95" w14:textId="4834A1EB" w:rsidR="00AF6AAC" w:rsidRPr="00B73023" w:rsidRDefault="00AF6AAC" w:rsidP="00AF6AAC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External Resources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F250E" w14:textId="26348585" w:rsidR="00AF6AAC" w:rsidRDefault="00AF6AAC" w:rsidP="00AF6AAC">
            <w:pPr>
              <w:rPr>
                <w:rFonts w:asciiTheme="majorHAnsi" w:hAnsiTheme="majorHAnsi" w:cstheme="majorHAnsi"/>
                <w:szCs w:val="22"/>
              </w:rPr>
            </w:pPr>
            <w:r w:rsidRPr="00B73023">
              <w:rPr>
                <w:rFonts w:asciiTheme="majorHAnsi" w:hAnsiTheme="majorHAnsi" w:cstheme="majorHAnsi"/>
                <w:sz w:val="22"/>
              </w:rPr>
              <w:t xml:space="preserve">Website texts: </w:t>
            </w:r>
            <w:r w:rsidRPr="00B73023">
              <w:rPr>
                <w:rFonts w:asciiTheme="majorHAnsi" w:hAnsiTheme="majorHAnsi" w:cstheme="majorHAnsi"/>
                <w:color w:val="4472C4" w:themeColor="accent1"/>
                <w:sz w:val="22"/>
                <w:u w:val="single"/>
              </w:rPr>
              <w:t>Link</w:t>
            </w:r>
          </w:p>
        </w:tc>
      </w:tr>
      <w:tr w:rsidR="00A41F9F" w:rsidRPr="00B73023" w14:paraId="4DD3106C" w14:textId="77777777" w:rsidTr="00056538">
        <w:trPr>
          <w:trHeight w:val="211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6673116A" w14:textId="5598E77F" w:rsidR="00A41F9F" w:rsidRPr="00B73023" w:rsidRDefault="002B1567" w:rsidP="00507C9A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External R</w:t>
            </w:r>
            <w:r w:rsidR="00A41F9F"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esources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D942B" w14:textId="497A1D50" w:rsidR="00694FAD" w:rsidRPr="00B73023" w:rsidRDefault="00694FAD" w:rsidP="00694FA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73023">
              <w:rPr>
                <w:rFonts w:asciiTheme="majorHAnsi" w:hAnsiTheme="majorHAnsi" w:cstheme="majorHAnsi"/>
                <w:sz w:val="22"/>
                <w:szCs w:val="22"/>
              </w:rPr>
              <w:t xml:space="preserve">Online Registration documentation: </w:t>
            </w:r>
            <w:r w:rsidRPr="00B73023">
              <w:rPr>
                <w:rFonts w:asciiTheme="majorHAnsi" w:hAnsiTheme="majorHAnsi" w:cstheme="majorHAnsi"/>
                <w:color w:val="4472C4" w:themeColor="accent1"/>
                <w:sz w:val="22"/>
                <w:szCs w:val="22"/>
                <w:u w:val="single"/>
              </w:rPr>
              <w:t>Link</w:t>
            </w:r>
            <w:r w:rsidRPr="00B73023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5B089C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5B089C" w:rsidRPr="005B089C">
              <w:rPr>
                <w:rFonts w:asciiTheme="majorHAnsi" w:hAnsiTheme="majorHAnsi" w:cstheme="majorHAnsi"/>
                <w:b/>
                <w:sz w:val="22"/>
                <w:szCs w:val="22"/>
                <w:highlight w:val="yellow"/>
              </w:rPr>
              <w:t>(TBC)</w:t>
            </w:r>
          </w:p>
          <w:p w14:paraId="38B72C5C" w14:textId="77777777" w:rsidR="00694FAD" w:rsidRPr="00B73023" w:rsidRDefault="00694FAD" w:rsidP="0042105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0F8A7E89" w14:textId="6778C8A6" w:rsidR="00A41F9F" w:rsidRPr="00B73023" w:rsidRDefault="002B1567" w:rsidP="0042105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73023">
              <w:rPr>
                <w:rFonts w:asciiTheme="majorHAnsi" w:hAnsiTheme="majorHAnsi" w:cstheme="majorHAnsi"/>
                <w:sz w:val="22"/>
                <w:szCs w:val="22"/>
              </w:rPr>
              <w:t>User Authentication</w:t>
            </w:r>
            <w:r w:rsidR="00A41F9F" w:rsidRPr="00B73023">
              <w:rPr>
                <w:rFonts w:asciiTheme="majorHAnsi" w:hAnsiTheme="majorHAnsi" w:cstheme="majorHAnsi"/>
                <w:sz w:val="22"/>
                <w:szCs w:val="22"/>
              </w:rPr>
              <w:t xml:space="preserve"> documentation: </w:t>
            </w:r>
            <w:r w:rsidR="00A41F9F" w:rsidRPr="00B73023">
              <w:rPr>
                <w:rFonts w:asciiTheme="majorHAnsi" w:hAnsiTheme="majorHAnsi" w:cstheme="majorHAnsi"/>
                <w:color w:val="4472C4" w:themeColor="accent1"/>
                <w:sz w:val="22"/>
                <w:szCs w:val="22"/>
                <w:u w:val="single"/>
              </w:rPr>
              <w:t>Link</w:t>
            </w:r>
            <w:r w:rsidR="00A41F9F" w:rsidRPr="00B73023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5B089C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5B089C" w:rsidRPr="005B089C">
              <w:rPr>
                <w:rFonts w:asciiTheme="majorHAnsi" w:hAnsiTheme="majorHAnsi" w:cstheme="majorHAnsi"/>
                <w:b/>
                <w:sz w:val="22"/>
                <w:szCs w:val="22"/>
                <w:highlight w:val="yellow"/>
              </w:rPr>
              <w:t>(TBC)</w:t>
            </w:r>
          </w:p>
          <w:p w14:paraId="794716EC" w14:textId="77777777" w:rsidR="002B1567" w:rsidRPr="00B73023" w:rsidRDefault="002B1567" w:rsidP="0042105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374763BB" w14:textId="36554F48" w:rsidR="002B1567" w:rsidRPr="00B73023" w:rsidRDefault="002B1567" w:rsidP="002B156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73023">
              <w:rPr>
                <w:rFonts w:asciiTheme="majorHAnsi" w:hAnsiTheme="majorHAnsi" w:cstheme="majorHAnsi"/>
                <w:sz w:val="22"/>
                <w:szCs w:val="22"/>
              </w:rPr>
              <w:t xml:space="preserve">Header Enrichment documentation: </w:t>
            </w:r>
            <w:r w:rsidRPr="00B73023">
              <w:rPr>
                <w:rFonts w:asciiTheme="majorHAnsi" w:hAnsiTheme="majorHAnsi" w:cstheme="majorHAnsi"/>
                <w:color w:val="4472C4" w:themeColor="accent1"/>
                <w:sz w:val="22"/>
                <w:szCs w:val="22"/>
                <w:u w:val="single"/>
              </w:rPr>
              <w:t>Link</w:t>
            </w:r>
            <w:r w:rsidRPr="00B73023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5B089C">
              <w:rPr>
                <w:rFonts w:asciiTheme="majorHAnsi" w:hAnsiTheme="majorHAnsi" w:cstheme="majorHAnsi"/>
                <w:sz w:val="22"/>
                <w:szCs w:val="22"/>
              </w:rPr>
              <w:t xml:space="preserve">  </w:t>
            </w:r>
            <w:r w:rsidR="005B089C" w:rsidRPr="005B089C">
              <w:rPr>
                <w:rFonts w:asciiTheme="majorHAnsi" w:hAnsiTheme="majorHAnsi" w:cstheme="majorHAnsi"/>
                <w:b/>
                <w:sz w:val="22"/>
                <w:szCs w:val="22"/>
                <w:highlight w:val="yellow"/>
              </w:rPr>
              <w:t>(TBC)</w:t>
            </w:r>
          </w:p>
          <w:p w14:paraId="22CDDF2D" w14:textId="77777777" w:rsidR="002B1567" w:rsidRPr="00B73023" w:rsidRDefault="002B1567" w:rsidP="0042105E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676FF9E7" w14:textId="09B98CC7" w:rsidR="002B1567" w:rsidRPr="00B73023" w:rsidRDefault="002B1567" w:rsidP="0042105E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73023">
              <w:rPr>
                <w:rFonts w:asciiTheme="majorHAnsi" w:hAnsiTheme="majorHAnsi" w:cstheme="majorHAnsi"/>
                <w:sz w:val="22"/>
                <w:szCs w:val="22"/>
              </w:rPr>
              <w:t xml:space="preserve">On-demand purchases documentation: </w:t>
            </w:r>
            <w:r w:rsidRPr="00B73023">
              <w:rPr>
                <w:rFonts w:asciiTheme="majorHAnsi" w:hAnsiTheme="majorHAnsi" w:cstheme="majorHAnsi"/>
                <w:color w:val="4472C4" w:themeColor="accent1"/>
                <w:sz w:val="22"/>
                <w:szCs w:val="22"/>
                <w:u w:val="single"/>
              </w:rPr>
              <w:t>Link</w:t>
            </w:r>
            <w:r w:rsidRPr="00B73023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5B089C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5B089C" w:rsidRPr="005B089C">
              <w:rPr>
                <w:rFonts w:asciiTheme="majorHAnsi" w:hAnsiTheme="majorHAnsi" w:cstheme="majorHAnsi"/>
                <w:b/>
                <w:sz w:val="22"/>
                <w:szCs w:val="22"/>
                <w:highlight w:val="yellow"/>
              </w:rPr>
              <w:t>(TBC)</w:t>
            </w:r>
          </w:p>
        </w:tc>
      </w:tr>
    </w:tbl>
    <w:p w14:paraId="6E3EA3CF" w14:textId="5968F34C" w:rsidR="008F24B6" w:rsidRPr="00B73023" w:rsidRDefault="00200704" w:rsidP="00744E02">
      <w:pPr>
        <w:pStyle w:val="Heading2"/>
        <w:numPr>
          <w:ilvl w:val="1"/>
          <w:numId w:val="1"/>
        </w:numPr>
        <w:rPr>
          <w:rFonts w:asciiTheme="minorHAnsi" w:hAnsiTheme="minorHAnsi" w:cstheme="minorHAnsi"/>
        </w:rPr>
        <w:pPrChange w:id="550" w:author="Author">
          <w:pPr>
            <w:pStyle w:val="Heading2"/>
            <w:numPr>
              <w:ilvl w:val="1"/>
              <w:numId w:val="44"/>
            </w:numPr>
          </w:pPr>
        </w:pPrChange>
      </w:pPr>
      <w:bookmarkStart w:id="551" w:name="_Toc19119830"/>
      <w:r w:rsidRPr="00B73023">
        <w:rPr>
          <w:rFonts w:asciiTheme="minorHAnsi" w:hAnsiTheme="minorHAnsi" w:cstheme="minorHAnsi"/>
          <w:sz w:val="28"/>
        </w:rPr>
        <w:t>Prizes &amp; Winners</w:t>
      </w:r>
      <w:bookmarkEnd w:id="551"/>
    </w:p>
    <w:tbl>
      <w:tblPr>
        <w:tblW w:w="10768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7512"/>
      </w:tblGrid>
      <w:tr w:rsidR="0013064D" w:rsidRPr="00B73023" w14:paraId="5B3402E1" w14:textId="77777777" w:rsidTr="00DA5B07">
        <w:trPr>
          <w:trHeight w:val="1333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3675FE26" w14:textId="77777777" w:rsidR="0073731C" w:rsidRPr="00B73023" w:rsidRDefault="0013064D" w:rsidP="00507C9A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Description</w:t>
            </w:r>
            <w:r w:rsidR="006B36E1"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 xml:space="preserve"> / Notes</w:t>
            </w:r>
            <w:r w:rsidR="0073731C"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 xml:space="preserve"> </w:t>
            </w:r>
          </w:p>
          <w:p w14:paraId="466389F7" w14:textId="729AC49F" w:rsidR="0013064D" w:rsidRPr="00B73023" w:rsidRDefault="0073731C" w:rsidP="00507C9A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/ Draw process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0A843" w14:textId="2C02568F" w:rsidR="0013064D" w:rsidRPr="00981319" w:rsidRDefault="00981319" w:rsidP="00507C9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81319">
              <w:rPr>
                <w:rFonts w:asciiTheme="majorHAnsi" w:hAnsiTheme="majorHAnsi" w:cstheme="majorHAnsi"/>
                <w:sz w:val="22"/>
                <w:szCs w:val="22"/>
              </w:rPr>
              <w:t>As stated in the below table.</w:t>
            </w:r>
          </w:p>
        </w:tc>
      </w:tr>
      <w:tr w:rsidR="00971F9A" w:rsidRPr="00B73023" w14:paraId="27076DE7" w14:textId="77777777" w:rsidTr="00DA5B07">
        <w:trPr>
          <w:trHeight w:val="947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5CB50DE5" w14:textId="61EF6C6F" w:rsidR="00971F9A" w:rsidRPr="00702BA0" w:rsidRDefault="00702BA0" w:rsidP="00BB2CBB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2"/>
              </w:rPr>
              <w:t>Prize distribution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2FCC2" w14:textId="2C6977D8" w:rsidR="00971F9A" w:rsidRPr="00702BA0" w:rsidRDefault="00702BA0" w:rsidP="00971F9A">
            <w:pPr>
              <w:rPr>
                <w:rFonts w:asciiTheme="majorHAnsi" w:hAnsiTheme="majorHAnsi" w:cstheme="majorHAnsi"/>
                <w:b/>
                <w:color w:val="000000"/>
                <w:sz w:val="22"/>
                <w:szCs w:val="22"/>
                <w:lang w:eastAsia="el-GR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Prize distribution template: </w:t>
            </w:r>
            <w:r>
              <w:rPr>
                <w:rFonts w:asciiTheme="majorHAnsi" w:hAnsiTheme="majorHAnsi" w:cstheme="majorHAnsi"/>
                <w:color w:val="4472C4" w:themeColor="accent1"/>
                <w:sz w:val="22"/>
                <w:szCs w:val="22"/>
                <w:u w:val="single"/>
              </w:rPr>
              <w:t>Link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E53272" w:rsidRPr="00702BA0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  <w:r w:rsidR="005B089C" w:rsidRPr="005B089C">
              <w:rPr>
                <w:rFonts w:asciiTheme="majorHAnsi" w:hAnsiTheme="majorHAnsi" w:cstheme="majorHAnsi"/>
                <w:b/>
                <w:sz w:val="22"/>
                <w:szCs w:val="22"/>
                <w:highlight w:val="yellow"/>
              </w:rPr>
              <w:t>(TBC)</w:t>
            </w:r>
          </w:p>
        </w:tc>
      </w:tr>
      <w:tr w:rsidR="0013064D" w:rsidRPr="00B73023" w14:paraId="141852CC" w14:textId="77777777" w:rsidTr="00DA5B07">
        <w:trPr>
          <w:trHeight w:val="847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3FA0C4EF" w14:textId="7C082C38" w:rsidR="0013064D" w:rsidRPr="00B73023" w:rsidRDefault="0013064D" w:rsidP="00507C9A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Top Scorer</w:t>
            </w:r>
          </w:p>
        </w:tc>
        <w:tc>
          <w:tcPr>
            <w:tcW w:w="75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FCB56" w14:textId="718ABBC8" w:rsidR="0013064D" w:rsidRPr="00B73023" w:rsidRDefault="00056538" w:rsidP="00507C9A">
            <w:pPr>
              <w:rPr>
                <w:rFonts w:asciiTheme="majorHAnsi" w:hAnsiTheme="majorHAnsi" w:cstheme="majorHAnsi"/>
                <w:b/>
                <w:color w:val="000000"/>
                <w:sz w:val="22"/>
                <w:szCs w:val="22"/>
                <w:lang w:eastAsia="el-GR"/>
              </w:rPr>
            </w:pPr>
            <w:r w:rsidRPr="00056538">
              <w:rPr>
                <w:rFonts w:asciiTheme="majorHAnsi" w:hAnsiTheme="majorHAnsi" w:cstheme="majorHAnsi" w:hint="eastAsia"/>
                <w:sz w:val="22"/>
                <w:szCs w:val="22"/>
              </w:rPr>
              <w:t>Yes</w:t>
            </w:r>
          </w:p>
        </w:tc>
      </w:tr>
    </w:tbl>
    <w:p w14:paraId="65714B53" w14:textId="77777777" w:rsidR="0013064D" w:rsidRPr="00B73023" w:rsidRDefault="0013064D">
      <w:pPr>
        <w:rPr>
          <w:rFonts w:asciiTheme="minorHAnsi" w:hAnsiTheme="minorHAnsi" w:cstheme="minorHAnsi"/>
        </w:rPr>
      </w:pPr>
    </w:p>
    <w:p w14:paraId="741F326F" w14:textId="3F6C4D0A" w:rsidR="008F24B6" w:rsidRPr="00B73023" w:rsidRDefault="00200704" w:rsidP="00744E02">
      <w:pPr>
        <w:pStyle w:val="Heading3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  <w:pPrChange w:id="552" w:author="Author">
          <w:pPr>
            <w:pStyle w:val="Heading3"/>
            <w:numPr>
              <w:ilvl w:val="2"/>
              <w:numId w:val="44"/>
            </w:numPr>
            <w:ind w:left="1355"/>
          </w:pPr>
        </w:pPrChange>
      </w:pPr>
      <w:bookmarkStart w:id="553" w:name="_Toc19119831"/>
      <w:r w:rsidRPr="00B73023">
        <w:rPr>
          <w:rFonts w:asciiTheme="minorHAnsi" w:hAnsiTheme="minorHAnsi" w:cstheme="minorHAnsi"/>
          <w:b/>
          <w:sz w:val="28"/>
        </w:rPr>
        <w:t>Main Prizes</w:t>
      </w:r>
      <w:bookmarkEnd w:id="553"/>
      <w:r w:rsidRPr="00B73023">
        <w:rPr>
          <w:rFonts w:asciiTheme="minorHAnsi" w:hAnsiTheme="minorHAnsi" w:cstheme="minorHAnsi"/>
          <w:b/>
          <w:sz w:val="28"/>
        </w:rPr>
        <w:t xml:space="preserve"> </w:t>
      </w:r>
    </w:p>
    <w:tbl>
      <w:tblPr>
        <w:tblW w:w="10773" w:type="dxa"/>
        <w:tblInd w:w="-5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708"/>
        <w:gridCol w:w="993"/>
        <w:gridCol w:w="850"/>
        <w:gridCol w:w="851"/>
        <w:gridCol w:w="1134"/>
        <w:gridCol w:w="708"/>
        <w:gridCol w:w="1560"/>
        <w:gridCol w:w="992"/>
        <w:gridCol w:w="1134"/>
        <w:gridCol w:w="850"/>
      </w:tblGrid>
      <w:tr w:rsidR="00112F6B" w:rsidRPr="00B73023" w14:paraId="5ABF113F" w14:textId="77777777" w:rsidTr="00C31D29">
        <w:trPr>
          <w:trHeight w:val="824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  <w:hideMark/>
          </w:tcPr>
          <w:p w14:paraId="655317CC" w14:textId="46FEBCBE" w:rsidR="00112F6B" w:rsidRPr="00B73023" w:rsidRDefault="00112F6B">
            <w:pPr>
              <w:jc w:val="center"/>
              <w:rPr>
                <w:rFonts w:asciiTheme="majorHAnsi" w:hAnsiTheme="majorHAnsi" w:cstheme="majorHAnsi"/>
                <w:b/>
                <w:color w:val="FFFFFF"/>
                <w:sz w:val="20"/>
                <w:szCs w:val="20"/>
              </w:rPr>
            </w:pPr>
            <w:r w:rsidRPr="00B73023">
              <w:rPr>
                <w:rFonts w:asciiTheme="majorHAnsi" w:hAnsiTheme="majorHAnsi" w:cstheme="majorHAnsi"/>
                <w:b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  <w:hideMark/>
          </w:tcPr>
          <w:p w14:paraId="3FC4CD3E" w14:textId="77777777" w:rsidR="00112F6B" w:rsidRPr="00B73023" w:rsidRDefault="00112F6B">
            <w:pPr>
              <w:jc w:val="center"/>
              <w:rPr>
                <w:rFonts w:asciiTheme="majorHAnsi" w:hAnsiTheme="majorHAnsi" w:cstheme="majorHAnsi"/>
                <w:b/>
                <w:color w:val="FFFFFF"/>
                <w:sz w:val="20"/>
                <w:szCs w:val="20"/>
              </w:rPr>
            </w:pPr>
            <w:r w:rsidRPr="00B73023">
              <w:rPr>
                <w:rFonts w:asciiTheme="majorHAnsi" w:hAnsiTheme="majorHAnsi" w:cstheme="majorHAnsi"/>
                <w:b/>
                <w:color w:val="FFFFFF"/>
                <w:sz w:val="20"/>
                <w:szCs w:val="20"/>
              </w:rPr>
              <w:t>When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0000"/>
            <w:vAlign w:val="center"/>
            <w:hideMark/>
          </w:tcPr>
          <w:p w14:paraId="7C029F15" w14:textId="1559C3B4" w:rsidR="00112F6B" w:rsidRPr="00B73023" w:rsidRDefault="00112F6B" w:rsidP="00A417CC">
            <w:pPr>
              <w:jc w:val="center"/>
              <w:rPr>
                <w:rFonts w:asciiTheme="majorHAnsi" w:hAnsiTheme="majorHAnsi" w:cstheme="majorHAnsi"/>
                <w:b/>
                <w:color w:val="FFFFFF"/>
                <w:sz w:val="20"/>
                <w:szCs w:val="20"/>
              </w:rPr>
            </w:pPr>
            <w:r w:rsidRPr="00B73023">
              <w:rPr>
                <w:rFonts w:asciiTheme="majorHAnsi" w:hAnsiTheme="majorHAnsi" w:cstheme="majorHAnsi"/>
                <w:b/>
                <w:color w:val="FFFFFF"/>
                <w:sz w:val="20"/>
                <w:szCs w:val="20"/>
              </w:rPr>
              <w:t>What</w:t>
            </w:r>
          </w:p>
        </w:tc>
        <w:tc>
          <w:tcPr>
            <w:tcW w:w="2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  <w:hideMark/>
          </w:tcPr>
          <w:p w14:paraId="0B9DE77C" w14:textId="77777777" w:rsidR="00112F6B" w:rsidRPr="00B73023" w:rsidRDefault="00112F6B">
            <w:pPr>
              <w:jc w:val="center"/>
              <w:rPr>
                <w:rFonts w:asciiTheme="majorHAnsi" w:hAnsiTheme="majorHAnsi" w:cstheme="majorHAnsi"/>
                <w:b/>
                <w:color w:val="FFFFFF"/>
                <w:sz w:val="20"/>
                <w:szCs w:val="20"/>
              </w:rPr>
            </w:pPr>
            <w:r w:rsidRPr="00B73023">
              <w:rPr>
                <w:rFonts w:asciiTheme="majorHAnsi" w:hAnsiTheme="majorHAnsi" w:cstheme="majorHAnsi"/>
                <w:b/>
                <w:color w:val="FFFFFF"/>
                <w:sz w:val="20"/>
                <w:szCs w:val="20"/>
              </w:rPr>
              <w:t>Award Method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  <w:hideMark/>
          </w:tcPr>
          <w:p w14:paraId="43C64774" w14:textId="2E0F1432" w:rsidR="00112F6B" w:rsidRPr="00B73023" w:rsidRDefault="00112F6B">
            <w:pPr>
              <w:jc w:val="center"/>
              <w:rPr>
                <w:rFonts w:asciiTheme="majorHAnsi" w:hAnsiTheme="majorHAnsi" w:cstheme="majorHAnsi"/>
                <w:b/>
                <w:color w:val="FFFFFF"/>
                <w:sz w:val="20"/>
                <w:szCs w:val="20"/>
              </w:rPr>
            </w:pPr>
            <w:r w:rsidRPr="00B73023">
              <w:rPr>
                <w:rFonts w:asciiTheme="majorHAnsi" w:hAnsiTheme="majorHAnsi" w:cstheme="majorHAnsi"/>
                <w:b/>
                <w:color w:val="FFFFFF"/>
                <w:sz w:val="20"/>
                <w:szCs w:val="20"/>
              </w:rPr>
              <w:t>Based on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0000"/>
            <w:vAlign w:val="center"/>
            <w:hideMark/>
          </w:tcPr>
          <w:p w14:paraId="28B00AF4" w14:textId="5DE7C8B6" w:rsidR="00112F6B" w:rsidRPr="00B73023" w:rsidRDefault="00112F6B" w:rsidP="00A417CC">
            <w:pPr>
              <w:jc w:val="center"/>
              <w:rPr>
                <w:rFonts w:asciiTheme="majorHAnsi" w:hAnsiTheme="majorHAnsi" w:cstheme="majorHAnsi"/>
                <w:b/>
                <w:color w:val="FFFFFF"/>
                <w:sz w:val="20"/>
                <w:szCs w:val="20"/>
              </w:rPr>
            </w:pPr>
            <w:r w:rsidRPr="00B73023">
              <w:rPr>
                <w:rFonts w:asciiTheme="majorHAnsi" w:hAnsiTheme="majorHAnsi" w:cstheme="majorHAnsi"/>
                <w:b/>
                <w:color w:val="FFFFFF"/>
                <w:sz w:val="20"/>
                <w:szCs w:val="20"/>
              </w:rPr>
              <w:t>Eligibility</w:t>
            </w:r>
          </w:p>
        </w:tc>
        <w:tc>
          <w:tcPr>
            <w:tcW w:w="21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0000"/>
            <w:vAlign w:val="center"/>
            <w:hideMark/>
          </w:tcPr>
          <w:p w14:paraId="5E0D7380" w14:textId="77777777" w:rsidR="00112F6B" w:rsidRPr="00B73023" w:rsidRDefault="00112F6B" w:rsidP="00A417CC">
            <w:pPr>
              <w:jc w:val="center"/>
              <w:rPr>
                <w:rFonts w:asciiTheme="majorHAnsi" w:hAnsiTheme="majorHAnsi" w:cstheme="majorHAnsi"/>
                <w:b/>
                <w:color w:val="FFFFFF"/>
                <w:sz w:val="20"/>
                <w:szCs w:val="20"/>
              </w:rPr>
            </w:pPr>
          </w:p>
          <w:p w14:paraId="4FEF0F8D" w14:textId="4514CEE4" w:rsidR="00112F6B" w:rsidRPr="00B73023" w:rsidRDefault="00112F6B" w:rsidP="00A417CC">
            <w:pPr>
              <w:jc w:val="center"/>
              <w:rPr>
                <w:rFonts w:asciiTheme="majorHAnsi" w:hAnsiTheme="majorHAnsi" w:cstheme="majorHAnsi"/>
                <w:b/>
                <w:color w:val="FFFFFF"/>
                <w:sz w:val="20"/>
                <w:szCs w:val="20"/>
              </w:rPr>
            </w:pPr>
            <w:r w:rsidRPr="00B73023">
              <w:rPr>
                <w:rFonts w:asciiTheme="majorHAnsi" w:hAnsiTheme="majorHAnsi" w:cstheme="majorHAnsi"/>
                <w:b/>
                <w:color w:val="FFFFFF"/>
                <w:sz w:val="20"/>
                <w:szCs w:val="20"/>
              </w:rPr>
              <w:t>Results</w:t>
            </w:r>
          </w:p>
          <w:p w14:paraId="04A0F601" w14:textId="113ED2E1" w:rsidR="00112F6B" w:rsidRPr="00B73023" w:rsidRDefault="00112F6B" w:rsidP="00A417CC">
            <w:pPr>
              <w:jc w:val="center"/>
              <w:rPr>
                <w:rFonts w:asciiTheme="majorHAnsi" w:hAnsiTheme="majorHAnsi" w:cstheme="majorHAnsi"/>
                <w:b/>
                <w:color w:val="FFFFFF"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  <w:hideMark/>
          </w:tcPr>
          <w:p w14:paraId="2E0A4328" w14:textId="77777777" w:rsidR="00112F6B" w:rsidRPr="00B73023" w:rsidRDefault="00112F6B" w:rsidP="00A417CC">
            <w:pPr>
              <w:jc w:val="center"/>
              <w:rPr>
                <w:rFonts w:asciiTheme="majorHAnsi" w:hAnsiTheme="majorHAnsi" w:cstheme="majorHAnsi"/>
                <w:b/>
                <w:color w:val="FFFFFF"/>
                <w:sz w:val="20"/>
                <w:szCs w:val="20"/>
              </w:rPr>
            </w:pPr>
            <w:r w:rsidRPr="00B73023">
              <w:rPr>
                <w:rFonts w:asciiTheme="majorHAnsi" w:hAnsiTheme="majorHAnsi" w:cstheme="majorHAnsi"/>
                <w:b/>
                <w:color w:val="FFFFFF"/>
                <w:sz w:val="20"/>
                <w:szCs w:val="20"/>
              </w:rPr>
              <w:t>Times to win the prize</w:t>
            </w:r>
          </w:p>
        </w:tc>
      </w:tr>
      <w:tr w:rsidR="00112F6B" w:rsidRPr="00B73023" w14:paraId="0E5B09E1" w14:textId="77777777" w:rsidTr="00C31D29">
        <w:trPr>
          <w:trHeight w:val="283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05952C" w14:textId="2E0D9740" w:rsidR="00112F6B" w:rsidRPr="00B73023" w:rsidRDefault="00112F6B">
            <w:pPr>
              <w:rPr>
                <w:rFonts w:asciiTheme="majorHAnsi" w:hAnsiTheme="majorHAnsi" w:cstheme="majorHAnsi"/>
                <w:b/>
                <w:color w:val="FFFFFF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38996B" w14:textId="77777777" w:rsidR="00112F6B" w:rsidRPr="00B73023" w:rsidRDefault="00112F6B">
            <w:pPr>
              <w:rPr>
                <w:rFonts w:asciiTheme="majorHAnsi" w:hAnsiTheme="majorHAnsi" w:cstheme="majorHAnsi"/>
                <w:b/>
                <w:color w:val="FFFFFF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C00000"/>
            <w:vAlign w:val="center"/>
          </w:tcPr>
          <w:p w14:paraId="5667ED74" w14:textId="77777777" w:rsidR="00112F6B" w:rsidRPr="00B73023" w:rsidRDefault="00112F6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7852B2CC" w14:textId="001C6062" w:rsidR="00112F6B" w:rsidRPr="00B73023" w:rsidRDefault="00112F6B" w:rsidP="00A417CC">
            <w:pPr>
              <w:jc w:val="center"/>
              <w:rPr>
                <w:rFonts w:asciiTheme="majorHAnsi" w:hAnsiTheme="majorHAnsi" w:cstheme="majorHAnsi"/>
                <w:b/>
                <w:color w:val="FFFFFF"/>
                <w:sz w:val="20"/>
                <w:szCs w:val="20"/>
              </w:rPr>
            </w:pPr>
            <w:r w:rsidRPr="00B73023">
              <w:rPr>
                <w:rFonts w:asciiTheme="majorHAnsi" w:hAnsiTheme="majorHAnsi" w:cstheme="majorHAnsi"/>
                <w:b/>
                <w:color w:val="FFFFFF"/>
                <w:sz w:val="20"/>
                <w:szCs w:val="20"/>
              </w:rPr>
              <w:t>Top Scorer</w:t>
            </w:r>
          </w:p>
          <w:p w14:paraId="6C0D6AA2" w14:textId="77777777" w:rsidR="00112F6B" w:rsidRPr="00B73023" w:rsidRDefault="00112F6B" w:rsidP="00A417CC">
            <w:pPr>
              <w:jc w:val="center"/>
              <w:rPr>
                <w:rFonts w:asciiTheme="majorHAnsi" w:hAnsiTheme="majorHAnsi" w:cstheme="majorHAnsi"/>
                <w:b/>
                <w:color w:val="FFFFFF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  <w:hideMark/>
          </w:tcPr>
          <w:p w14:paraId="59C0AD7B" w14:textId="77777777" w:rsidR="00112F6B" w:rsidRPr="00B73023" w:rsidRDefault="00112F6B">
            <w:pPr>
              <w:jc w:val="center"/>
              <w:rPr>
                <w:rFonts w:asciiTheme="majorHAnsi" w:hAnsiTheme="majorHAnsi" w:cstheme="majorHAnsi"/>
                <w:b/>
                <w:color w:val="FFFFFF"/>
                <w:sz w:val="20"/>
                <w:szCs w:val="20"/>
              </w:rPr>
            </w:pPr>
            <w:r w:rsidRPr="00B73023">
              <w:rPr>
                <w:rFonts w:asciiTheme="majorHAnsi" w:hAnsiTheme="majorHAnsi" w:cstheme="majorHAnsi"/>
                <w:b/>
                <w:color w:val="FFFFFF"/>
                <w:sz w:val="20"/>
                <w:szCs w:val="20"/>
              </w:rPr>
              <w:t>Draw</w:t>
            </w:r>
          </w:p>
        </w:tc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CC1F6D" w14:textId="77777777" w:rsidR="00112F6B" w:rsidRPr="00B73023" w:rsidRDefault="00112F6B">
            <w:pPr>
              <w:rPr>
                <w:rFonts w:asciiTheme="majorHAnsi" w:hAnsiTheme="majorHAnsi" w:cstheme="majorHAnsi"/>
                <w:b/>
                <w:color w:val="FFFFFF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4DE66F9" w14:textId="77777777" w:rsidR="00112F6B" w:rsidRPr="00B73023" w:rsidRDefault="00112F6B" w:rsidP="00FC1272">
            <w:pPr>
              <w:rPr>
                <w:rFonts w:asciiTheme="majorHAnsi" w:hAnsiTheme="majorHAnsi" w:cstheme="majorHAnsi"/>
                <w:b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31A108C4" w14:textId="77777777" w:rsidR="00112F6B" w:rsidRPr="00B73023" w:rsidRDefault="00112F6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DA14C2" w14:textId="77777777" w:rsidR="00112F6B" w:rsidRPr="00B73023" w:rsidRDefault="00112F6B">
            <w:pPr>
              <w:rPr>
                <w:rFonts w:asciiTheme="majorHAnsi" w:hAnsiTheme="majorHAnsi" w:cstheme="majorHAnsi"/>
                <w:b/>
                <w:color w:val="FFFFFF"/>
                <w:sz w:val="20"/>
                <w:szCs w:val="20"/>
              </w:rPr>
            </w:pPr>
          </w:p>
        </w:tc>
      </w:tr>
      <w:tr w:rsidR="00112F6B" w:rsidRPr="00B73023" w14:paraId="27004A03" w14:textId="77777777" w:rsidTr="00C31D29">
        <w:trPr>
          <w:trHeight w:val="401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96C771" w14:textId="217FDBE4" w:rsidR="00112F6B" w:rsidRPr="00B73023" w:rsidRDefault="00112F6B">
            <w:pPr>
              <w:rPr>
                <w:rFonts w:asciiTheme="majorHAnsi" w:hAnsiTheme="majorHAnsi" w:cstheme="majorHAnsi"/>
                <w:b/>
                <w:color w:val="FFFFFF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6E1790" w14:textId="77777777" w:rsidR="00112F6B" w:rsidRPr="00B73023" w:rsidRDefault="00112F6B">
            <w:pPr>
              <w:rPr>
                <w:rFonts w:asciiTheme="majorHAnsi" w:hAnsiTheme="majorHAnsi" w:cstheme="majorHAnsi"/>
                <w:b/>
                <w:color w:val="FFFFFF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8ABD29" w14:textId="77777777" w:rsidR="00112F6B" w:rsidRPr="00B73023" w:rsidRDefault="00112F6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26A9D7F" w14:textId="77777777" w:rsidR="00112F6B" w:rsidRPr="00B73023" w:rsidRDefault="00112F6B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  <w:hideMark/>
          </w:tcPr>
          <w:p w14:paraId="2F290115" w14:textId="77777777" w:rsidR="00112F6B" w:rsidRPr="00B73023" w:rsidRDefault="00112F6B">
            <w:pPr>
              <w:jc w:val="center"/>
              <w:rPr>
                <w:rFonts w:asciiTheme="majorHAnsi" w:hAnsiTheme="majorHAnsi" w:cstheme="majorHAnsi"/>
                <w:b/>
                <w:color w:val="FFFFFF"/>
                <w:sz w:val="20"/>
                <w:szCs w:val="20"/>
              </w:rPr>
            </w:pPr>
            <w:r w:rsidRPr="00B73023">
              <w:rPr>
                <w:rFonts w:asciiTheme="majorHAnsi" w:hAnsiTheme="majorHAnsi" w:cstheme="majorHAnsi"/>
                <w:b/>
                <w:color w:val="FFFFFF"/>
                <w:sz w:val="20"/>
                <w:szCs w:val="20"/>
              </w:rPr>
              <w:t>Ballot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  <w:hideMark/>
          </w:tcPr>
          <w:p w14:paraId="531B4457" w14:textId="77777777" w:rsidR="00112F6B" w:rsidRPr="00B73023" w:rsidRDefault="00112F6B">
            <w:pPr>
              <w:jc w:val="center"/>
              <w:rPr>
                <w:rFonts w:asciiTheme="majorHAnsi" w:hAnsiTheme="majorHAnsi" w:cstheme="majorHAnsi"/>
                <w:b/>
                <w:color w:val="FFFFFF"/>
                <w:sz w:val="20"/>
                <w:szCs w:val="20"/>
              </w:rPr>
            </w:pPr>
            <w:r w:rsidRPr="00B73023">
              <w:rPr>
                <w:rFonts w:asciiTheme="majorHAnsi" w:hAnsiTheme="majorHAnsi" w:cstheme="majorHAnsi"/>
                <w:b/>
                <w:color w:val="FFFFFF"/>
                <w:sz w:val="20"/>
                <w:szCs w:val="20"/>
              </w:rPr>
              <w:t>Automatic</w:t>
            </w:r>
          </w:p>
        </w:tc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19A2E8" w14:textId="77777777" w:rsidR="00112F6B" w:rsidRPr="00B73023" w:rsidRDefault="00112F6B">
            <w:pPr>
              <w:rPr>
                <w:rFonts w:asciiTheme="majorHAnsi" w:hAnsiTheme="majorHAnsi" w:cstheme="majorHAnsi"/>
                <w:b/>
                <w:color w:val="FFFFFF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06DEE8A8" w14:textId="77777777" w:rsidR="00112F6B" w:rsidRPr="00B73023" w:rsidRDefault="00112F6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  <w:hideMark/>
          </w:tcPr>
          <w:p w14:paraId="30902FDA" w14:textId="0D230BBC" w:rsidR="00112F6B" w:rsidRPr="00B73023" w:rsidRDefault="00112F6B" w:rsidP="00A417CC">
            <w:pPr>
              <w:jc w:val="center"/>
              <w:rPr>
                <w:rFonts w:asciiTheme="majorHAnsi" w:hAnsiTheme="majorHAnsi" w:cstheme="majorHAnsi"/>
                <w:b/>
                <w:color w:val="FFFFFF"/>
                <w:sz w:val="20"/>
                <w:szCs w:val="20"/>
              </w:rPr>
            </w:pPr>
            <w:r w:rsidRPr="00B73023">
              <w:rPr>
                <w:rFonts w:asciiTheme="majorHAnsi" w:hAnsiTheme="majorHAnsi" w:cstheme="majorHAnsi"/>
                <w:b/>
                <w:color w:val="FFFFFF"/>
                <w:sz w:val="20"/>
                <w:szCs w:val="20"/>
              </w:rPr>
              <w:t>Winners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  <w:hideMark/>
          </w:tcPr>
          <w:p w14:paraId="2688883A" w14:textId="77777777" w:rsidR="00112F6B" w:rsidRPr="00B73023" w:rsidRDefault="00112F6B" w:rsidP="00A417CC">
            <w:pPr>
              <w:jc w:val="center"/>
              <w:rPr>
                <w:rFonts w:asciiTheme="majorHAnsi" w:hAnsiTheme="majorHAnsi" w:cstheme="majorHAnsi"/>
                <w:b/>
                <w:color w:val="FFFFFF"/>
                <w:sz w:val="20"/>
                <w:szCs w:val="20"/>
              </w:rPr>
            </w:pPr>
            <w:r w:rsidRPr="00B73023">
              <w:rPr>
                <w:rFonts w:asciiTheme="majorHAnsi" w:hAnsiTheme="majorHAnsi" w:cstheme="majorHAnsi"/>
                <w:b/>
                <w:color w:val="FFFFFF"/>
                <w:sz w:val="20"/>
                <w:szCs w:val="20"/>
              </w:rPr>
              <w:t>Substitutes</w:t>
            </w: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DEDE3A" w14:textId="77777777" w:rsidR="00112F6B" w:rsidRPr="00B73023" w:rsidRDefault="00112F6B">
            <w:pPr>
              <w:rPr>
                <w:rFonts w:asciiTheme="majorHAnsi" w:hAnsiTheme="majorHAnsi" w:cstheme="majorHAnsi"/>
                <w:b/>
                <w:color w:val="FFFFFF"/>
                <w:sz w:val="20"/>
                <w:szCs w:val="20"/>
              </w:rPr>
            </w:pPr>
          </w:p>
        </w:tc>
      </w:tr>
      <w:tr w:rsidR="00112F6B" w:rsidRPr="00B73023" w14:paraId="3B1FB689" w14:textId="77777777" w:rsidTr="00C31D29">
        <w:trPr>
          <w:trHeight w:val="132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420FE" w14:textId="57E807D2" w:rsidR="00112F6B" w:rsidRPr="00B73023" w:rsidRDefault="00C31D29" w:rsidP="008B2437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  <w:lastRenderedPageBreak/>
              <w:t>Monthly</w:t>
            </w:r>
          </w:p>
        </w:tc>
        <w:tc>
          <w:tcPr>
            <w:tcW w:w="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128A2F" w14:textId="7B80EDD5" w:rsidR="00112F6B" w:rsidRPr="00B73023" w:rsidRDefault="00C31D29" w:rsidP="008B2437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At the end of the month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C2C14" w14:textId="1C310FD3" w:rsidR="00112F6B" w:rsidRPr="00B73023" w:rsidRDefault="00C31D29" w:rsidP="008B2437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55,000 EGP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43D09C" w14:textId="36B0A303" w:rsidR="00112F6B" w:rsidRPr="00B73023" w:rsidRDefault="00D11AC0" w:rsidP="008B2437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18958054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31D29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☒</w:t>
                </w:r>
              </w:sdtContent>
            </w:sdt>
          </w:p>
        </w:tc>
        <w:tc>
          <w:tcPr>
            <w:tcW w:w="8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A6C63D" w14:textId="61023943" w:rsidR="00112F6B" w:rsidRPr="00B73023" w:rsidRDefault="00D11AC0" w:rsidP="008B2437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473290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22CB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0FFCA2" w14:textId="3B2D45D5" w:rsidR="00112F6B" w:rsidRPr="00B73023" w:rsidRDefault="00D11AC0" w:rsidP="008B2437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784545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22CB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BB0F7" w14:textId="316A7DA3" w:rsidR="00112F6B" w:rsidRPr="00B73023" w:rsidRDefault="00C31D29" w:rsidP="008B2437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Total points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0AC9A" w14:textId="5D629DFF" w:rsidR="00112F6B" w:rsidRPr="00B73023" w:rsidRDefault="00C31D29" w:rsidP="008B2437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Users who have been charged at least once during the respective period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0A649E" w14:textId="2B5419ED" w:rsidR="00112F6B" w:rsidRPr="00B73023" w:rsidRDefault="00C31D29" w:rsidP="008B2437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C2BE9D" w14:textId="626C093A" w:rsidR="00112F6B" w:rsidRPr="00B73023" w:rsidRDefault="00112F6B" w:rsidP="008B2437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7763C" w14:textId="54736E37" w:rsidR="00112F6B" w:rsidRPr="00B73023" w:rsidRDefault="00C31D29" w:rsidP="008B2437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Only once</w:t>
            </w:r>
          </w:p>
        </w:tc>
      </w:tr>
    </w:tbl>
    <w:p w14:paraId="38D44151" w14:textId="77777777" w:rsidR="0013064D" w:rsidRPr="00B73023" w:rsidRDefault="0013064D" w:rsidP="0013064D">
      <w:pPr>
        <w:rPr>
          <w:lang w:eastAsia="el-GR"/>
        </w:rPr>
      </w:pPr>
    </w:p>
    <w:p w14:paraId="0AE249ED" w14:textId="3CCDC875" w:rsidR="00953882" w:rsidRPr="00B73023" w:rsidRDefault="00953882" w:rsidP="00744E02">
      <w:pPr>
        <w:pStyle w:val="Heading2"/>
        <w:numPr>
          <w:ilvl w:val="1"/>
          <w:numId w:val="1"/>
        </w:numPr>
        <w:rPr>
          <w:rFonts w:asciiTheme="minorHAnsi" w:hAnsiTheme="minorHAnsi" w:cstheme="minorHAnsi"/>
          <w:b w:val="0"/>
        </w:rPr>
        <w:pPrChange w:id="554" w:author="Author">
          <w:pPr>
            <w:pStyle w:val="Heading2"/>
            <w:numPr>
              <w:ilvl w:val="1"/>
              <w:numId w:val="44"/>
            </w:numPr>
          </w:pPr>
        </w:pPrChange>
      </w:pPr>
      <w:bookmarkStart w:id="555" w:name="_Toc19119832"/>
      <w:r w:rsidRPr="00B73023">
        <w:rPr>
          <w:rFonts w:asciiTheme="minorHAnsi" w:eastAsia="Roboto Medium" w:hAnsiTheme="minorHAnsi" w:cstheme="minorHAnsi"/>
          <w:sz w:val="28"/>
        </w:rPr>
        <w:t>Black Hours / Days</w:t>
      </w:r>
      <w:bookmarkEnd w:id="555"/>
      <w:r w:rsidRPr="00B73023">
        <w:rPr>
          <w:rFonts w:asciiTheme="minorHAnsi" w:eastAsia="Roboto Medium" w:hAnsiTheme="minorHAnsi" w:cstheme="minorHAnsi"/>
          <w:sz w:val="28"/>
        </w:rPr>
        <w:t xml:space="preserve"> </w:t>
      </w:r>
    </w:p>
    <w:tbl>
      <w:tblPr>
        <w:tblStyle w:val="aa"/>
        <w:tblW w:w="10485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02"/>
        <w:gridCol w:w="1179"/>
        <w:gridCol w:w="2693"/>
        <w:gridCol w:w="1134"/>
        <w:gridCol w:w="2977"/>
      </w:tblGrid>
      <w:tr w:rsidR="008F24B6" w:rsidRPr="00B73023" w14:paraId="6738FABE" w14:textId="77777777" w:rsidTr="00C31D29">
        <w:trPr>
          <w:trHeight w:val="522"/>
        </w:trPr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22C53402" w14:textId="77777777" w:rsidR="008F24B6" w:rsidRPr="00B73023" w:rsidRDefault="008F24B6" w:rsidP="004946BD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</w:p>
        </w:tc>
        <w:tc>
          <w:tcPr>
            <w:tcW w:w="387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0268F3F1" w14:textId="77777777" w:rsidR="008F24B6" w:rsidRPr="00B73023" w:rsidRDefault="00200704" w:rsidP="004946BD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Bulk Broadcast</w:t>
            </w:r>
          </w:p>
        </w:tc>
        <w:tc>
          <w:tcPr>
            <w:tcW w:w="4111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0F631568" w14:textId="4BDA293A" w:rsidR="008F24B6" w:rsidRPr="00B73023" w:rsidRDefault="00200704" w:rsidP="004946BD">
            <w:pPr>
              <w:jc w:val="center"/>
              <w:rPr>
                <w:rFonts w:asciiTheme="minorHAnsi" w:hAnsiTheme="minorHAnsi" w:cstheme="minorHAnsi"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Teaser Broadcast</w:t>
            </w:r>
          </w:p>
        </w:tc>
      </w:tr>
      <w:tr w:rsidR="00C31D29" w:rsidRPr="00B73023" w14:paraId="6378E6F2" w14:textId="77777777" w:rsidTr="00C31D29">
        <w:trPr>
          <w:trHeight w:val="667"/>
        </w:trPr>
        <w:tc>
          <w:tcPr>
            <w:tcW w:w="25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F83234" w14:textId="77777777" w:rsidR="00C31D29" w:rsidRPr="00B73023" w:rsidRDefault="00C31D29" w:rsidP="00C31D29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sz w:val="22"/>
              </w:rPr>
              <w:t>Black Hours</w:t>
            </w:r>
          </w:p>
        </w:tc>
        <w:tc>
          <w:tcPr>
            <w:tcW w:w="117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FAAACF0" w14:textId="77777777" w:rsidR="00C31D29" w:rsidRPr="00B73023" w:rsidRDefault="00C31D29" w:rsidP="00C31D29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sz w:val="22"/>
              </w:rPr>
              <w:t>Start Time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1B947EF" w14:textId="664239D5" w:rsidR="00C31D29" w:rsidRPr="00C31D29" w:rsidRDefault="00C31D29" w:rsidP="00C31D2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31D29">
              <w:rPr>
                <w:rFonts w:asciiTheme="majorHAnsi" w:hAnsiTheme="majorHAnsi" w:cstheme="majorHAnsi"/>
                <w:sz w:val="20"/>
                <w:szCs w:val="20"/>
              </w:rPr>
              <w:t>21:00 (local time zone of operator)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C096003" w14:textId="77777777" w:rsidR="00C31D29" w:rsidRPr="00B73023" w:rsidRDefault="00C31D29" w:rsidP="00C31D29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sz w:val="22"/>
              </w:rPr>
              <w:t>Start Time</w:t>
            </w:r>
          </w:p>
        </w:tc>
        <w:tc>
          <w:tcPr>
            <w:tcW w:w="29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511CE" w14:textId="19225BA4" w:rsidR="00C31D29" w:rsidRPr="00B73023" w:rsidRDefault="00C31D29" w:rsidP="00C31D29">
            <w:pPr>
              <w:jc w:val="center"/>
              <w:rPr>
                <w:rFonts w:asciiTheme="minorHAnsi" w:hAnsiTheme="minorHAnsi" w:cstheme="minorHAnsi"/>
              </w:rPr>
            </w:pPr>
            <w:r w:rsidRPr="00C31D29">
              <w:rPr>
                <w:rFonts w:asciiTheme="majorHAnsi" w:hAnsiTheme="majorHAnsi" w:cstheme="majorHAnsi"/>
                <w:sz w:val="20"/>
                <w:szCs w:val="20"/>
              </w:rPr>
              <w:t>21:00 (local time zone of operator)</w:t>
            </w:r>
          </w:p>
        </w:tc>
      </w:tr>
      <w:tr w:rsidR="00C31D29" w:rsidRPr="00B73023" w14:paraId="787FC8C3" w14:textId="77777777" w:rsidTr="00C31D29">
        <w:trPr>
          <w:trHeight w:val="643"/>
        </w:trPr>
        <w:tc>
          <w:tcPr>
            <w:tcW w:w="25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40CD52" w14:textId="77777777" w:rsidR="00C31D29" w:rsidRPr="00B73023" w:rsidRDefault="00C31D29" w:rsidP="00C31D29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111A2D9" w14:textId="77777777" w:rsidR="00C31D29" w:rsidRPr="00B73023" w:rsidRDefault="00C31D29" w:rsidP="00C31D29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sz w:val="22"/>
              </w:rPr>
              <w:t>End Time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CA1336D" w14:textId="15B180AA" w:rsidR="00C31D29" w:rsidRPr="00C31D29" w:rsidRDefault="00C31D29" w:rsidP="00C31D2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31D29">
              <w:rPr>
                <w:rFonts w:asciiTheme="majorHAnsi" w:hAnsiTheme="majorHAnsi" w:cstheme="majorHAnsi"/>
                <w:sz w:val="20"/>
                <w:szCs w:val="20"/>
              </w:rPr>
              <w:t>09:00 (local time zone of operator)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F3EB936" w14:textId="77777777" w:rsidR="00C31D29" w:rsidRPr="00B73023" w:rsidRDefault="00C31D29" w:rsidP="00C31D29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sz w:val="22"/>
              </w:rPr>
              <w:t>End Time</w:t>
            </w:r>
          </w:p>
        </w:tc>
        <w:tc>
          <w:tcPr>
            <w:tcW w:w="29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41394" w14:textId="7DED4D06" w:rsidR="00C31D29" w:rsidRPr="00B73023" w:rsidRDefault="00C31D29" w:rsidP="00C31D29">
            <w:pPr>
              <w:jc w:val="center"/>
              <w:rPr>
                <w:rFonts w:asciiTheme="minorHAnsi" w:hAnsiTheme="minorHAnsi" w:cstheme="minorHAnsi"/>
              </w:rPr>
            </w:pPr>
            <w:r w:rsidRPr="00C31D29">
              <w:rPr>
                <w:rFonts w:asciiTheme="majorHAnsi" w:hAnsiTheme="majorHAnsi" w:cstheme="majorHAnsi"/>
                <w:sz w:val="20"/>
                <w:szCs w:val="20"/>
              </w:rPr>
              <w:t>09:00 (local time zone of operator)</w:t>
            </w:r>
          </w:p>
        </w:tc>
      </w:tr>
      <w:tr w:rsidR="00C31D29" w:rsidRPr="00B73023" w14:paraId="17680EE7" w14:textId="77777777" w:rsidTr="00C31D29">
        <w:trPr>
          <w:trHeight w:val="757"/>
        </w:trPr>
        <w:tc>
          <w:tcPr>
            <w:tcW w:w="25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A00C24" w14:textId="03586738" w:rsidR="00C31D29" w:rsidRPr="00B73023" w:rsidRDefault="00C31D29" w:rsidP="00C31D29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sz w:val="22"/>
              </w:rPr>
              <w:t>Black Days, specify:</w:t>
            </w:r>
            <w:r>
              <w:rPr>
                <w:rFonts w:asciiTheme="minorHAnsi" w:hAnsiTheme="minorHAnsi" w:cstheme="minorHAnsi"/>
                <w:b/>
                <w:sz w:val="22"/>
              </w:rPr>
              <w:t xml:space="preserve"> Friday (prayer time)</w:t>
            </w:r>
          </w:p>
          <w:p w14:paraId="5945E34A" w14:textId="710A710E" w:rsidR="00C31D29" w:rsidRPr="00B73023" w:rsidRDefault="00C31D29" w:rsidP="00C31D29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92D70DC" w14:textId="77777777" w:rsidR="00C31D29" w:rsidRPr="00B73023" w:rsidRDefault="00C31D29" w:rsidP="00C31D29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sz w:val="22"/>
              </w:rPr>
              <w:t>Start Time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F4FA61B" w14:textId="55A1BCE4" w:rsidR="00C31D29" w:rsidRPr="00C31D29" w:rsidRDefault="00C31D29" w:rsidP="00C31D2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31D29">
              <w:rPr>
                <w:rFonts w:asciiTheme="majorHAnsi" w:hAnsiTheme="majorHAnsi" w:cstheme="majorHAnsi"/>
                <w:sz w:val="20"/>
                <w:szCs w:val="20"/>
              </w:rPr>
              <w:t>21:00 (local time zone of operator)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DA408C9" w14:textId="77777777" w:rsidR="00C31D29" w:rsidRPr="00B73023" w:rsidRDefault="00C31D29" w:rsidP="00C31D29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sz w:val="22"/>
              </w:rPr>
              <w:t>Start Time</w:t>
            </w:r>
          </w:p>
        </w:tc>
        <w:tc>
          <w:tcPr>
            <w:tcW w:w="29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202F4" w14:textId="00C78330" w:rsidR="00C31D29" w:rsidRPr="00B73023" w:rsidRDefault="00C31D29" w:rsidP="00C31D29">
            <w:pPr>
              <w:jc w:val="center"/>
              <w:rPr>
                <w:rFonts w:asciiTheme="minorHAnsi" w:hAnsiTheme="minorHAnsi" w:cstheme="minorHAnsi"/>
              </w:rPr>
            </w:pPr>
            <w:r w:rsidRPr="00C31D29">
              <w:rPr>
                <w:rFonts w:asciiTheme="majorHAnsi" w:hAnsiTheme="majorHAnsi" w:cstheme="majorHAnsi"/>
                <w:sz w:val="20"/>
                <w:szCs w:val="20"/>
              </w:rPr>
              <w:t>21:00 (local time zone of operator)</w:t>
            </w:r>
          </w:p>
        </w:tc>
      </w:tr>
      <w:tr w:rsidR="00C31D29" w:rsidRPr="00B73023" w14:paraId="13315BC7" w14:textId="77777777" w:rsidTr="00C31D29">
        <w:trPr>
          <w:trHeight w:val="874"/>
        </w:trPr>
        <w:tc>
          <w:tcPr>
            <w:tcW w:w="25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10799B" w14:textId="77777777" w:rsidR="00C31D29" w:rsidRPr="00B73023" w:rsidRDefault="00C31D29" w:rsidP="00C31D29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117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915DFF0" w14:textId="77777777" w:rsidR="00C31D29" w:rsidRPr="00B73023" w:rsidRDefault="00C31D29" w:rsidP="00C31D29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sz w:val="22"/>
              </w:rPr>
              <w:t>End Time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73CCF9B" w14:textId="119E2491" w:rsidR="00C31D29" w:rsidRPr="00C31D29" w:rsidRDefault="00C31D29" w:rsidP="00C31D2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</w:t>
            </w:r>
            <w:r w:rsidRPr="00C31D29">
              <w:rPr>
                <w:rFonts w:asciiTheme="majorHAnsi" w:hAnsiTheme="majorHAnsi" w:cstheme="majorHAnsi"/>
                <w:sz w:val="20"/>
                <w:szCs w:val="20"/>
              </w:rPr>
              <w:t>:00 (local time zone of operator)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2F549D9" w14:textId="77777777" w:rsidR="00C31D29" w:rsidRPr="00B73023" w:rsidRDefault="00C31D29" w:rsidP="00C31D29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sz w:val="22"/>
              </w:rPr>
              <w:t>End Time</w:t>
            </w:r>
          </w:p>
        </w:tc>
        <w:tc>
          <w:tcPr>
            <w:tcW w:w="29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EC9D3" w14:textId="0519DEAC" w:rsidR="00C31D29" w:rsidRPr="00B73023" w:rsidRDefault="00C31D29" w:rsidP="00C31D2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</w:t>
            </w:r>
            <w:r w:rsidRPr="00C31D29">
              <w:rPr>
                <w:rFonts w:asciiTheme="majorHAnsi" w:hAnsiTheme="majorHAnsi" w:cstheme="majorHAnsi"/>
                <w:sz w:val="20"/>
                <w:szCs w:val="20"/>
              </w:rPr>
              <w:t>:00 (local time zone of operator)</w:t>
            </w:r>
          </w:p>
        </w:tc>
      </w:tr>
    </w:tbl>
    <w:p w14:paraId="3404704E" w14:textId="3D900433" w:rsidR="008F24B6" w:rsidRPr="00B73023" w:rsidRDefault="008F24B6">
      <w:pPr>
        <w:rPr>
          <w:rFonts w:asciiTheme="minorHAnsi" w:hAnsiTheme="minorHAnsi" w:cstheme="minorHAnsi"/>
        </w:rPr>
      </w:pPr>
    </w:p>
    <w:p w14:paraId="41C30EC4" w14:textId="7DF4CBEB" w:rsidR="008F24B6" w:rsidRPr="00B73023" w:rsidRDefault="00200704" w:rsidP="00744E02">
      <w:pPr>
        <w:pStyle w:val="Heading2"/>
        <w:numPr>
          <w:ilvl w:val="1"/>
          <w:numId w:val="1"/>
        </w:numPr>
        <w:rPr>
          <w:rFonts w:asciiTheme="minorHAnsi" w:hAnsiTheme="minorHAnsi" w:cstheme="minorHAnsi"/>
        </w:rPr>
        <w:pPrChange w:id="556" w:author="Author">
          <w:pPr>
            <w:pStyle w:val="Heading2"/>
            <w:numPr>
              <w:ilvl w:val="1"/>
              <w:numId w:val="44"/>
            </w:numPr>
          </w:pPr>
        </w:pPrChange>
      </w:pPr>
      <w:bookmarkStart w:id="557" w:name="_Toc19119833"/>
      <w:r w:rsidRPr="00B73023">
        <w:rPr>
          <w:rFonts w:asciiTheme="minorHAnsi" w:hAnsiTheme="minorHAnsi" w:cstheme="minorHAnsi"/>
          <w:sz w:val="28"/>
        </w:rPr>
        <w:t>Broadcasting</w:t>
      </w:r>
      <w:bookmarkEnd w:id="557"/>
    </w:p>
    <w:p w14:paraId="731A5509" w14:textId="16704D7E" w:rsidR="008F24B6" w:rsidRPr="00B73023" w:rsidRDefault="00200704" w:rsidP="00744E02">
      <w:pPr>
        <w:pStyle w:val="Heading3"/>
        <w:numPr>
          <w:ilvl w:val="2"/>
          <w:numId w:val="1"/>
        </w:numPr>
        <w:rPr>
          <w:rFonts w:asciiTheme="minorHAnsi" w:hAnsiTheme="minorHAnsi" w:cstheme="minorHAnsi"/>
          <w:b/>
          <w:sz w:val="24"/>
        </w:rPr>
        <w:pPrChange w:id="558" w:author="Author">
          <w:pPr>
            <w:pStyle w:val="Heading3"/>
            <w:numPr>
              <w:ilvl w:val="2"/>
              <w:numId w:val="44"/>
            </w:numPr>
            <w:ind w:left="1355"/>
          </w:pPr>
        </w:pPrChange>
      </w:pPr>
      <w:bookmarkStart w:id="559" w:name="_Toc19119834"/>
      <w:r w:rsidRPr="00B73023">
        <w:rPr>
          <w:rFonts w:asciiTheme="minorHAnsi" w:hAnsiTheme="minorHAnsi" w:cstheme="minorHAnsi"/>
          <w:b/>
          <w:sz w:val="24"/>
        </w:rPr>
        <w:t>Bulk</w:t>
      </w:r>
      <w:bookmarkEnd w:id="559"/>
    </w:p>
    <w:tbl>
      <w:tblPr>
        <w:tblW w:w="10768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8079"/>
      </w:tblGrid>
      <w:tr w:rsidR="00B84662" w:rsidRPr="00B73023" w14:paraId="1DC66946" w14:textId="77777777" w:rsidTr="00DA5B07">
        <w:trPr>
          <w:trHeight w:val="97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  <w:hideMark/>
          </w:tcPr>
          <w:p w14:paraId="7B23367C" w14:textId="6E183F30" w:rsidR="00B84662" w:rsidRPr="00B73023" w:rsidRDefault="00B84662" w:rsidP="00B84662">
            <w:pPr>
              <w:pStyle w:val="ListParagraph"/>
              <w:spacing w:line="256" w:lineRule="auto"/>
              <w:ind w:left="360"/>
              <w:jc w:val="right"/>
              <w:rPr>
                <w:rFonts w:asciiTheme="minorHAnsi" w:hAnsiTheme="minorHAnsi" w:cstheme="minorHAnsi"/>
                <w:b/>
                <w:color w:val="FFFFFF"/>
                <w:sz w:val="22"/>
                <w:lang w:eastAsia="el-GR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  <w:lang w:eastAsia="el-GR"/>
              </w:rPr>
              <w:t>Description</w:t>
            </w:r>
            <w:r w:rsidR="000D7BA8" w:rsidRPr="00B73023">
              <w:rPr>
                <w:rFonts w:asciiTheme="minorHAnsi" w:hAnsiTheme="minorHAnsi" w:cstheme="minorHAnsi"/>
                <w:b/>
                <w:color w:val="FFFFFF"/>
                <w:sz w:val="22"/>
                <w:lang w:eastAsia="el-GR"/>
              </w:rPr>
              <w:t xml:space="preserve"> / Notes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E3726" w14:textId="2F32A86A" w:rsidR="00543F88" w:rsidRPr="00543F88" w:rsidRDefault="00543F88" w:rsidP="00BB2CBB">
            <w:pPr>
              <w:spacing w:line="256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</w:pPr>
            <w:r w:rsidRPr="00543F88"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  <w:t>We have requested a dedicated short-code from Orange for broadcasting the bulk (in order to have more available TPS).</w:t>
            </w:r>
          </w:p>
        </w:tc>
      </w:tr>
      <w:tr w:rsidR="006F3891" w:rsidRPr="00B73023" w14:paraId="29498834" w14:textId="77777777" w:rsidTr="00DA5B07">
        <w:trPr>
          <w:trHeight w:val="853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0A044F3C" w14:textId="0246B25D" w:rsidR="006F3891" w:rsidRPr="00B73023" w:rsidRDefault="006F3891" w:rsidP="006F3891">
            <w:pPr>
              <w:pStyle w:val="ListParagraph"/>
              <w:spacing w:line="256" w:lineRule="auto"/>
              <w:ind w:left="360"/>
              <w:jc w:val="right"/>
              <w:rPr>
                <w:rFonts w:asciiTheme="minorHAnsi" w:hAnsiTheme="minorHAnsi" w:cstheme="minorHAnsi"/>
                <w:b/>
                <w:color w:val="FFFFFF"/>
                <w:sz w:val="22"/>
                <w:lang w:eastAsia="el-GR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Bulk runs by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073DB" w14:textId="5A2FA6D1" w:rsidR="006F3891" w:rsidRPr="00B73023" w:rsidRDefault="00DA5B07" w:rsidP="00DA5B07">
            <w:pPr>
              <w:rPr>
                <w:rFonts w:asciiTheme="majorHAnsi" w:hAnsiTheme="majorHAnsi" w:cstheme="majorHAnsi"/>
                <w:b/>
                <w:color w:val="000000"/>
                <w:sz w:val="22"/>
                <w:szCs w:val="22"/>
                <w:lang w:eastAsia="el-GR"/>
              </w:rPr>
            </w:pPr>
            <w:r w:rsidRPr="00DA5B07">
              <w:rPr>
                <w:rFonts w:asciiTheme="majorHAnsi" w:hAnsiTheme="majorHAnsi" w:cstheme="majorHAnsi" w:hint="eastAsia"/>
                <w:sz w:val="22"/>
              </w:rPr>
              <w:t>SmartLink</w:t>
            </w:r>
          </w:p>
        </w:tc>
      </w:tr>
    </w:tbl>
    <w:p w14:paraId="20A87F2A" w14:textId="77777777" w:rsidR="00B84662" w:rsidRPr="00B73023" w:rsidRDefault="00B84662" w:rsidP="00B84662">
      <w:pPr>
        <w:rPr>
          <w:lang w:eastAsia="el-GR"/>
        </w:rPr>
      </w:pPr>
    </w:p>
    <w:tbl>
      <w:tblPr>
        <w:tblStyle w:val="ab"/>
        <w:tblW w:w="10768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8079"/>
      </w:tblGrid>
      <w:tr w:rsidR="008F24B6" w:rsidRPr="00B73023" w14:paraId="55612EC7" w14:textId="77777777" w:rsidTr="00DA5B07">
        <w:trPr>
          <w:trHeight w:val="56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543D2052" w14:textId="734C3469" w:rsidR="008F24B6" w:rsidRPr="00B73023" w:rsidRDefault="00200704" w:rsidP="00B84662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 xml:space="preserve">Type of </w:t>
            </w:r>
            <w:r w:rsidR="009105EE"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b</w:t>
            </w: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ulk</w:t>
            </w:r>
          </w:p>
        </w:tc>
        <w:tc>
          <w:tcPr>
            <w:tcW w:w="80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DD2EA" w14:textId="4573B8F5" w:rsidR="008F24B6" w:rsidRPr="00B73023" w:rsidRDefault="00543F88" w:rsidP="00B84662">
            <w:pPr>
              <w:rPr>
                <w:rFonts w:asciiTheme="majorHAnsi" w:hAnsiTheme="majorHAnsi" w:cstheme="majorHAnsi"/>
                <w:sz w:val="22"/>
              </w:rPr>
            </w:pPr>
            <w:r w:rsidRPr="00543F88">
              <w:rPr>
                <w:rFonts w:asciiTheme="majorHAnsi" w:hAnsiTheme="majorHAnsi" w:cstheme="majorHAnsi"/>
                <w:sz w:val="22"/>
                <w:highlight w:val="yellow"/>
              </w:rPr>
              <w:t>TBC</w:t>
            </w:r>
          </w:p>
        </w:tc>
      </w:tr>
      <w:tr w:rsidR="008F24B6" w:rsidRPr="00B73023" w14:paraId="42D6B190" w14:textId="77777777" w:rsidTr="00DA5B07">
        <w:trPr>
          <w:trHeight w:val="56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D8B333C" w14:textId="3BC9B0E7" w:rsidR="008F24B6" w:rsidRPr="00B73023" w:rsidRDefault="00200704" w:rsidP="00B84662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 xml:space="preserve">Bulk </w:t>
            </w:r>
            <w:r w:rsidR="009105EE"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s</w:t>
            </w: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hort</w:t>
            </w:r>
            <w:r w:rsidR="009105EE"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 xml:space="preserve"> c</w:t>
            </w: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ode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9574B" w14:textId="4C801445" w:rsidR="008F24B6" w:rsidRPr="00B73023" w:rsidRDefault="00C31D29" w:rsidP="00B84662">
            <w:pPr>
              <w:rPr>
                <w:rFonts w:asciiTheme="majorHAnsi" w:hAnsiTheme="majorHAnsi" w:cstheme="majorHAnsi"/>
                <w:sz w:val="22"/>
              </w:rPr>
            </w:pPr>
            <w:r w:rsidRPr="00C31D29">
              <w:rPr>
                <w:rFonts w:asciiTheme="majorHAnsi" w:hAnsiTheme="majorHAnsi" w:cstheme="majorHAnsi"/>
                <w:sz w:val="22"/>
                <w:highlight w:val="yellow"/>
              </w:rPr>
              <w:t>TBC</w:t>
            </w:r>
          </w:p>
        </w:tc>
      </w:tr>
      <w:tr w:rsidR="003822DD" w:rsidRPr="00B73023" w14:paraId="2ECB0086" w14:textId="77777777" w:rsidTr="00DA5B07">
        <w:trPr>
          <w:trHeight w:val="56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D841E0F" w14:textId="114D5A17" w:rsidR="003822DD" w:rsidRPr="00C31D29" w:rsidRDefault="003822DD" w:rsidP="003822DD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Throughput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1CE10" w14:textId="4AE72BC6" w:rsidR="003822DD" w:rsidRPr="00B73023" w:rsidRDefault="00C31D29" w:rsidP="003822DD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 xml:space="preserve">500 TPS </w:t>
            </w:r>
            <w:r w:rsidRPr="00C31D29">
              <w:rPr>
                <w:rFonts w:asciiTheme="majorHAnsi" w:hAnsiTheme="majorHAnsi" w:cstheme="majorHAnsi"/>
                <w:sz w:val="22"/>
                <w:highlight w:val="yellow"/>
              </w:rPr>
              <w:t>(initially requested, it is up to Orange to approve it)</w:t>
            </w:r>
          </w:p>
        </w:tc>
      </w:tr>
      <w:tr w:rsidR="003822DD" w:rsidRPr="00B73023" w14:paraId="73A3C6AE" w14:textId="77777777" w:rsidTr="00DA5B07">
        <w:trPr>
          <w:trHeight w:val="56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3CDFDDCF" w14:textId="3AF3B36E" w:rsidR="003822DD" w:rsidRPr="00B73023" w:rsidRDefault="003822DD" w:rsidP="003822DD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Text encoding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D32D3" w14:textId="2E890787" w:rsidR="003822DD" w:rsidRPr="00B73023" w:rsidRDefault="003822DD" w:rsidP="003822DD">
            <w:pPr>
              <w:rPr>
                <w:rFonts w:asciiTheme="majorHAnsi" w:hAnsiTheme="majorHAnsi" w:cstheme="majorHAnsi"/>
                <w:sz w:val="22"/>
              </w:rPr>
            </w:pPr>
            <w:r w:rsidRPr="00B73023">
              <w:rPr>
                <w:rFonts w:asciiTheme="majorHAnsi" w:hAnsiTheme="majorHAnsi" w:cstheme="majorHAnsi"/>
                <w:sz w:val="22"/>
              </w:rPr>
              <w:t>Same as default</w:t>
            </w:r>
          </w:p>
        </w:tc>
      </w:tr>
      <w:tr w:rsidR="003822DD" w:rsidRPr="00B73023" w14:paraId="5AB6DDB9" w14:textId="77777777" w:rsidTr="00DA5B07">
        <w:trPr>
          <w:trHeight w:val="56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D09EF21" w14:textId="62AFDCAF" w:rsidR="003822DD" w:rsidRPr="00B73023" w:rsidRDefault="003822DD" w:rsidP="003822DD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New line separator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7B0D0" w14:textId="1ED202CA" w:rsidR="003822DD" w:rsidRPr="00B73023" w:rsidRDefault="003822DD" w:rsidP="003822DD">
            <w:pPr>
              <w:rPr>
                <w:rFonts w:asciiTheme="majorHAnsi" w:hAnsiTheme="majorHAnsi" w:cstheme="majorHAnsi"/>
                <w:sz w:val="22"/>
              </w:rPr>
            </w:pPr>
            <w:r w:rsidRPr="00B73023">
              <w:rPr>
                <w:rFonts w:asciiTheme="majorHAnsi" w:hAnsiTheme="majorHAnsi" w:cstheme="majorHAnsi"/>
                <w:sz w:val="22"/>
              </w:rPr>
              <w:t>Same as default</w:t>
            </w:r>
          </w:p>
        </w:tc>
      </w:tr>
      <w:tr w:rsidR="007030CE" w:rsidRPr="00B73023" w14:paraId="06437B84" w14:textId="77777777" w:rsidTr="00DA5B07">
        <w:trPr>
          <w:trHeight w:val="56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3B6BB9C7" w14:textId="29AF0FA1" w:rsidR="007030CE" w:rsidRPr="00B73023" w:rsidRDefault="007030CE" w:rsidP="00B84662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Concatenation</w:t>
            </w:r>
          </w:p>
        </w:tc>
        <w:tc>
          <w:tcPr>
            <w:tcW w:w="80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2E7CD" w14:textId="47FC6FFC" w:rsidR="007030CE" w:rsidRPr="00B73023" w:rsidRDefault="007030CE" w:rsidP="00B84662">
            <w:pPr>
              <w:rPr>
                <w:rFonts w:asciiTheme="majorHAnsi" w:hAnsiTheme="majorHAnsi" w:cstheme="majorHAnsi"/>
                <w:sz w:val="22"/>
              </w:rPr>
            </w:pPr>
            <w:r w:rsidRPr="00B73023">
              <w:rPr>
                <w:rFonts w:asciiTheme="majorHAnsi" w:hAnsiTheme="majorHAnsi" w:cstheme="majorHAnsi"/>
                <w:sz w:val="22"/>
              </w:rPr>
              <w:t>Same as default</w:t>
            </w:r>
          </w:p>
        </w:tc>
      </w:tr>
      <w:tr w:rsidR="007030CE" w:rsidRPr="00B73023" w14:paraId="6CA7724F" w14:textId="77777777" w:rsidTr="00DA5B07">
        <w:trPr>
          <w:trHeight w:val="56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692DA94B" w14:textId="3D7E44A1" w:rsidR="007030CE" w:rsidRPr="00B73023" w:rsidRDefault="007030CE" w:rsidP="00B84662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lastRenderedPageBreak/>
              <w:t>Long messages</w:t>
            </w:r>
          </w:p>
        </w:tc>
        <w:tc>
          <w:tcPr>
            <w:tcW w:w="80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49C28" w14:textId="58B27CCE" w:rsidR="007030CE" w:rsidRPr="00B73023" w:rsidRDefault="007030CE" w:rsidP="00B84662">
            <w:pPr>
              <w:rPr>
                <w:rFonts w:asciiTheme="majorHAnsi" w:hAnsiTheme="majorHAnsi" w:cstheme="majorHAnsi"/>
                <w:sz w:val="22"/>
              </w:rPr>
            </w:pPr>
            <w:r w:rsidRPr="00B73023">
              <w:rPr>
                <w:rFonts w:asciiTheme="majorHAnsi" w:hAnsiTheme="majorHAnsi" w:cstheme="majorHAnsi"/>
                <w:sz w:val="22"/>
              </w:rPr>
              <w:t>Same as default</w:t>
            </w:r>
          </w:p>
        </w:tc>
      </w:tr>
    </w:tbl>
    <w:p w14:paraId="1A13D8C0" w14:textId="666FBFB2" w:rsidR="008F24B6" w:rsidRPr="00B73023" w:rsidRDefault="008F24B6">
      <w:pPr>
        <w:rPr>
          <w:rFonts w:asciiTheme="minorHAnsi" w:hAnsiTheme="minorHAnsi" w:cstheme="minorHAnsi"/>
          <w:b/>
        </w:rPr>
      </w:pPr>
    </w:p>
    <w:p w14:paraId="682EDD47" w14:textId="4B984B17" w:rsidR="005B433F" w:rsidRPr="00B73023" w:rsidRDefault="005B433F" w:rsidP="00744E02">
      <w:pPr>
        <w:pStyle w:val="Heading3"/>
        <w:numPr>
          <w:ilvl w:val="3"/>
          <w:numId w:val="1"/>
        </w:numPr>
        <w:rPr>
          <w:rFonts w:asciiTheme="minorHAnsi" w:hAnsiTheme="minorHAnsi" w:cstheme="minorHAnsi"/>
          <w:b/>
          <w:sz w:val="24"/>
        </w:rPr>
        <w:pPrChange w:id="560" w:author="Author">
          <w:pPr>
            <w:pStyle w:val="Heading3"/>
            <w:numPr>
              <w:ilvl w:val="3"/>
              <w:numId w:val="44"/>
            </w:numPr>
            <w:ind w:left="1728" w:hanging="647"/>
          </w:pPr>
        </w:pPrChange>
      </w:pPr>
      <w:bookmarkStart w:id="561" w:name="_Toc19119835"/>
      <w:r w:rsidRPr="00B73023">
        <w:rPr>
          <w:rFonts w:asciiTheme="minorHAnsi" w:hAnsiTheme="minorHAnsi" w:cstheme="minorHAnsi"/>
          <w:b/>
          <w:sz w:val="24"/>
        </w:rPr>
        <w:t>Bulk connection</w:t>
      </w:r>
      <w:bookmarkEnd w:id="561"/>
    </w:p>
    <w:tbl>
      <w:tblPr>
        <w:tblW w:w="10768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8079"/>
      </w:tblGrid>
      <w:tr w:rsidR="005B433F" w:rsidRPr="00B73023" w14:paraId="7BC18405" w14:textId="77777777" w:rsidTr="00BB2CBB">
        <w:trPr>
          <w:trHeight w:val="97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  <w:hideMark/>
          </w:tcPr>
          <w:p w14:paraId="5441F36F" w14:textId="04578B74" w:rsidR="005B433F" w:rsidRPr="00B73023" w:rsidRDefault="005B433F" w:rsidP="00BB2CBB">
            <w:pPr>
              <w:pStyle w:val="ListParagraph"/>
              <w:spacing w:line="256" w:lineRule="auto"/>
              <w:ind w:left="360"/>
              <w:jc w:val="right"/>
              <w:rPr>
                <w:rFonts w:asciiTheme="minorHAnsi" w:hAnsiTheme="minorHAnsi" w:cstheme="minorHAnsi"/>
                <w:b/>
                <w:color w:val="FFFFFF"/>
                <w:sz w:val="22"/>
                <w:lang w:eastAsia="el-GR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  <w:lang w:eastAsia="el-GR"/>
              </w:rPr>
              <w:t>Description</w:t>
            </w:r>
            <w:r w:rsidR="00FB4183" w:rsidRPr="00B73023">
              <w:rPr>
                <w:rFonts w:asciiTheme="minorHAnsi" w:hAnsiTheme="minorHAnsi" w:cstheme="minorHAnsi"/>
                <w:b/>
                <w:color w:val="FFFFFF"/>
                <w:sz w:val="22"/>
                <w:lang w:eastAsia="el-GR"/>
              </w:rPr>
              <w:t xml:space="preserve"> / Notes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46D75" w14:textId="77777777" w:rsidR="005B433F" w:rsidRPr="00543F88" w:rsidRDefault="00543F88" w:rsidP="00543F88">
            <w:pPr>
              <w:spacing w:line="256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</w:pPr>
            <w:r w:rsidRPr="00543F88"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  <w:t>Bulk connection to be via VPN tunnel with TA by using HTTP protocol (as in the Orange 100x100 service).</w:t>
            </w:r>
          </w:p>
          <w:p w14:paraId="22381366" w14:textId="77777777" w:rsidR="00543F88" w:rsidRPr="00543F88" w:rsidRDefault="00543F88" w:rsidP="00543F88">
            <w:pPr>
              <w:spacing w:line="256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</w:pPr>
          </w:p>
          <w:p w14:paraId="0124CC62" w14:textId="0D4BA3E0" w:rsidR="00543F88" w:rsidRPr="00B73023" w:rsidRDefault="00543F88" w:rsidP="00543F88">
            <w:pPr>
              <w:spacing w:line="256" w:lineRule="auto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  <w:lang w:eastAsia="el-GR"/>
              </w:rPr>
            </w:pPr>
            <w:r w:rsidRPr="00543F88"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  <w:t>More details to be shared upon agreeing on the parameters with TA.</w:t>
            </w:r>
          </w:p>
        </w:tc>
      </w:tr>
      <w:tr w:rsidR="009B3922" w:rsidRPr="00B73023" w14:paraId="4EA80086" w14:textId="77777777" w:rsidTr="006C1616">
        <w:trPr>
          <w:trHeight w:val="93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26777C9E" w14:textId="02A89DA2" w:rsidR="009B3922" w:rsidRPr="00B73023" w:rsidRDefault="00395D88" w:rsidP="009B3922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External</w:t>
            </w:r>
            <w:r w:rsidR="009B3922"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 xml:space="preserve"> Resources</w:t>
            </w:r>
          </w:p>
        </w:tc>
        <w:tc>
          <w:tcPr>
            <w:tcW w:w="80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61E36" w14:textId="77777777" w:rsidR="009B3922" w:rsidRPr="00B73023" w:rsidRDefault="009B3922" w:rsidP="009B392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73023">
              <w:rPr>
                <w:rFonts w:asciiTheme="majorHAnsi" w:hAnsiTheme="majorHAnsi" w:cstheme="majorHAnsi"/>
                <w:sz w:val="22"/>
                <w:szCs w:val="22"/>
              </w:rPr>
              <w:t xml:space="preserve">API documentation: </w:t>
            </w:r>
            <w:r w:rsidRPr="00B73023">
              <w:rPr>
                <w:rFonts w:asciiTheme="majorHAnsi" w:hAnsiTheme="majorHAnsi" w:cstheme="majorHAnsi"/>
                <w:color w:val="4472C4" w:themeColor="accent1"/>
                <w:sz w:val="22"/>
                <w:szCs w:val="22"/>
                <w:u w:val="single"/>
              </w:rPr>
              <w:t>Link</w:t>
            </w:r>
            <w:r w:rsidRPr="00B73023">
              <w:rPr>
                <w:rFonts w:asciiTheme="majorHAnsi" w:hAnsiTheme="majorHAnsi" w:cstheme="majorHAnsi"/>
                <w:sz w:val="22"/>
                <w:szCs w:val="22"/>
              </w:rPr>
              <w:t xml:space="preserve">   </w:t>
            </w:r>
          </w:p>
          <w:p w14:paraId="5B91C83F" w14:textId="77777777" w:rsidR="009B3922" w:rsidRPr="00B73023" w:rsidRDefault="009B3922" w:rsidP="009B392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0F47E8E" w14:textId="04F99882" w:rsidR="009B3922" w:rsidRPr="00B73023" w:rsidRDefault="009B3922" w:rsidP="009B3922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B73023">
              <w:rPr>
                <w:rFonts w:asciiTheme="majorHAnsi" w:hAnsiTheme="majorHAnsi" w:cstheme="majorHAnsi"/>
                <w:sz w:val="22"/>
                <w:szCs w:val="22"/>
              </w:rPr>
              <w:t xml:space="preserve">VPN details form: </w:t>
            </w:r>
            <w:r w:rsidR="00032B49" w:rsidRPr="00B73023">
              <w:rPr>
                <w:rFonts w:asciiTheme="majorHAnsi" w:hAnsiTheme="majorHAnsi" w:cstheme="majorHAnsi"/>
                <w:color w:val="4472C4" w:themeColor="accent1"/>
                <w:sz w:val="22"/>
                <w:szCs w:val="22"/>
                <w:u w:val="single"/>
              </w:rPr>
              <w:t>Link</w:t>
            </w:r>
          </w:p>
        </w:tc>
      </w:tr>
    </w:tbl>
    <w:p w14:paraId="16FC3FF0" w14:textId="01DA8089" w:rsidR="005B433F" w:rsidRDefault="005B433F" w:rsidP="005B433F">
      <w:pPr>
        <w:rPr>
          <w:lang w:eastAsia="el-GR"/>
        </w:rPr>
      </w:pPr>
    </w:p>
    <w:p w14:paraId="20F5F9A9" w14:textId="51DA05C5" w:rsidR="00905020" w:rsidRPr="00B73023" w:rsidRDefault="005050C8" w:rsidP="00744E02">
      <w:pPr>
        <w:pStyle w:val="Heading3"/>
        <w:numPr>
          <w:ilvl w:val="3"/>
          <w:numId w:val="1"/>
        </w:numPr>
        <w:rPr>
          <w:rFonts w:asciiTheme="minorHAnsi" w:hAnsiTheme="minorHAnsi" w:cstheme="minorHAnsi"/>
          <w:b/>
        </w:rPr>
        <w:pPrChange w:id="562" w:author="Author">
          <w:pPr>
            <w:pStyle w:val="Heading3"/>
            <w:numPr>
              <w:ilvl w:val="3"/>
              <w:numId w:val="44"/>
            </w:numPr>
            <w:ind w:left="1728" w:hanging="647"/>
          </w:pPr>
        </w:pPrChange>
      </w:pPr>
      <w:bookmarkStart w:id="563" w:name="_Toc19119836"/>
      <w:r w:rsidRPr="00B73023">
        <w:rPr>
          <w:rFonts w:asciiTheme="minorHAnsi" w:hAnsiTheme="minorHAnsi" w:cstheme="minorHAnsi"/>
          <w:b/>
          <w:sz w:val="24"/>
        </w:rPr>
        <w:t xml:space="preserve">Bulk </w:t>
      </w:r>
      <w:r w:rsidR="005B433F" w:rsidRPr="00B73023">
        <w:rPr>
          <w:rFonts w:asciiTheme="minorHAnsi" w:hAnsiTheme="minorHAnsi" w:cstheme="minorHAnsi"/>
          <w:b/>
          <w:sz w:val="24"/>
        </w:rPr>
        <w:t>rules</w:t>
      </w:r>
      <w:bookmarkEnd w:id="563"/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689"/>
        <w:gridCol w:w="8079"/>
      </w:tblGrid>
      <w:tr w:rsidR="00BA083E" w:rsidRPr="00B73023" w14:paraId="2B45AE68" w14:textId="77777777" w:rsidTr="00BB444D">
        <w:trPr>
          <w:trHeight w:val="454"/>
        </w:trPr>
        <w:tc>
          <w:tcPr>
            <w:tcW w:w="10768" w:type="dxa"/>
            <w:gridSpan w:val="2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66E99D55" w14:textId="0C402324" w:rsidR="00BA083E" w:rsidRPr="00B73023" w:rsidRDefault="00BA083E" w:rsidP="00BA083E">
            <w:pPr>
              <w:jc w:val="center"/>
              <w:rPr>
                <w:rFonts w:asciiTheme="majorHAnsi" w:hAnsiTheme="majorHAnsi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sz w:val="22"/>
              </w:rPr>
              <w:t>For non – participants</w:t>
            </w:r>
          </w:p>
        </w:tc>
      </w:tr>
      <w:tr w:rsidR="005B433F" w:rsidRPr="00B73023" w14:paraId="5E6681EF" w14:textId="77777777" w:rsidTr="00C31D29">
        <w:trPr>
          <w:trHeight w:val="875"/>
        </w:trPr>
        <w:tc>
          <w:tcPr>
            <w:tcW w:w="2689" w:type="dxa"/>
            <w:tcBorders>
              <w:top w:val="single" w:sz="4" w:space="0" w:color="auto"/>
            </w:tcBorders>
            <w:shd w:val="clear" w:color="auto" w:fill="C00000"/>
            <w:vAlign w:val="center"/>
          </w:tcPr>
          <w:p w14:paraId="2B408E2B" w14:textId="30A34986" w:rsidR="005B433F" w:rsidRPr="00B73023" w:rsidRDefault="005C783A" w:rsidP="005B433F">
            <w:pPr>
              <w:jc w:val="right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Rules</w:t>
            </w:r>
          </w:p>
        </w:tc>
        <w:tc>
          <w:tcPr>
            <w:tcW w:w="8079" w:type="dxa"/>
            <w:vAlign w:val="center"/>
          </w:tcPr>
          <w:p w14:paraId="669ADEE9" w14:textId="666D8846" w:rsidR="005B433F" w:rsidRPr="00B73023" w:rsidRDefault="005C783A" w:rsidP="005B433F">
            <w:pPr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No user to receive more than 1 bulk MT twice within 15 days’ time.</w:t>
            </w:r>
          </w:p>
        </w:tc>
      </w:tr>
    </w:tbl>
    <w:p w14:paraId="3AFD2F52" w14:textId="3DFC53B8" w:rsidR="005B433F" w:rsidRPr="00B73023" w:rsidRDefault="00200704" w:rsidP="00744E02">
      <w:pPr>
        <w:pStyle w:val="Heading3"/>
        <w:numPr>
          <w:ilvl w:val="2"/>
          <w:numId w:val="1"/>
        </w:numPr>
        <w:rPr>
          <w:rFonts w:asciiTheme="minorHAnsi" w:hAnsiTheme="minorHAnsi" w:cstheme="minorHAnsi"/>
          <w:b/>
          <w:sz w:val="24"/>
        </w:rPr>
        <w:pPrChange w:id="564" w:author="Author">
          <w:pPr>
            <w:pStyle w:val="Heading3"/>
            <w:numPr>
              <w:ilvl w:val="2"/>
              <w:numId w:val="44"/>
            </w:numPr>
            <w:ind w:left="1355"/>
          </w:pPr>
        </w:pPrChange>
      </w:pPr>
      <w:bookmarkStart w:id="565" w:name="_Toc19119837"/>
      <w:r w:rsidRPr="00B73023">
        <w:rPr>
          <w:rFonts w:asciiTheme="minorHAnsi" w:hAnsiTheme="minorHAnsi" w:cstheme="minorHAnsi"/>
          <w:b/>
          <w:sz w:val="24"/>
        </w:rPr>
        <w:t>Teasers</w:t>
      </w:r>
      <w:bookmarkEnd w:id="565"/>
    </w:p>
    <w:tbl>
      <w:tblPr>
        <w:tblW w:w="10768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8079"/>
      </w:tblGrid>
      <w:tr w:rsidR="002C0B36" w:rsidRPr="00B73023" w14:paraId="116B962F" w14:textId="77777777" w:rsidTr="00C31D29">
        <w:trPr>
          <w:trHeight w:val="97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  <w:hideMark/>
          </w:tcPr>
          <w:p w14:paraId="64546618" w14:textId="56CB494B" w:rsidR="002C0B36" w:rsidRPr="00B73023" w:rsidRDefault="00FB4183" w:rsidP="00FB4183">
            <w:pPr>
              <w:pStyle w:val="ListParagraph"/>
              <w:spacing w:line="254" w:lineRule="auto"/>
              <w:ind w:left="360"/>
              <w:jc w:val="right"/>
              <w:rPr>
                <w:rFonts w:asciiTheme="minorHAnsi" w:hAnsiTheme="minorHAnsi" w:cstheme="minorHAnsi"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  <w:lang w:eastAsia="el-GR"/>
              </w:rPr>
              <w:t>Description / Notes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347C5" w14:textId="77777777" w:rsidR="002C0B36" w:rsidRPr="005C783A" w:rsidRDefault="005C783A" w:rsidP="00BB2CBB">
            <w:pPr>
              <w:spacing w:line="256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</w:pPr>
            <w:r w:rsidRPr="005C783A"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  <w:t>We should be able to send teasers and monitor the performance. The following segments should be created:</w:t>
            </w:r>
          </w:p>
          <w:p w14:paraId="5FAC9AFC" w14:textId="77777777" w:rsidR="005C783A" w:rsidRPr="005C783A" w:rsidRDefault="005C783A" w:rsidP="00BB2CBB">
            <w:pPr>
              <w:spacing w:line="256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</w:pPr>
          </w:p>
          <w:p w14:paraId="1B543C4B" w14:textId="77777777" w:rsidR="005C783A" w:rsidRPr="005C783A" w:rsidRDefault="005C783A" w:rsidP="005C783A">
            <w:pPr>
              <w:pStyle w:val="ListParagraph"/>
              <w:numPr>
                <w:ilvl w:val="0"/>
                <w:numId w:val="39"/>
              </w:numPr>
              <w:spacing w:line="256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</w:pPr>
            <w:r w:rsidRPr="005C783A"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  <w:t>“my Orange” app smartphone users</w:t>
            </w:r>
          </w:p>
          <w:p w14:paraId="413489BB" w14:textId="5FBAAB24" w:rsidR="005C783A" w:rsidRPr="005C783A" w:rsidRDefault="005C783A" w:rsidP="005C783A">
            <w:pPr>
              <w:pStyle w:val="ListParagraph"/>
              <w:numPr>
                <w:ilvl w:val="0"/>
                <w:numId w:val="39"/>
              </w:numPr>
              <w:spacing w:line="256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</w:pPr>
            <w:r w:rsidRPr="005C783A"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  <w:t>Smartphone users who haven’t downloaded the “my Orange” app</w:t>
            </w:r>
          </w:p>
          <w:p w14:paraId="17447692" w14:textId="75ABDF69" w:rsidR="005C783A" w:rsidRPr="005C783A" w:rsidRDefault="005C783A" w:rsidP="005C783A">
            <w:pPr>
              <w:pStyle w:val="ListParagraph"/>
              <w:numPr>
                <w:ilvl w:val="0"/>
                <w:numId w:val="39"/>
              </w:numPr>
              <w:spacing w:line="256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</w:pPr>
            <w:r w:rsidRPr="005C783A"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  <w:t>Feature phone users with no interaction with “my Orange” app</w:t>
            </w:r>
          </w:p>
          <w:p w14:paraId="3E7E0588" w14:textId="77777777" w:rsidR="005C783A" w:rsidRPr="005C783A" w:rsidRDefault="005C783A" w:rsidP="005C783A">
            <w:pPr>
              <w:pStyle w:val="ListParagraph"/>
              <w:numPr>
                <w:ilvl w:val="0"/>
                <w:numId w:val="39"/>
              </w:numPr>
              <w:spacing w:line="256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</w:pPr>
            <w:r w:rsidRPr="005C783A"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  <w:t>Subscribers who never interacted with Swipe &amp; Win web-app</w:t>
            </w:r>
          </w:p>
          <w:p w14:paraId="14DD8608" w14:textId="2A124E58" w:rsidR="005C783A" w:rsidRPr="005C783A" w:rsidRDefault="005C783A" w:rsidP="005C783A">
            <w:pPr>
              <w:pStyle w:val="ListParagraph"/>
              <w:spacing w:line="256" w:lineRule="auto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  <w:lang w:eastAsia="el-GR"/>
              </w:rPr>
            </w:pPr>
          </w:p>
        </w:tc>
      </w:tr>
    </w:tbl>
    <w:p w14:paraId="2E301190" w14:textId="03A7158A" w:rsidR="002C0B36" w:rsidRPr="00B73023" w:rsidRDefault="002C0B36" w:rsidP="002C0B36">
      <w:pPr>
        <w:rPr>
          <w:lang w:eastAsia="el-GR"/>
        </w:rPr>
      </w:pPr>
    </w:p>
    <w:tbl>
      <w:tblPr>
        <w:tblW w:w="10768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8079"/>
      </w:tblGrid>
      <w:tr w:rsidR="002C0B36" w:rsidRPr="00B73023" w14:paraId="58B67B2D" w14:textId="77777777" w:rsidTr="00C31D29">
        <w:trPr>
          <w:trHeight w:val="56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16D814A2" w14:textId="5E3CFBBB" w:rsidR="002C0B36" w:rsidRPr="00B73023" w:rsidRDefault="002C0B36" w:rsidP="00BB2CBB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Teaser short code</w:t>
            </w:r>
          </w:p>
        </w:tc>
        <w:tc>
          <w:tcPr>
            <w:tcW w:w="80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C4957" w14:textId="2EDBD98D" w:rsidR="002C0B36" w:rsidRPr="00744E02" w:rsidRDefault="005C783A" w:rsidP="00BB2CBB">
            <w:pPr>
              <w:rPr>
                <w:rFonts w:asciiTheme="majorHAnsi" w:hAnsiTheme="majorHAnsi" w:cstheme="majorHAnsi"/>
                <w:b/>
                <w:sz w:val="22"/>
                <w:rPrChange w:id="566" w:author="Author">
                  <w:rPr>
                    <w:rFonts w:asciiTheme="majorHAnsi" w:hAnsiTheme="majorHAnsi" w:cstheme="majorHAnsi"/>
                    <w:sz w:val="22"/>
                  </w:rPr>
                </w:rPrChange>
              </w:rPr>
            </w:pPr>
            <w:del w:id="567" w:author="Author">
              <w:r w:rsidRPr="00744E02" w:rsidDel="00290540">
                <w:rPr>
                  <w:rFonts w:asciiTheme="majorHAnsi" w:hAnsiTheme="majorHAnsi" w:cstheme="majorHAnsi"/>
                  <w:b/>
                  <w:sz w:val="22"/>
                  <w:rPrChange w:id="568" w:author="Author">
                    <w:rPr>
                      <w:rFonts w:asciiTheme="majorHAnsi" w:hAnsiTheme="majorHAnsi" w:cstheme="majorHAnsi"/>
                      <w:sz w:val="22"/>
                      <w:highlight w:val="yellow"/>
                    </w:rPr>
                  </w:rPrChange>
                </w:rPr>
                <w:delText>XXXXX</w:delText>
              </w:r>
            </w:del>
            <w:ins w:id="569" w:author="Author">
              <w:r w:rsidR="00290540" w:rsidRPr="00744E02">
                <w:rPr>
                  <w:rFonts w:asciiTheme="majorHAnsi" w:hAnsiTheme="majorHAnsi" w:cstheme="majorHAnsi"/>
                  <w:b/>
                  <w:sz w:val="22"/>
                  <w:rPrChange w:id="570" w:author="Author">
                    <w:rPr>
                      <w:rFonts w:asciiTheme="majorHAnsi" w:hAnsiTheme="majorHAnsi" w:cstheme="majorHAnsi"/>
                      <w:sz w:val="22"/>
                      <w:highlight w:val="yellow"/>
                    </w:rPr>
                  </w:rPrChange>
                </w:rPr>
                <w:t>5055</w:t>
              </w:r>
            </w:ins>
          </w:p>
        </w:tc>
      </w:tr>
      <w:tr w:rsidR="002C0B36" w:rsidRPr="00B73023" w14:paraId="267F7973" w14:textId="77777777" w:rsidTr="00C31D29">
        <w:trPr>
          <w:trHeight w:val="56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4D5DCFC2" w14:textId="77777777" w:rsidR="002C0B36" w:rsidRPr="00B73023" w:rsidRDefault="002C0B36" w:rsidP="00BB2CBB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Concatenation</w:t>
            </w:r>
          </w:p>
        </w:tc>
        <w:tc>
          <w:tcPr>
            <w:tcW w:w="80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83113" w14:textId="77777777" w:rsidR="002C0B36" w:rsidRPr="00B73023" w:rsidRDefault="002C0B36" w:rsidP="00BB2CBB">
            <w:pPr>
              <w:rPr>
                <w:rFonts w:asciiTheme="majorHAnsi" w:hAnsiTheme="majorHAnsi" w:cstheme="majorHAnsi"/>
                <w:sz w:val="22"/>
              </w:rPr>
            </w:pPr>
            <w:r w:rsidRPr="00B73023">
              <w:rPr>
                <w:rFonts w:asciiTheme="majorHAnsi" w:hAnsiTheme="majorHAnsi" w:cstheme="majorHAnsi"/>
                <w:sz w:val="22"/>
              </w:rPr>
              <w:t>Same as default</w:t>
            </w:r>
          </w:p>
        </w:tc>
      </w:tr>
      <w:tr w:rsidR="002C0B36" w:rsidRPr="00B73023" w14:paraId="4F06D947" w14:textId="77777777" w:rsidTr="00C31D29">
        <w:trPr>
          <w:trHeight w:val="56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0362F890" w14:textId="77777777" w:rsidR="002C0B36" w:rsidRPr="00B73023" w:rsidRDefault="002C0B36" w:rsidP="00BB2CBB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Long messages</w:t>
            </w:r>
          </w:p>
        </w:tc>
        <w:tc>
          <w:tcPr>
            <w:tcW w:w="80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6603E" w14:textId="77777777" w:rsidR="002C0B36" w:rsidRPr="00B73023" w:rsidRDefault="002C0B36" w:rsidP="00BB2CBB">
            <w:pPr>
              <w:rPr>
                <w:rFonts w:asciiTheme="majorHAnsi" w:hAnsiTheme="majorHAnsi" w:cstheme="majorHAnsi"/>
                <w:sz w:val="22"/>
              </w:rPr>
            </w:pPr>
            <w:r w:rsidRPr="00B73023">
              <w:rPr>
                <w:rFonts w:asciiTheme="majorHAnsi" w:hAnsiTheme="majorHAnsi" w:cstheme="majorHAnsi"/>
                <w:sz w:val="22"/>
              </w:rPr>
              <w:t>Same as default</w:t>
            </w:r>
          </w:p>
        </w:tc>
      </w:tr>
      <w:tr w:rsidR="003C1169" w:rsidRPr="00B73023" w14:paraId="7F0452B4" w14:textId="77777777" w:rsidTr="00C31D29">
        <w:trPr>
          <w:trHeight w:val="56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4C084806" w14:textId="77777777" w:rsidR="003C1169" w:rsidRPr="00B73023" w:rsidRDefault="003C1169" w:rsidP="00955658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Encoding</w:t>
            </w:r>
          </w:p>
        </w:tc>
        <w:tc>
          <w:tcPr>
            <w:tcW w:w="80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FD968" w14:textId="77777777" w:rsidR="003C1169" w:rsidRPr="00B73023" w:rsidRDefault="003C1169" w:rsidP="00955658">
            <w:pPr>
              <w:rPr>
                <w:rFonts w:asciiTheme="majorHAnsi" w:hAnsiTheme="majorHAnsi" w:cstheme="majorHAnsi"/>
                <w:sz w:val="22"/>
              </w:rPr>
            </w:pPr>
            <w:r w:rsidRPr="00B73023">
              <w:rPr>
                <w:rFonts w:asciiTheme="majorHAnsi" w:hAnsiTheme="majorHAnsi" w:cstheme="majorHAnsi"/>
                <w:sz w:val="22"/>
              </w:rPr>
              <w:t>Same as default</w:t>
            </w:r>
          </w:p>
        </w:tc>
      </w:tr>
      <w:tr w:rsidR="002C0B36" w:rsidRPr="00B73023" w14:paraId="68F7D4D3" w14:textId="77777777" w:rsidTr="00C31D29">
        <w:trPr>
          <w:trHeight w:val="567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54CA5FD2" w14:textId="77777777" w:rsidR="002C0B36" w:rsidRPr="00B73023" w:rsidRDefault="002C0B36" w:rsidP="00BB2CBB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New line separator</w:t>
            </w:r>
          </w:p>
        </w:tc>
        <w:tc>
          <w:tcPr>
            <w:tcW w:w="80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ACBC2" w14:textId="77777777" w:rsidR="002C0B36" w:rsidRPr="00B73023" w:rsidRDefault="002C0B36" w:rsidP="00BB2CBB">
            <w:pPr>
              <w:rPr>
                <w:rFonts w:asciiTheme="majorHAnsi" w:hAnsiTheme="majorHAnsi" w:cstheme="majorHAnsi"/>
                <w:sz w:val="22"/>
              </w:rPr>
            </w:pPr>
            <w:r w:rsidRPr="00B73023">
              <w:rPr>
                <w:rFonts w:asciiTheme="majorHAnsi" w:hAnsiTheme="majorHAnsi" w:cstheme="majorHAnsi"/>
                <w:sz w:val="22"/>
              </w:rPr>
              <w:t>Same as default</w:t>
            </w:r>
          </w:p>
        </w:tc>
      </w:tr>
    </w:tbl>
    <w:p w14:paraId="06AC8C88" w14:textId="77777777" w:rsidR="002C0B36" w:rsidRPr="00B73023" w:rsidRDefault="002C0B36" w:rsidP="002C0B36">
      <w:pPr>
        <w:rPr>
          <w:rFonts w:asciiTheme="minorHAnsi" w:hAnsiTheme="minorHAnsi" w:cstheme="minorHAnsi"/>
          <w:b/>
        </w:rPr>
      </w:pPr>
    </w:p>
    <w:p w14:paraId="68B944B2" w14:textId="4C701941" w:rsidR="008F24B6" w:rsidRPr="00B73023" w:rsidRDefault="009B7664" w:rsidP="00744E02">
      <w:pPr>
        <w:pStyle w:val="Heading4"/>
        <w:numPr>
          <w:ilvl w:val="3"/>
          <w:numId w:val="1"/>
        </w:numPr>
        <w:spacing w:line="360" w:lineRule="auto"/>
        <w:ind w:hanging="648"/>
        <w:rPr>
          <w:rFonts w:asciiTheme="minorHAnsi" w:hAnsiTheme="minorHAnsi" w:cstheme="minorHAnsi"/>
          <w:b/>
          <w:sz w:val="24"/>
        </w:rPr>
        <w:pPrChange w:id="571" w:author="Author">
          <w:pPr>
            <w:pStyle w:val="Heading4"/>
            <w:numPr>
              <w:ilvl w:val="3"/>
              <w:numId w:val="44"/>
            </w:numPr>
            <w:spacing w:line="360" w:lineRule="auto"/>
          </w:pPr>
        </w:pPrChange>
      </w:pPr>
      <w:r>
        <w:rPr>
          <w:rFonts w:asciiTheme="minorHAnsi" w:hAnsiTheme="minorHAnsi" w:cstheme="minorHAnsi"/>
          <w:b/>
          <w:sz w:val="24"/>
        </w:rPr>
        <w:t>Default Teasers</w:t>
      </w:r>
    </w:p>
    <w:tbl>
      <w:tblPr>
        <w:tblW w:w="10768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8079"/>
      </w:tblGrid>
      <w:tr w:rsidR="00721D6E" w:rsidRPr="00B73023" w14:paraId="1B18E77C" w14:textId="77777777" w:rsidTr="00C31D29">
        <w:trPr>
          <w:trHeight w:val="976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  <w:hideMark/>
          </w:tcPr>
          <w:p w14:paraId="3EBCE06D" w14:textId="3063A3E7" w:rsidR="00721D6E" w:rsidRPr="00B73023" w:rsidRDefault="00FB4183" w:rsidP="00BB2CBB">
            <w:pPr>
              <w:pStyle w:val="ListParagraph"/>
              <w:spacing w:line="256" w:lineRule="auto"/>
              <w:ind w:left="360"/>
              <w:jc w:val="right"/>
              <w:rPr>
                <w:rFonts w:asciiTheme="minorHAnsi" w:hAnsiTheme="minorHAnsi" w:cstheme="minorHAnsi"/>
                <w:b/>
                <w:color w:val="FFFFFF"/>
                <w:sz w:val="22"/>
                <w:lang w:eastAsia="el-GR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  <w:lang w:eastAsia="el-GR"/>
              </w:rPr>
              <w:t>Description / Notes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A804C" w14:textId="5023F7C8" w:rsidR="00721D6E" w:rsidRPr="00B73023" w:rsidRDefault="005C783A" w:rsidP="00BB2CBB">
            <w:pPr>
              <w:spacing w:line="256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  <w:t>-</w:t>
            </w:r>
          </w:p>
        </w:tc>
      </w:tr>
      <w:tr w:rsidR="00691E23" w:rsidRPr="00B73023" w14:paraId="54A37D7D" w14:textId="77777777" w:rsidTr="00C31D29">
        <w:trPr>
          <w:trHeight w:val="76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  <w:hideMark/>
          </w:tcPr>
          <w:p w14:paraId="46E647C1" w14:textId="77777777" w:rsidR="00691E23" w:rsidRPr="00B73023" w:rsidRDefault="00691E23" w:rsidP="00691E23">
            <w:pPr>
              <w:pStyle w:val="ListParagraph"/>
              <w:ind w:left="360"/>
              <w:rPr>
                <w:rFonts w:asciiTheme="minorHAnsi" w:hAnsiTheme="minorHAnsi" w:cstheme="minorHAnsi"/>
                <w:b/>
                <w:color w:val="FFFFFF"/>
                <w:sz w:val="22"/>
                <w:lang w:eastAsia="el-GR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  <w:lang w:eastAsia="el-GR"/>
              </w:rPr>
              <w:lastRenderedPageBreak/>
              <w:t>External Resources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B9D05" w14:textId="5BFA8F47" w:rsidR="00691E23" w:rsidRPr="00B73023" w:rsidRDefault="00112F6B" w:rsidP="00972B7A">
            <w:pPr>
              <w:spacing w:line="256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  <w:t>Default t</w:t>
            </w:r>
            <w:r w:rsidR="00691E23" w:rsidRPr="00B73023"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  <w:t xml:space="preserve">easers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  <w:t>template</w:t>
            </w:r>
            <w:r w:rsidR="00691E23" w:rsidRPr="00B73023"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  <w:t xml:space="preserve">: </w:t>
            </w:r>
            <w:r w:rsidR="00691E23" w:rsidRPr="00B73023">
              <w:rPr>
                <w:rFonts w:asciiTheme="majorHAnsi" w:hAnsiTheme="majorHAnsi" w:cstheme="majorHAnsi"/>
                <w:color w:val="4472C4" w:themeColor="accent1"/>
                <w:sz w:val="22"/>
                <w:szCs w:val="22"/>
                <w:u w:val="single"/>
                <w:lang w:eastAsia="el-GR"/>
              </w:rPr>
              <w:t>Link</w:t>
            </w:r>
          </w:p>
        </w:tc>
      </w:tr>
    </w:tbl>
    <w:p w14:paraId="42BF44BD" w14:textId="77777777" w:rsidR="00721D6E" w:rsidRPr="00B73023" w:rsidRDefault="00721D6E">
      <w:pPr>
        <w:rPr>
          <w:rFonts w:asciiTheme="minorHAnsi" w:hAnsiTheme="minorHAnsi" w:cstheme="minorHAnsi"/>
        </w:rPr>
      </w:pPr>
    </w:p>
    <w:p w14:paraId="22FE4DEC" w14:textId="1D34F09F" w:rsidR="008F24B6" w:rsidRPr="00B73023" w:rsidRDefault="00EF5187" w:rsidP="00744E02">
      <w:pPr>
        <w:pStyle w:val="Heading2"/>
        <w:numPr>
          <w:ilvl w:val="1"/>
          <w:numId w:val="1"/>
        </w:numPr>
        <w:rPr>
          <w:rFonts w:asciiTheme="minorHAnsi" w:hAnsiTheme="minorHAnsi" w:cstheme="minorHAnsi"/>
        </w:rPr>
        <w:pPrChange w:id="572" w:author="Author">
          <w:pPr>
            <w:pStyle w:val="Heading2"/>
            <w:numPr>
              <w:ilvl w:val="1"/>
              <w:numId w:val="44"/>
            </w:numPr>
          </w:pPr>
        </w:pPrChange>
      </w:pPr>
      <w:r w:rsidRPr="00B73023">
        <w:rPr>
          <w:rFonts w:asciiTheme="minorHAnsi" w:hAnsiTheme="minorHAnsi" w:cstheme="minorHAnsi"/>
          <w:sz w:val="28"/>
        </w:rPr>
        <w:t xml:space="preserve"> </w:t>
      </w:r>
      <w:bookmarkStart w:id="573" w:name="_Toc19119838"/>
      <w:r w:rsidR="005D6A2F" w:rsidRPr="00B73023">
        <w:rPr>
          <w:rFonts w:asciiTheme="minorHAnsi" w:hAnsiTheme="minorHAnsi" w:cstheme="minorHAnsi"/>
          <w:sz w:val="28"/>
        </w:rPr>
        <w:t xml:space="preserve">Additional </w:t>
      </w:r>
      <w:r w:rsidR="00200704" w:rsidRPr="00B73023">
        <w:rPr>
          <w:rFonts w:asciiTheme="minorHAnsi" w:hAnsiTheme="minorHAnsi" w:cstheme="minorHAnsi"/>
          <w:sz w:val="28"/>
        </w:rPr>
        <w:t>Keywords</w:t>
      </w:r>
      <w:bookmarkEnd w:id="573"/>
      <w:r w:rsidR="00200704" w:rsidRPr="00B73023">
        <w:rPr>
          <w:rFonts w:asciiTheme="minorHAnsi" w:hAnsiTheme="minorHAnsi" w:cstheme="minorHAnsi"/>
        </w:rPr>
        <w:t xml:space="preserve"> </w:t>
      </w:r>
    </w:p>
    <w:p w14:paraId="71FD77EC" w14:textId="77777777" w:rsidR="001F1B2D" w:rsidRPr="00B73023" w:rsidRDefault="001F1B2D" w:rsidP="001F1B2D">
      <w:pPr>
        <w:rPr>
          <w:lang w:eastAsia="el-GR"/>
        </w:rPr>
      </w:pPr>
    </w:p>
    <w:tbl>
      <w:tblPr>
        <w:tblStyle w:val="af2"/>
        <w:tblW w:w="10773" w:type="dxa"/>
        <w:tblLayout w:type="fixed"/>
        <w:tblLook w:val="0400" w:firstRow="0" w:lastRow="0" w:firstColumn="0" w:lastColumn="0" w:noHBand="0" w:noVBand="1"/>
      </w:tblPr>
      <w:tblGrid>
        <w:gridCol w:w="1701"/>
        <w:gridCol w:w="2835"/>
        <w:gridCol w:w="3402"/>
        <w:gridCol w:w="1560"/>
        <w:gridCol w:w="1275"/>
      </w:tblGrid>
      <w:tr w:rsidR="00B82ADD" w:rsidRPr="00B73023" w14:paraId="348A04B5" w14:textId="77777777" w:rsidTr="00B82ADD">
        <w:trPr>
          <w:trHeight w:val="862"/>
        </w:trPr>
        <w:tc>
          <w:tcPr>
            <w:tcW w:w="1701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C00000"/>
            <w:vAlign w:val="center"/>
          </w:tcPr>
          <w:p w14:paraId="2801F2A6" w14:textId="1C96E422" w:rsidR="00B82ADD" w:rsidRPr="00B73023" w:rsidRDefault="00B82ADD" w:rsidP="00D14E1F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Action</w:t>
            </w:r>
          </w:p>
        </w:tc>
        <w:tc>
          <w:tcPr>
            <w:tcW w:w="283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C00000"/>
            <w:vAlign w:val="center"/>
          </w:tcPr>
          <w:p w14:paraId="6DC693F5" w14:textId="12BD8472" w:rsidR="00B82ADD" w:rsidRPr="00B73023" w:rsidRDefault="005C5CE5" w:rsidP="00D14E1F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D</w:t>
            </w:r>
            <w:r w:rsidR="00B82ADD"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efault language</w:t>
            </w: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 xml:space="preserve"> (AR)</w:t>
            </w:r>
          </w:p>
        </w:tc>
        <w:tc>
          <w:tcPr>
            <w:tcW w:w="3402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C00000"/>
            <w:vAlign w:val="center"/>
          </w:tcPr>
          <w:p w14:paraId="76270D0B" w14:textId="584719DC" w:rsidR="00B82ADD" w:rsidRPr="00B73023" w:rsidRDefault="005C5CE5" w:rsidP="00D14E1F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EN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C00000"/>
            <w:vAlign w:val="center"/>
          </w:tcPr>
          <w:p w14:paraId="7FF27ADE" w14:textId="3562BD39" w:rsidR="00B82ADD" w:rsidRPr="00B73023" w:rsidRDefault="00B82ADD" w:rsidP="00D14E1F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Short code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C00000"/>
            <w:vAlign w:val="center"/>
          </w:tcPr>
          <w:p w14:paraId="59769048" w14:textId="77777777" w:rsidR="00B82ADD" w:rsidRPr="00B73023" w:rsidRDefault="00B82ADD" w:rsidP="00D14E1F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Points</w:t>
            </w:r>
          </w:p>
        </w:tc>
      </w:tr>
      <w:tr w:rsidR="00B82ADD" w:rsidRPr="00B73023" w14:paraId="449B95E0" w14:textId="77777777" w:rsidTr="00B82ADD">
        <w:trPr>
          <w:trHeight w:val="85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9651A" w14:textId="539FDFD7" w:rsidR="00B82ADD" w:rsidRPr="00B73023" w:rsidRDefault="00B82ADD" w:rsidP="00D14E1F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73023">
              <w:rPr>
                <w:rFonts w:asciiTheme="majorHAnsi" w:hAnsiTheme="majorHAnsi" w:cstheme="majorHAnsi"/>
                <w:sz w:val="22"/>
                <w:szCs w:val="22"/>
              </w:rPr>
              <w:t>Help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88078" w14:textId="6075DE8C" w:rsidR="00B82ADD" w:rsidRPr="00C31D29" w:rsidRDefault="00C31D29" w:rsidP="00D14E1F">
            <w:pPr>
              <w:jc w:val="center"/>
              <w:rPr>
                <w:rFonts w:asciiTheme="minorHAnsi" w:hAnsiTheme="minorHAnsi" w:cstheme="minorHAnsi"/>
                <w:sz w:val="21"/>
                <w:szCs w:val="22"/>
              </w:rPr>
            </w:pPr>
            <w:r w:rsidRPr="00C31D29">
              <w:rPr>
                <w:rFonts w:asciiTheme="minorHAnsi" w:hAnsiTheme="minorHAnsi" w:cstheme="minorHAnsi"/>
              </w:rPr>
              <w:t>HELP, Help, help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55641" w14:textId="2EA91750" w:rsidR="00B82ADD" w:rsidRPr="00B73023" w:rsidRDefault="00C31D29" w:rsidP="00D14E1F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A683F">
              <w:rPr>
                <w:rtl/>
              </w:rPr>
              <w:t>مساعدة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5FE5B" w14:textId="4335CC77" w:rsidR="00B82ADD" w:rsidRPr="00B73023" w:rsidRDefault="00AF6AAC" w:rsidP="00D14E1F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del w:id="574" w:author="Author">
              <w:r w:rsidDel="00290540">
                <w:rPr>
                  <w:rFonts w:asciiTheme="majorHAnsi" w:hAnsiTheme="majorHAnsi" w:cstheme="majorHAnsi"/>
                  <w:sz w:val="22"/>
                  <w:szCs w:val="22"/>
                </w:rPr>
                <w:delText>XXXXX</w:delText>
              </w:r>
            </w:del>
            <w:ins w:id="575" w:author="Author">
              <w:r w:rsidR="00290540">
                <w:rPr>
                  <w:rFonts w:asciiTheme="majorHAnsi" w:hAnsiTheme="majorHAnsi" w:cstheme="majorHAnsi"/>
                  <w:sz w:val="22"/>
                  <w:szCs w:val="22"/>
                </w:rPr>
                <w:t>5055</w:t>
              </w:r>
            </w:ins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37DBD" w14:textId="3A888970" w:rsidR="00B82ADD" w:rsidRPr="00B73023" w:rsidRDefault="00AF6AAC" w:rsidP="00D14E1F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</w:t>
            </w:r>
          </w:p>
        </w:tc>
      </w:tr>
      <w:tr w:rsidR="00C31D29" w:rsidRPr="00B73023" w14:paraId="5B647985" w14:textId="77777777" w:rsidTr="00B82ADD">
        <w:trPr>
          <w:trHeight w:val="85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F20E6" w14:textId="6E60B63D" w:rsidR="00C31D29" w:rsidRPr="00B73023" w:rsidRDefault="00C31D29" w:rsidP="00C31D29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73023">
              <w:rPr>
                <w:rFonts w:asciiTheme="majorHAnsi" w:hAnsiTheme="majorHAnsi" w:cstheme="majorHAnsi"/>
                <w:sz w:val="22"/>
                <w:szCs w:val="22"/>
              </w:rPr>
              <w:t>Info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DF0E0" w14:textId="69A41641" w:rsidR="00C31D29" w:rsidRPr="00C31D29" w:rsidRDefault="00C31D29" w:rsidP="00C31D29">
            <w:pPr>
              <w:jc w:val="center"/>
              <w:rPr>
                <w:rFonts w:asciiTheme="minorHAnsi" w:hAnsiTheme="minorHAnsi" w:cstheme="minorHAnsi"/>
                <w:sz w:val="21"/>
                <w:szCs w:val="22"/>
              </w:rPr>
            </w:pPr>
            <w:r w:rsidRPr="00C31D29">
              <w:rPr>
                <w:rFonts w:asciiTheme="minorHAnsi" w:hAnsiTheme="minorHAnsi" w:cstheme="minorHAnsi"/>
              </w:rPr>
              <w:t>INFO, Info, info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E6245" w14:textId="51387CC7" w:rsidR="00C31D29" w:rsidRPr="00B73023" w:rsidRDefault="00C31D29" w:rsidP="00C31D29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A683F">
              <w:rPr>
                <w:rtl/>
              </w:rPr>
              <w:t>مساعدة ,معلومات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0B81E" w14:textId="01F1CDB2" w:rsidR="00C31D29" w:rsidRPr="00B73023" w:rsidRDefault="00AF6AAC" w:rsidP="00C31D29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del w:id="576" w:author="Author">
              <w:r w:rsidDel="00290540">
                <w:rPr>
                  <w:rFonts w:asciiTheme="majorHAnsi" w:hAnsiTheme="majorHAnsi" w:cstheme="majorHAnsi"/>
                  <w:sz w:val="22"/>
                  <w:szCs w:val="22"/>
                </w:rPr>
                <w:delText>XXXXX</w:delText>
              </w:r>
            </w:del>
            <w:ins w:id="577" w:author="Author">
              <w:r w:rsidR="00290540">
                <w:rPr>
                  <w:rFonts w:asciiTheme="majorHAnsi" w:hAnsiTheme="majorHAnsi" w:cstheme="majorHAnsi"/>
                  <w:sz w:val="22"/>
                  <w:szCs w:val="22"/>
                </w:rPr>
                <w:t>5055</w:t>
              </w:r>
            </w:ins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EAB0A" w14:textId="4A83BA22" w:rsidR="00C31D29" w:rsidRPr="00B73023" w:rsidRDefault="00AF6AAC" w:rsidP="00C31D29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</w:t>
            </w:r>
          </w:p>
        </w:tc>
      </w:tr>
      <w:tr w:rsidR="00C31D29" w:rsidRPr="00B73023" w14:paraId="78849E39" w14:textId="77777777" w:rsidTr="00B82ADD">
        <w:trPr>
          <w:trHeight w:val="85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2C028" w14:textId="16D40BBA" w:rsidR="00C31D29" w:rsidRPr="00B73023" w:rsidRDefault="00C31D29" w:rsidP="00C31D29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73023">
              <w:rPr>
                <w:rFonts w:asciiTheme="majorHAnsi" w:hAnsiTheme="majorHAnsi" w:cstheme="majorHAnsi"/>
                <w:sz w:val="22"/>
                <w:szCs w:val="22"/>
              </w:rPr>
              <w:t>Opt-out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299DF" w14:textId="56F69F44" w:rsidR="00C31D29" w:rsidRPr="00C31D29" w:rsidRDefault="00C31D29" w:rsidP="00C31D29">
            <w:pPr>
              <w:jc w:val="center"/>
              <w:rPr>
                <w:rFonts w:asciiTheme="minorHAnsi" w:hAnsiTheme="minorHAnsi" w:cstheme="minorHAnsi"/>
                <w:sz w:val="21"/>
                <w:szCs w:val="22"/>
              </w:rPr>
            </w:pPr>
            <w:r w:rsidRPr="00C31D29">
              <w:rPr>
                <w:rFonts w:asciiTheme="minorHAnsi" w:hAnsiTheme="minorHAnsi" w:cstheme="minorHAnsi"/>
              </w:rPr>
              <w:t>SCORE, Score, score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5C399" w14:textId="3C9EA6DD" w:rsidR="00C31D29" w:rsidRPr="00B73023" w:rsidRDefault="00C31D29" w:rsidP="00C31D29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A683F">
              <w:rPr>
                <w:rtl/>
              </w:rPr>
              <w:t>نقاطي</w:t>
            </w:r>
            <w:r w:rsidRPr="006A683F">
              <w:rPr>
                <w:rFonts w:hint="cs"/>
                <w:rtl/>
              </w:rPr>
              <w:t xml:space="preserve"> </w:t>
            </w:r>
            <w:r w:rsidRPr="006A683F">
              <w:rPr>
                <w:rtl/>
              </w:rPr>
              <w:t>,نقاط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980CD" w14:textId="346CDEAF" w:rsidR="00C31D29" w:rsidRPr="00B73023" w:rsidRDefault="00AF6AAC" w:rsidP="00C31D29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del w:id="578" w:author="Author">
              <w:r w:rsidDel="00290540">
                <w:rPr>
                  <w:rFonts w:asciiTheme="majorHAnsi" w:hAnsiTheme="majorHAnsi" w:cstheme="majorHAnsi"/>
                  <w:sz w:val="22"/>
                  <w:szCs w:val="22"/>
                </w:rPr>
                <w:delText>XXXXX</w:delText>
              </w:r>
            </w:del>
            <w:ins w:id="579" w:author="Author">
              <w:r w:rsidR="00290540">
                <w:rPr>
                  <w:rFonts w:asciiTheme="majorHAnsi" w:hAnsiTheme="majorHAnsi" w:cstheme="majorHAnsi"/>
                  <w:sz w:val="22"/>
                  <w:szCs w:val="22"/>
                </w:rPr>
                <w:t>5055</w:t>
              </w:r>
            </w:ins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E01B7" w14:textId="7279ECF0" w:rsidR="00C31D29" w:rsidRPr="00B73023" w:rsidRDefault="00AF6AAC" w:rsidP="00C31D29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</w:t>
            </w:r>
          </w:p>
        </w:tc>
      </w:tr>
    </w:tbl>
    <w:p w14:paraId="584AA93C" w14:textId="443D996D" w:rsidR="008F24B6" w:rsidRDefault="008F24B6">
      <w:pPr>
        <w:rPr>
          <w:rFonts w:asciiTheme="minorHAnsi" w:hAnsiTheme="minorHAnsi" w:cstheme="minorHAnsi"/>
        </w:rPr>
      </w:pPr>
    </w:p>
    <w:p w14:paraId="158FFA10" w14:textId="77777777" w:rsidR="009E60D2" w:rsidRDefault="009E60D2">
      <w:pPr>
        <w:rPr>
          <w:rFonts w:asciiTheme="minorHAnsi" w:hAnsiTheme="minorHAnsi" w:cstheme="minorHAnsi"/>
        </w:rPr>
      </w:pPr>
    </w:p>
    <w:p w14:paraId="661D8B65" w14:textId="77777777" w:rsidR="009E60D2" w:rsidRDefault="009E60D2">
      <w:pPr>
        <w:rPr>
          <w:rFonts w:asciiTheme="minorHAnsi" w:hAnsiTheme="minorHAnsi" w:cstheme="minorHAnsi"/>
        </w:rPr>
      </w:pPr>
    </w:p>
    <w:p w14:paraId="1679916A" w14:textId="77777777" w:rsidR="009E60D2" w:rsidRDefault="009E60D2">
      <w:pPr>
        <w:rPr>
          <w:rFonts w:asciiTheme="minorHAnsi" w:hAnsiTheme="minorHAnsi" w:cstheme="minorHAnsi"/>
        </w:rPr>
      </w:pPr>
    </w:p>
    <w:p w14:paraId="50CC3C50" w14:textId="77777777" w:rsidR="009E60D2" w:rsidRDefault="009E60D2">
      <w:pPr>
        <w:rPr>
          <w:rFonts w:asciiTheme="minorHAnsi" w:hAnsiTheme="minorHAnsi" w:cstheme="minorHAnsi"/>
        </w:rPr>
      </w:pPr>
    </w:p>
    <w:p w14:paraId="4632BABB" w14:textId="77777777" w:rsidR="009E60D2" w:rsidRDefault="009E60D2">
      <w:pPr>
        <w:rPr>
          <w:rFonts w:asciiTheme="minorHAnsi" w:hAnsiTheme="minorHAnsi" w:cstheme="minorHAnsi"/>
        </w:rPr>
      </w:pPr>
    </w:p>
    <w:p w14:paraId="23326077" w14:textId="77777777" w:rsidR="009E60D2" w:rsidRDefault="009E60D2">
      <w:pPr>
        <w:rPr>
          <w:rFonts w:asciiTheme="minorHAnsi" w:hAnsiTheme="minorHAnsi" w:cstheme="minorHAnsi"/>
        </w:rPr>
      </w:pPr>
    </w:p>
    <w:p w14:paraId="5EAB8879" w14:textId="77777777" w:rsidR="009E60D2" w:rsidRDefault="009E60D2">
      <w:pPr>
        <w:rPr>
          <w:rFonts w:asciiTheme="minorHAnsi" w:hAnsiTheme="minorHAnsi" w:cstheme="minorHAnsi"/>
        </w:rPr>
      </w:pPr>
    </w:p>
    <w:p w14:paraId="759F8297" w14:textId="77777777" w:rsidR="009E60D2" w:rsidRDefault="009E60D2">
      <w:pPr>
        <w:rPr>
          <w:rFonts w:asciiTheme="minorHAnsi" w:hAnsiTheme="minorHAnsi" w:cstheme="minorHAnsi"/>
        </w:rPr>
      </w:pPr>
    </w:p>
    <w:p w14:paraId="0C603372" w14:textId="77777777" w:rsidR="009E60D2" w:rsidRDefault="009E60D2">
      <w:pPr>
        <w:rPr>
          <w:rFonts w:asciiTheme="minorHAnsi" w:hAnsiTheme="minorHAnsi" w:cstheme="minorHAnsi"/>
        </w:rPr>
      </w:pPr>
    </w:p>
    <w:p w14:paraId="0361C5A2" w14:textId="77777777" w:rsidR="009E60D2" w:rsidRDefault="009E60D2">
      <w:pPr>
        <w:rPr>
          <w:rFonts w:asciiTheme="minorHAnsi" w:hAnsiTheme="minorHAnsi" w:cstheme="minorHAnsi"/>
        </w:rPr>
      </w:pPr>
    </w:p>
    <w:p w14:paraId="58E7852F" w14:textId="77777777" w:rsidR="009E60D2" w:rsidRDefault="009E60D2">
      <w:pPr>
        <w:rPr>
          <w:rFonts w:asciiTheme="minorHAnsi" w:hAnsiTheme="minorHAnsi" w:cstheme="minorHAnsi"/>
        </w:rPr>
      </w:pPr>
    </w:p>
    <w:p w14:paraId="44ED31CB" w14:textId="77777777" w:rsidR="009E60D2" w:rsidRDefault="009E60D2">
      <w:pPr>
        <w:rPr>
          <w:ins w:id="580" w:author="Author"/>
          <w:rFonts w:asciiTheme="minorHAnsi" w:hAnsiTheme="minorHAnsi" w:cstheme="minorHAnsi"/>
        </w:rPr>
      </w:pPr>
    </w:p>
    <w:p w14:paraId="61506B8C" w14:textId="77777777" w:rsidR="00744E02" w:rsidRDefault="00744E02">
      <w:pPr>
        <w:rPr>
          <w:ins w:id="581" w:author="Author"/>
          <w:rFonts w:asciiTheme="minorHAnsi" w:hAnsiTheme="minorHAnsi" w:cstheme="minorHAnsi"/>
        </w:rPr>
      </w:pPr>
    </w:p>
    <w:p w14:paraId="653AC228" w14:textId="77777777" w:rsidR="00744E02" w:rsidRDefault="00744E02">
      <w:pPr>
        <w:rPr>
          <w:ins w:id="582" w:author="Author"/>
          <w:rFonts w:asciiTheme="minorHAnsi" w:hAnsiTheme="minorHAnsi" w:cstheme="minorHAnsi"/>
        </w:rPr>
      </w:pPr>
    </w:p>
    <w:p w14:paraId="1A3772BE" w14:textId="77777777" w:rsidR="00744E02" w:rsidRDefault="00744E02">
      <w:pPr>
        <w:rPr>
          <w:ins w:id="583" w:author="Author"/>
          <w:rFonts w:asciiTheme="minorHAnsi" w:hAnsiTheme="minorHAnsi" w:cstheme="minorHAnsi"/>
        </w:rPr>
      </w:pPr>
    </w:p>
    <w:p w14:paraId="5C39A050" w14:textId="77777777" w:rsidR="00744E02" w:rsidRDefault="00744E02">
      <w:pPr>
        <w:rPr>
          <w:ins w:id="584" w:author="Author"/>
          <w:rFonts w:asciiTheme="minorHAnsi" w:hAnsiTheme="minorHAnsi" w:cstheme="minorHAnsi"/>
        </w:rPr>
      </w:pPr>
    </w:p>
    <w:p w14:paraId="29C80D3B" w14:textId="77777777" w:rsidR="00744E02" w:rsidRDefault="00744E02">
      <w:pPr>
        <w:rPr>
          <w:ins w:id="585" w:author="Author"/>
          <w:rFonts w:asciiTheme="minorHAnsi" w:hAnsiTheme="minorHAnsi" w:cstheme="minorHAnsi"/>
        </w:rPr>
      </w:pPr>
    </w:p>
    <w:p w14:paraId="7AB0670C" w14:textId="77777777" w:rsidR="00744E02" w:rsidRDefault="00744E02">
      <w:pPr>
        <w:rPr>
          <w:ins w:id="586" w:author="Author"/>
          <w:rFonts w:asciiTheme="minorHAnsi" w:hAnsiTheme="minorHAnsi" w:cstheme="minorHAnsi"/>
        </w:rPr>
      </w:pPr>
    </w:p>
    <w:p w14:paraId="5C6E36A9" w14:textId="77777777" w:rsidR="00744E02" w:rsidRDefault="00744E02">
      <w:pPr>
        <w:rPr>
          <w:ins w:id="587" w:author="Author"/>
          <w:rFonts w:asciiTheme="minorHAnsi" w:hAnsiTheme="minorHAnsi" w:cstheme="minorHAnsi"/>
        </w:rPr>
      </w:pPr>
    </w:p>
    <w:p w14:paraId="0B33E29D" w14:textId="77777777" w:rsidR="00744E02" w:rsidRDefault="00744E02">
      <w:pPr>
        <w:rPr>
          <w:rFonts w:asciiTheme="minorHAnsi" w:hAnsiTheme="minorHAnsi" w:cstheme="minorHAnsi"/>
        </w:rPr>
      </w:pPr>
    </w:p>
    <w:p w14:paraId="60D21AAE" w14:textId="5AF611C2" w:rsidR="00B96586" w:rsidRPr="00B73023" w:rsidRDefault="00200704" w:rsidP="00744E02">
      <w:pPr>
        <w:pStyle w:val="Heading1"/>
        <w:numPr>
          <w:ilvl w:val="0"/>
          <w:numId w:val="1"/>
        </w:numPr>
        <w:contextualSpacing/>
        <w:rPr>
          <w:rFonts w:asciiTheme="minorHAnsi" w:hAnsiTheme="minorHAnsi" w:cstheme="minorHAnsi"/>
          <w:sz w:val="32"/>
        </w:rPr>
        <w:pPrChange w:id="588" w:author="Author">
          <w:pPr>
            <w:pStyle w:val="Heading1"/>
            <w:numPr>
              <w:numId w:val="44"/>
            </w:numPr>
            <w:ind w:hanging="360"/>
            <w:contextualSpacing/>
          </w:pPr>
        </w:pPrChange>
      </w:pPr>
      <w:bookmarkStart w:id="589" w:name="_Toc19119839"/>
      <w:r w:rsidRPr="00B73023">
        <w:rPr>
          <w:rFonts w:asciiTheme="minorHAnsi" w:hAnsiTheme="minorHAnsi" w:cstheme="minorHAnsi"/>
          <w:sz w:val="32"/>
        </w:rPr>
        <w:lastRenderedPageBreak/>
        <w:t>Reports</w:t>
      </w:r>
      <w:bookmarkEnd w:id="589"/>
    </w:p>
    <w:p w14:paraId="2D1432F1" w14:textId="1C989677" w:rsidR="00B96586" w:rsidRPr="00B73023" w:rsidRDefault="00B96586" w:rsidP="00744E02">
      <w:pPr>
        <w:pStyle w:val="Heading2"/>
        <w:numPr>
          <w:ilvl w:val="1"/>
          <w:numId w:val="1"/>
        </w:numPr>
        <w:contextualSpacing/>
        <w:rPr>
          <w:rFonts w:asciiTheme="minorHAnsi" w:hAnsiTheme="minorHAnsi" w:cstheme="minorHAnsi"/>
        </w:rPr>
        <w:pPrChange w:id="590" w:author="Author">
          <w:pPr>
            <w:pStyle w:val="Heading2"/>
            <w:numPr>
              <w:ilvl w:val="1"/>
              <w:numId w:val="44"/>
            </w:numPr>
            <w:contextualSpacing/>
          </w:pPr>
        </w:pPrChange>
      </w:pPr>
      <w:r w:rsidRPr="00B73023">
        <w:rPr>
          <w:rFonts w:asciiTheme="minorHAnsi" w:hAnsiTheme="minorHAnsi" w:cstheme="minorHAnsi"/>
          <w:sz w:val="28"/>
        </w:rPr>
        <w:t xml:space="preserve">        </w:t>
      </w:r>
      <w:bookmarkStart w:id="591" w:name="_Toc19119840"/>
      <w:r w:rsidRPr="00B73023">
        <w:rPr>
          <w:rFonts w:asciiTheme="minorHAnsi" w:hAnsiTheme="minorHAnsi" w:cstheme="minorHAnsi"/>
          <w:sz w:val="28"/>
        </w:rPr>
        <w:t>Default Reports</w:t>
      </w:r>
      <w:bookmarkEnd w:id="591"/>
    </w:p>
    <w:tbl>
      <w:tblPr>
        <w:tblW w:w="10768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363"/>
      </w:tblGrid>
      <w:tr w:rsidR="00A53EFC" w:rsidRPr="00B73023" w14:paraId="29801AB8" w14:textId="77777777" w:rsidTr="002806A9">
        <w:trPr>
          <w:trHeight w:val="97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  <w:hideMark/>
          </w:tcPr>
          <w:p w14:paraId="039E3098" w14:textId="77777777" w:rsidR="00A53EFC" w:rsidRPr="00B73023" w:rsidRDefault="00A53EFC" w:rsidP="00A53EFC">
            <w:pPr>
              <w:pStyle w:val="ListParagraph"/>
              <w:spacing w:line="256" w:lineRule="auto"/>
              <w:ind w:left="360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lang w:eastAsia="el-GR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  <w:lang w:eastAsia="el-GR"/>
              </w:rPr>
              <w:t>Description / Notes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ADB68" w14:textId="77777777" w:rsidR="00A53EFC" w:rsidRPr="00B73023" w:rsidRDefault="00A53EFC" w:rsidP="002806A9">
            <w:pPr>
              <w:spacing w:line="256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</w:pPr>
          </w:p>
        </w:tc>
      </w:tr>
    </w:tbl>
    <w:p w14:paraId="328DDAF0" w14:textId="77777777" w:rsidR="00A53EFC" w:rsidRPr="00B73023" w:rsidRDefault="00A53EFC" w:rsidP="00A53EFC">
      <w:pPr>
        <w:jc w:val="both"/>
        <w:rPr>
          <w:rFonts w:asciiTheme="minorHAnsi" w:hAnsiTheme="minorHAnsi" w:cstheme="minorHAnsi"/>
          <w:b/>
        </w:rPr>
      </w:pPr>
    </w:p>
    <w:tbl>
      <w:tblPr>
        <w:tblW w:w="1077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365"/>
      </w:tblGrid>
      <w:tr w:rsidR="00A53EFC" w:rsidRPr="00B73023" w14:paraId="4553668C" w14:textId="77777777" w:rsidTr="00AF6AAC">
        <w:trPr>
          <w:trHeight w:val="364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  <w:hideMark/>
          </w:tcPr>
          <w:p w14:paraId="5AEB0243" w14:textId="472A2D74" w:rsidR="00A53EFC" w:rsidRPr="00B73023" w:rsidRDefault="00B828D9">
            <w:pPr>
              <w:spacing w:line="256" w:lineRule="auto"/>
              <w:jc w:val="right"/>
              <w:rPr>
                <w:rFonts w:asciiTheme="minorHAnsi" w:hAnsiTheme="minorHAnsi" w:cstheme="minorHAnsi"/>
                <w:b/>
                <w:color w:val="FFFFFF"/>
                <w:sz w:val="22"/>
                <w:lang w:eastAsia="el-GR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  <w:lang w:eastAsia="el-GR"/>
              </w:rPr>
              <w:t xml:space="preserve"> UI </w:t>
            </w:r>
            <w:r w:rsidR="00A53EFC" w:rsidRPr="00B73023">
              <w:rPr>
                <w:rFonts w:asciiTheme="minorHAnsi" w:hAnsiTheme="minorHAnsi" w:cstheme="minorHAnsi"/>
                <w:b/>
                <w:color w:val="FFFFFF"/>
                <w:sz w:val="22"/>
                <w:lang w:eastAsia="el-GR"/>
              </w:rPr>
              <w:t>Reports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29B1C" w14:textId="5F809E4E" w:rsidR="00A53EFC" w:rsidRPr="00B73023" w:rsidRDefault="00D11AC0">
            <w:pPr>
              <w:spacing w:line="256" w:lineRule="auto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  <w:lang w:eastAsia="el-GR"/>
              </w:rPr>
            </w:pPr>
            <w:sdt>
              <w:sdtPr>
                <w:rPr>
                  <w:rFonts w:asciiTheme="majorHAnsi" w:hAnsiTheme="majorHAnsi" w:cstheme="majorHAnsi"/>
                  <w:szCs w:val="22"/>
                </w:rPr>
                <w:id w:val="-511543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B4D50" w:rsidRPr="005C783A">
                  <w:rPr>
                    <w:rFonts w:ascii="MS Gothic" w:eastAsia="MS Gothic" w:hAnsi="MS Gothic" w:cstheme="majorHAnsi" w:hint="eastAsia"/>
                    <w:szCs w:val="22"/>
                  </w:rPr>
                  <w:t>☒</w:t>
                </w:r>
              </w:sdtContent>
            </w:sdt>
            <w:r w:rsidR="00A53EFC" w:rsidRPr="00B73023">
              <w:rPr>
                <w:rFonts w:asciiTheme="majorHAnsi" w:hAnsiTheme="majorHAnsi" w:cstheme="majorHAnsi"/>
                <w:b/>
                <w:color w:val="000000"/>
                <w:sz w:val="22"/>
                <w:szCs w:val="22"/>
                <w:lang w:eastAsia="el-GR"/>
              </w:rPr>
              <w:t xml:space="preserve"> </w:t>
            </w:r>
            <w:r w:rsidR="00A53EFC" w:rsidRPr="00B73023"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  <w:t>Summary</w:t>
            </w:r>
          </w:p>
          <w:p w14:paraId="38C541B0" w14:textId="77777777" w:rsidR="00A53EFC" w:rsidRPr="00B73023" w:rsidRDefault="00A53EFC">
            <w:pPr>
              <w:spacing w:line="256" w:lineRule="auto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  <w:lang w:eastAsia="el-GR"/>
              </w:rPr>
            </w:pPr>
          </w:p>
          <w:p w14:paraId="0275BF7A" w14:textId="4E00F0F1" w:rsidR="00A53EFC" w:rsidRPr="00B73023" w:rsidRDefault="00D11AC0">
            <w:pPr>
              <w:spacing w:line="256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</w:pPr>
            <w:sdt>
              <w:sdtPr>
                <w:rPr>
                  <w:rFonts w:asciiTheme="majorHAnsi" w:hAnsiTheme="majorHAnsi" w:cstheme="majorHAnsi"/>
                  <w:szCs w:val="22"/>
                </w:rPr>
                <w:id w:val="15360737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B4D50" w:rsidRPr="005C783A">
                  <w:rPr>
                    <w:rFonts w:ascii="MS Gothic" w:eastAsia="MS Gothic" w:hAnsi="MS Gothic" w:cstheme="majorHAnsi" w:hint="eastAsia"/>
                    <w:szCs w:val="22"/>
                  </w:rPr>
                  <w:t>☒</w:t>
                </w:r>
              </w:sdtContent>
            </w:sdt>
            <w:r w:rsidR="00A53EFC" w:rsidRPr="00B73023">
              <w:rPr>
                <w:rFonts w:asciiTheme="majorHAnsi" w:hAnsiTheme="majorHAnsi" w:cstheme="majorHAnsi"/>
                <w:b/>
                <w:color w:val="000000"/>
                <w:sz w:val="22"/>
                <w:szCs w:val="22"/>
                <w:lang w:eastAsia="el-GR"/>
              </w:rPr>
              <w:t xml:space="preserve"> </w:t>
            </w:r>
            <w:r w:rsidR="00A53EFC" w:rsidRPr="00B73023"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  <w:t>Daily</w:t>
            </w:r>
          </w:p>
          <w:p w14:paraId="7A3F6A2F" w14:textId="77777777" w:rsidR="00A53EFC" w:rsidRPr="00B73023" w:rsidRDefault="00A53EFC">
            <w:pPr>
              <w:spacing w:line="256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</w:pPr>
          </w:p>
          <w:p w14:paraId="6DD97620" w14:textId="077E2CB4" w:rsidR="00A53EFC" w:rsidRPr="00B73023" w:rsidRDefault="00D11AC0">
            <w:pPr>
              <w:spacing w:line="256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</w:pPr>
            <w:sdt>
              <w:sdtPr>
                <w:rPr>
                  <w:rFonts w:asciiTheme="majorHAnsi" w:hAnsiTheme="majorHAnsi" w:cstheme="majorHAnsi"/>
                  <w:szCs w:val="22"/>
                </w:rPr>
                <w:id w:val="18313390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B4D50" w:rsidRPr="005C783A">
                  <w:rPr>
                    <w:rFonts w:ascii="MS Gothic" w:eastAsia="MS Gothic" w:hAnsi="MS Gothic" w:cstheme="majorHAnsi" w:hint="eastAsia"/>
                    <w:szCs w:val="22"/>
                  </w:rPr>
                  <w:t>☒</w:t>
                </w:r>
              </w:sdtContent>
            </w:sdt>
            <w:r w:rsidR="00A53EFC" w:rsidRPr="00B73023">
              <w:rPr>
                <w:rFonts w:asciiTheme="majorHAnsi" w:hAnsiTheme="majorHAnsi" w:cstheme="majorHAnsi"/>
                <w:b/>
                <w:color w:val="000000"/>
                <w:sz w:val="22"/>
                <w:szCs w:val="22"/>
                <w:lang w:eastAsia="el-GR"/>
              </w:rPr>
              <w:t xml:space="preserve"> </w:t>
            </w:r>
            <w:r w:rsidR="00A53EFC" w:rsidRPr="00B73023"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  <w:t>Hourly</w:t>
            </w:r>
          </w:p>
          <w:p w14:paraId="4A958D81" w14:textId="77777777" w:rsidR="00A53EFC" w:rsidRPr="00B73023" w:rsidRDefault="00A53EFC">
            <w:pPr>
              <w:spacing w:line="256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</w:pPr>
          </w:p>
          <w:p w14:paraId="66626CA5" w14:textId="1E396F13" w:rsidR="00A53EFC" w:rsidRPr="00B73023" w:rsidRDefault="00D11AC0">
            <w:pPr>
              <w:spacing w:line="256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</w:pPr>
            <w:sdt>
              <w:sdtPr>
                <w:rPr>
                  <w:rFonts w:asciiTheme="majorHAnsi" w:hAnsiTheme="majorHAnsi" w:cstheme="majorHAnsi"/>
                  <w:szCs w:val="22"/>
                </w:rPr>
                <w:id w:val="-10930841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B4D50" w:rsidRPr="005C783A">
                  <w:rPr>
                    <w:rFonts w:ascii="MS Gothic" w:eastAsia="MS Gothic" w:hAnsi="MS Gothic" w:cstheme="majorHAnsi" w:hint="eastAsia"/>
                    <w:szCs w:val="22"/>
                  </w:rPr>
                  <w:t>☒</w:t>
                </w:r>
              </w:sdtContent>
            </w:sdt>
            <w:r w:rsidR="00A53EFC" w:rsidRPr="00B73023">
              <w:rPr>
                <w:rFonts w:asciiTheme="majorHAnsi" w:hAnsiTheme="majorHAnsi" w:cstheme="majorHAnsi"/>
                <w:b/>
                <w:color w:val="000000"/>
                <w:sz w:val="22"/>
                <w:szCs w:val="22"/>
                <w:lang w:eastAsia="el-GR"/>
              </w:rPr>
              <w:t xml:space="preserve"> </w:t>
            </w:r>
            <w:r w:rsidR="00A53EFC" w:rsidRPr="00B73023"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  <w:t>Survival</w:t>
            </w:r>
          </w:p>
          <w:p w14:paraId="68EEED86" w14:textId="77777777" w:rsidR="00A53EFC" w:rsidRPr="00B73023" w:rsidRDefault="00A53EFC">
            <w:pPr>
              <w:spacing w:line="256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</w:pPr>
          </w:p>
          <w:p w14:paraId="311B29FD" w14:textId="35A06BCA" w:rsidR="00A53EFC" w:rsidRPr="00B73023" w:rsidRDefault="00D11AC0">
            <w:pPr>
              <w:spacing w:line="256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</w:pPr>
            <w:sdt>
              <w:sdtPr>
                <w:rPr>
                  <w:rFonts w:asciiTheme="majorHAnsi" w:hAnsiTheme="majorHAnsi" w:cstheme="majorHAnsi"/>
                  <w:szCs w:val="22"/>
                </w:rPr>
                <w:id w:val="-11495190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F6AAC" w:rsidRPr="005C783A">
                  <w:rPr>
                    <w:rFonts w:ascii="MS Gothic" w:eastAsia="MS Gothic" w:hAnsi="MS Gothic" w:cstheme="majorHAnsi" w:hint="eastAsia"/>
                    <w:szCs w:val="22"/>
                  </w:rPr>
                  <w:t>☒</w:t>
                </w:r>
              </w:sdtContent>
            </w:sdt>
            <w:r w:rsidR="00A53EFC" w:rsidRPr="00B73023">
              <w:rPr>
                <w:rFonts w:asciiTheme="majorHAnsi" w:hAnsiTheme="majorHAnsi" w:cstheme="majorHAnsi"/>
                <w:b/>
                <w:color w:val="000000"/>
                <w:sz w:val="22"/>
                <w:szCs w:val="22"/>
                <w:lang w:eastAsia="el-GR"/>
              </w:rPr>
              <w:t xml:space="preserve"> </w:t>
            </w:r>
            <w:r w:rsidR="0039122E"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  <w:t>Teasers</w:t>
            </w:r>
            <w:r w:rsidR="00A53EFC" w:rsidRPr="00B73023"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  <w:t xml:space="preserve"> Efficiency</w:t>
            </w:r>
          </w:p>
          <w:p w14:paraId="7A268F7F" w14:textId="4417DD29" w:rsidR="00A53EFC" w:rsidRPr="00B73023" w:rsidRDefault="00A53EFC">
            <w:pPr>
              <w:spacing w:line="256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</w:pPr>
          </w:p>
          <w:p w14:paraId="345BEB01" w14:textId="255088D5" w:rsidR="00B828D9" w:rsidRPr="00B73023" w:rsidRDefault="00D11AC0" w:rsidP="00AF6AAC">
            <w:pPr>
              <w:spacing w:line="256" w:lineRule="auto"/>
              <w:rPr>
                <w:rFonts w:asciiTheme="majorHAnsi" w:hAnsiTheme="majorHAnsi" w:cstheme="majorHAnsi"/>
                <w:color w:val="000000"/>
                <w:sz w:val="22"/>
                <w:lang w:eastAsia="el-GR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10653797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F6AAC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☒</w:t>
                </w:r>
              </w:sdtContent>
            </w:sdt>
            <w:r w:rsidR="00674164" w:rsidRPr="00B73023">
              <w:rPr>
                <w:rFonts w:asciiTheme="majorHAnsi" w:hAnsiTheme="majorHAnsi" w:cstheme="majorHAnsi"/>
                <w:b/>
                <w:color w:val="000000"/>
                <w:sz w:val="22"/>
                <w:szCs w:val="22"/>
                <w:lang w:eastAsia="el-GR"/>
              </w:rPr>
              <w:t xml:space="preserve"> </w:t>
            </w:r>
            <w:r w:rsidR="00674164" w:rsidRPr="00B73023"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  <w:t>Bulk Efficiency</w:t>
            </w:r>
          </w:p>
        </w:tc>
      </w:tr>
    </w:tbl>
    <w:p w14:paraId="1E56DE7F" w14:textId="77777777" w:rsidR="00A53EFC" w:rsidRPr="00B73023" w:rsidRDefault="00A53EFC" w:rsidP="00A53EFC">
      <w:pPr>
        <w:rPr>
          <w:lang w:eastAsia="el-GR"/>
        </w:rPr>
      </w:pPr>
    </w:p>
    <w:p w14:paraId="32058E47" w14:textId="11FE57EC" w:rsidR="00A53EFC" w:rsidRPr="00B73023" w:rsidRDefault="004F3192" w:rsidP="00744E02">
      <w:pPr>
        <w:pStyle w:val="Heading2"/>
        <w:numPr>
          <w:ilvl w:val="1"/>
          <w:numId w:val="1"/>
        </w:numPr>
        <w:contextualSpacing/>
        <w:rPr>
          <w:rFonts w:asciiTheme="minorHAnsi" w:hAnsiTheme="minorHAnsi" w:cstheme="minorHAnsi"/>
        </w:rPr>
        <w:pPrChange w:id="592" w:author="Author">
          <w:pPr>
            <w:pStyle w:val="Heading2"/>
            <w:numPr>
              <w:ilvl w:val="1"/>
              <w:numId w:val="44"/>
            </w:numPr>
            <w:contextualSpacing/>
          </w:pPr>
        </w:pPrChange>
      </w:pPr>
      <w:r w:rsidRPr="00B73023">
        <w:rPr>
          <w:rFonts w:asciiTheme="minorHAnsi" w:hAnsiTheme="minorHAnsi" w:cstheme="minorHAnsi"/>
          <w:sz w:val="28"/>
        </w:rPr>
        <w:t xml:space="preserve">        </w:t>
      </w:r>
      <w:bookmarkStart w:id="593" w:name="_Toc19119841"/>
      <w:r w:rsidR="004D7FC8" w:rsidRPr="00B73023">
        <w:rPr>
          <w:rFonts w:asciiTheme="minorHAnsi" w:hAnsiTheme="minorHAnsi" w:cstheme="minorHAnsi"/>
          <w:sz w:val="28"/>
        </w:rPr>
        <w:t>Extra</w:t>
      </w:r>
      <w:r w:rsidRPr="00B73023">
        <w:rPr>
          <w:rFonts w:asciiTheme="minorHAnsi" w:hAnsiTheme="minorHAnsi" w:cstheme="minorHAnsi"/>
          <w:sz w:val="28"/>
        </w:rPr>
        <w:t xml:space="preserve"> Reports</w:t>
      </w:r>
      <w:bookmarkEnd w:id="593"/>
    </w:p>
    <w:tbl>
      <w:tblPr>
        <w:tblW w:w="10768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363"/>
      </w:tblGrid>
      <w:tr w:rsidR="00B828D9" w:rsidRPr="00B73023" w14:paraId="13C52DA2" w14:textId="77777777" w:rsidTr="002806A9">
        <w:trPr>
          <w:trHeight w:val="97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  <w:hideMark/>
          </w:tcPr>
          <w:p w14:paraId="0A071316" w14:textId="77777777" w:rsidR="00B828D9" w:rsidRPr="00B73023" w:rsidRDefault="00B828D9" w:rsidP="00B828D9">
            <w:pPr>
              <w:pStyle w:val="ListParagraph"/>
              <w:spacing w:line="256" w:lineRule="auto"/>
              <w:ind w:left="360"/>
              <w:rPr>
                <w:rFonts w:asciiTheme="minorHAnsi" w:hAnsiTheme="minorHAnsi" w:cstheme="minorHAnsi"/>
                <w:b/>
                <w:color w:val="FFFFFF"/>
                <w:sz w:val="22"/>
                <w:lang w:eastAsia="el-GR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  <w:lang w:eastAsia="el-GR"/>
              </w:rPr>
              <w:t>Description / Notes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3DBD4" w14:textId="2A975513" w:rsidR="00333CDE" w:rsidRPr="0039122E" w:rsidRDefault="009E60D2" w:rsidP="0039122E">
            <w:pPr>
              <w:spacing w:line="256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  <w:t>We do need all of the raw data (opt-ins, opt-outs and successful charges so as to configure a metabase report in parallel.</w:t>
            </w:r>
          </w:p>
        </w:tc>
      </w:tr>
    </w:tbl>
    <w:p w14:paraId="0E745C9F" w14:textId="413D5704" w:rsidR="00B828D9" w:rsidRPr="00B73023" w:rsidRDefault="00B828D9" w:rsidP="00B828D9">
      <w:pPr>
        <w:jc w:val="both"/>
        <w:rPr>
          <w:rFonts w:asciiTheme="minorHAnsi" w:hAnsiTheme="minorHAnsi" w:cstheme="minorHAnsi"/>
          <w:b/>
        </w:rPr>
      </w:pPr>
    </w:p>
    <w:tbl>
      <w:tblPr>
        <w:tblW w:w="10768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2977"/>
        <w:gridCol w:w="5386"/>
      </w:tblGrid>
      <w:tr w:rsidR="00AB567A" w:rsidRPr="00B73023" w14:paraId="188D97E8" w14:textId="2D48C321" w:rsidTr="0039122E">
        <w:trPr>
          <w:trHeight w:val="68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7A0147C7" w14:textId="77777777" w:rsidR="00AB567A" w:rsidRPr="00B73023" w:rsidRDefault="00AB567A" w:rsidP="002806A9">
            <w:pPr>
              <w:spacing w:line="256" w:lineRule="auto"/>
              <w:jc w:val="right"/>
              <w:rPr>
                <w:rFonts w:asciiTheme="minorHAnsi" w:hAnsiTheme="minorHAnsi" w:cstheme="minorHAnsi"/>
                <w:b/>
                <w:color w:val="FFFFFF"/>
                <w:sz w:val="22"/>
                <w:lang w:eastAsia="el-GR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1E2B946F" w14:textId="200578B9" w:rsidR="00AB567A" w:rsidRPr="00B73023" w:rsidRDefault="00417643" w:rsidP="00AB567A">
            <w:pPr>
              <w:spacing w:line="254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lang w:eastAsia="el-GR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  <w:lang w:eastAsia="el-GR"/>
              </w:rPr>
              <w:t xml:space="preserve">Report </w:t>
            </w:r>
            <w:r w:rsidR="00AB567A" w:rsidRPr="00B73023">
              <w:rPr>
                <w:rFonts w:asciiTheme="minorHAnsi" w:hAnsiTheme="minorHAnsi" w:cstheme="minorHAnsi"/>
                <w:b/>
                <w:color w:val="FFFFFF"/>
                <w:sz w:val="22"/>
                <w:lang w:eastAsia="el-GR"/>
              </w:rPr>
              <w:t>Type</w:t>
            </w: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  <w:lang w:eastAsia="el-GR"/>
              </w:rPr>
              <w:t xml:space="preserve"> / Name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5B728741" w14:textId="274CA5F5" w:rsidR="00AB567A" w:rsidRPr="00B73023" w:rsidRDefault="00417643" w:rsidP="00417643">
            <w:pPr>
              <w:spacing w:line="254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lang w:eastAsia="el-GR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  <w:lang w:eastAsia="el-GR"/>
              </w:rPr>
              <w:t>Report Definition</w:t>
            </w:r>
          </w:p>
        </w:tc>
      </w:tr>
      <w:tr w:rsidR="00417643" w:rsidRPr="00B73023" w14:paraId="14083045" w14:textId="53BBA047" w:rsidTr="0039122E">
        <w:trPr>
          <w:trHeight w:val="737"/>
        </w:trPr>
        <w:tc>
          <w:tcPr>
            <w:tcW w:w="24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2111FF27" w14:textId="23B0DF83" w:rsidR="00417643" w:rsidRPr="00B73023" w:rsidRDefault="00394081" w:rsidP="00417643">
            <w:pPr>
              <w:spacing w:line="256" w:lineRule="auto"/>
              <w:jc w:val="right"/>
              <w:rPr>
                <w:rFonts w:asciiTheme="minorHAnsi" w:hAnsiTheme="minorHAnsi" w:cstheme="minorHAnsi"/>
                <w:b/>
                <w:color w:val="FFFFFF"/>
                <w:sz w:val="22"/>
                <w:lang w:eastAsia="el-GR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  <w:lang w:eastAsia="el-GR"/>
              </w:rPr>
              <w:t>Extra</w:t>
            </w:r>
            <w:r w:rsidR="00417643" w:rsidRPr="00B73023">
              <w:rPr>
                <w:rFonts w:asciiTheme="minorHAnsi" w:hAnsiTheme="minorHAnsi" w:cstheme="minorHAnsi"/>
                <w:b/>
                <w:color w:val="FFFFFF"/>
                <w:sz w:val="22"/>
                <w:lang w:eastAsia="el-GR"/>
              </w:rPr>
              <w:t xml:space="preserve"> Reports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CF527E3" w14:textId="3E021140" w:rsidR="00417643" w:rsidRPr="00B73023" w:rsidRDefault="00D11AC0" w:rsidP="00417643">
            <w:pPr>
              <w:spacing w:line="256" w:lineRule="auto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  <w:lang w:eastAsia="el-GR"/>
              </w:rPr>
            </w:pPr>
            <w:sdt>
              <w:sdtPr>
                <w:rPr>
                  <w:rFonts w:asciiTheme="majorHAnsi" w:hAnsiTheme="majorHAnsi" w:cstheme="majorHAnsi"/>
                  <w:szCs w:val="22"/>
                </w:rPr>
                <w:id w:val="7079999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9122E">
                  <w:rPr>
                    <w:rFonts w:ascii="MS Gothic" w:eastAsia="MS Gothic" w:hAnsi="MS Gothic" w:cstheme="majorHAnsi" w:hint="eastAsia"/>
                    <w:szCs w:val="22"/>
                  </w:rPr>
                  <w:t>☒</w:t>
                </w:r>
              </w:sdtContent>
            </w:sdt>
            <w:r w:rsidR="00417643" w:rsidRPr="00B73023">
              <w:rPr>
                <w:rFonts w:asciiTheme="majorHAnsi" w:hAnsiTheme="majorHAnsi" w:cstheme="majorHAnsi"/>
                <w:b/>
                <w:color w:val="000000"/>
                <w:sz w:val="22"/>
                <w:szCs w:val="22"/>
                <w:lang w:eastAsia="el-GR"/>
              </w:rPr>
              <w:t xml:space="preserve"> </w:t>
            </w:r>
            <w:r w:rsidR="00417643" w:rsidRPr="00B73023"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  <w:t>Invalid Keywords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0B190" w14:textId="77777777" w:rsidR="00417643" w:rsidRPr="00B73023" w:rsidRDefault="00417643" w:rsidP="00417643">
            <w:pPr>
              <w:spacing w:line="256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</w:pPr>
          </w:p>
        </w:tc>
      </w:tr>
      <w:tr w:rsidR="00417643" w:rsidRPr="00B73023" w14:paraId="0CEAD72B" w14:textId="15A8BF20" w:rsidTr="0039122E">
        <w:trPr>
          <w:trHeight w:val="737"/>
        </w:trPr>
        <w:tc>
          <w:tcPr>
            <w:tcW w:w="24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7C00D72" w14:textId="77777777" w:rsidR="00417643" w:rsidRPr="00B73023" w:rsidRDefault="00417643" w:rsidP="002806A9">
            <w:pPr>
              <w:spacing w:line="256" w:lineRule="auto"/>
              <w:jc w:val="right"/>
              <w:rPr>
                <w:rFonts w:asciiTheme="minorHAnsi" w:hAnsiTheme="minorHAnsi" w:cstheme="minorHAnsi"/>
                <w:b/>
                <w:color w:val="FFFFFF"/>
                <w:sz w:val="22"/>
                <w:lang w:eastAsia="el-GR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DD07C45" w14:textId="015A6EED" w:rsidR="00417643" w:rsidRPr="0039122E" w:rsidRDefault="00D11AC0" w:rsidP="0039122E">
            <w:pPr>
              <w:spacing w:line="256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</w:pPr>
            <w:sdt>
              <w:sdtPr>
                <w:rPr>
                  <w:rFonts w:asciiTheme="majorHAnsi" w:hAnsiTheme="majorHAnsi" w:cstheme="majorHAnsi"/>
                  <w:szCs w:val="22"/>
                </w:rPr>
                <w:id w:val="-7572101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9122E">
                  <w:rPr>
                    <w:rFonts w:ascii="MS Gothic" w:eastAsia="MS Gothic" w:hAnsi="MS Gothic" w:cstheme="majorHAnsi" w:hint="eastAsia"/>
                    <w:szCs w:val="22"/>
                  </w:rPr>
                  <w:t>☒</w:t>
                </w:r>
              </w:sdtContent>
            </w:sdt>
            <w:r w:rsidR="00417643" w:rsidRPr="00B73023">
              <w:rPr>
                <w:rFonts w:asciiTheme="majorHAnsi" w:hAnsiTheme="majorHAnsi" w:cstheme="majorHAnsi"/>
                <w:b/>
                <w:color w:val="000000"/>
                <w:sz w:val="22"/>
                <w:szCs w:val="22"/>
                <w:lang w:eastAsia="el-GR"/>
              </w:rPr>
              <w:t xml:space="preserve"> </w:t>
            </w:r>
            <w:r w:rsidR="0039122E"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  <w:t>Users opted-in per medium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36677" w14:textId="77777777" w:rsidR="0039122E" w:rsidRDefault="0039122E" w:rsidP="0039122E">
            <w:pPr>
              <w:spacing w:line="256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</w:pPr>
            <w:r w:rsidRPr="00333CDE">
              <w:rPr>
                <w:rFonts w:asciiTheme="majorHAnsi" w:hAnsiTheme="majorHAnsi" w:cstheme="majorHAnsi"/>
                <w:b/>
                <w:color w:val="000000"/>
                <w:sz w:val="22"/>
                <w:szCs w:val="22"/>
                <w:lang w:eastAsia="el-GR"/>
              </w:rPr>
              <w:t>Users opt-in channel (medium):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  <w:t xml:space="preserve"> To split the opt-in users based on the following opt-in channels:</w:t>
            </w:r>
          </w:p>
          <w:p w14:paraId="0AEEDE44" w14:textId="77777777" w:rsidR="0039122E" w:rsidRDefault="0039122E" w:rsidP="0039122E">
            <w:pPr>
              <w:pStyle w:val="ListParagraph"/>
              <w:numPr>
                <w:ilvl w:val="0"/>
                <w:numId w:val="40"/>
              </w:numPr>
              <w:spacing w:line="256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  <w:t>USSD</w:t>
            </w:r>
          </w:p>
          <w:p w14:paraId="08D19413" w14:textId="77777777" w:rsidR="0039122E" w:rsidRDefault="0039122E" w:rsidP="0039122E">
            <w:pPr>
              <w:pStyle w:val="ListParagraph"/>
              <w:numPr>
                <w:ilvl w:val="0"/>
                <w:numId w:val="40"/>
              </w:numPr>
              <w:spacing w:line="256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  <w:t>Web opt-in</w:t>
            </w:r>
          </w:p>
          <w:p w14:paraId="05B8F1FD" w14:textId="6C7AB665" w:rsidR="00417643" w:rsidRPr="0039122E" w:rsidRDefault="0039122E" w:rsidP="00417643">
            <w:pPr>
              <w:pStyle w:val="ListParagraph"/>
              <w:numPr>
                <w:ilvl w:val="0"/>
                <w:numId w:val="40"/>
              </w:numPr>
              <w:spacing w:line="256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  <w:t>SMS</w:t>
            </w:r>
          </w:p>
        </w:tc>
      </w:tr>
      <w:tr w:rsidR="00417643" w:rsidRPr="00B73023" w14:paraId="6586A25C" w14:textId="77777777" w:rsidTr="0039122E">
        <w:trPr>
          <w:trHeight w:val="737"/>
        </w:trPr>
        <w:tc>
          <w:tcPr>
            <w:tcW w:w="24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2637A949" w14:textId="77777777" w:rsidR="00417643" w:rsidRPr="00B73023" w:rsidRDefault="00417643" w:rsidP="002806A9">
            <w:pPr>
              <w:spacing w:line="256" w:lineRule="auto"/>
              <w:jc w:val="right"/>
              <w:rPr>
                <w:rFonts w:asciiTheme="minorHAnsi" w:hAnsiTheme="minorHAnsi" w:cstheme="minorHAnsi"/>
                <w:b/>
                <w:color w:val="FFFFFF"/>
                <w:sz w:val="22"/>
                <w:lang w:eastAsia="el-GR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0661941" w14:textId="09CAA949" w:rsidR="00417643" w:rsidRPr="00B73023" w:rsidRDefault="00D11AC0" w:rsidP="00417643">
            <w:pPr>
              <w:spacing w:line="256" w:lineRule="auto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  <w:lang w:eastAsia="el-GR"/>
              </w:rPr>
            </w:pPr>
            <w:sdt>
              <w:sdtPr>
                <w:rPr>
                  <w:rFonts w:asciiTheme="majorHAnsi" w:hAnsiTheme="majorHAnsi" w:cstheme="majorHAnsi"/>
                  <w:szCs w:val="22"/>
                </w:rPr>
                <w:id w:val="12077676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9122E">
                  <w:rPr>
                    <w:rFonts w:ascii="MS Gothic" w:eastAsia="MS Gothic" w:hAnsi="MS Gothic" w:cstheme="majorHAnsi" w:hint="eastAsia"/>
                    <w:szCs w:val="22"/>
                  </w:rPr>
                  <w:t>☒</w:t>
                </w:r>
              </w:sdtContent>
            </w:sdt>
            <w:r w:rsidR="00417643" w:rsidRPr="00B73023">
              <w:rPr>
                <w:rFonts w:asciiTheme="majorHAnsi" w:hAnsiTheme="majorHAnsi" w:cstheme="majorHAnsi"/>
                <w:b/>
                <w:color w:val="000000"/>
                <w:sz w:val="22"/>
                <w:szCs w:val="22"/>
                <w:lang w:eastAsia="el-GR"/>
              </w:rPr>
              <w:t xml:space="preserve"> </w:t>
            </w:r>
            <w:r w:rsidR="0039122E" w:rsidRPr="0039122E"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  <w:t>Swipe &amp; Win service users insights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DB175" w14:textId="77777777" w:rsidR="0039122E" w:rsidRPr="00333CDE" w:rsidRDefault="0039122E" w:rsidP="0039122E">
            <w:pPr>
              <w:spacing w:line="256" w:lineRule="auto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  <w:lang w:eastAsia="el-GR"/>
              </w:rPr>
            </w:pPr>
            <w:r w:rsidRPr="00333CDE">
              <w:rPr>
                <w:rFonts w:asciiTheme="majorHAnsi" w:hAnsiTheme="majorHAnsi" w:cstheme="majorHAnsi"/>
                <w:b/>
                <w:color w:val="000000"/>
                <w:sz w:val="22"/>
                <w:szCs w:val="22"/>
                <w:lang w:eastAsia="el-GR"/>
              </w:rPr>
              <w:t>Swipe &amp; Win service users insights:</w:t>
            </w:r>
          </w:p>
          <w:p w14:paraId="422DA6A7" w14:textId="77777777" w:rsidR="0039122E" w:rsidRDefault="0039122E" w:rsidP="0039122E">
            <w:pPr>
              <w:pStyle w:val="ListParagraph"/>
              <w:numPr>
                <w:ilvl w:val="0"/>
                <w:numId w:val="42"/>
              </w:numPr>
              <w:spacing w:line="256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  <w:t>% of them to be “my Orange” app downloaders</w:t>
            </w:r>
          </w:p>
          <w:p w14:paraId="27E3B43F" w14:textId="5F4E269B" w:rsidR="00417643" w:rsidRPr="00B73023" w:rsidRDefault="0039122E" w:rsidP="0039122E">
            <w:pPr>
              <w:pStyle w:val="ListParagraph"/>
              <w:numPr>
                <w:ilvl w:val="0"/>
                <w:numId w:val="42"/>
              </w:numPr>
              <w:spacing w:line="256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</w:pPr>
            <w:r w:rsidRPr="00333CDE">
              <w:rPr>
                <w:rFonts w:asciiTheme="majorHAnsi" w:hAnsiTheme="majorHAnsi" w:cstheme="majorHAnsi"/>
                <w:color w:val="000000"/>
                <w:sz w:val="22"/>
                <w:szCs w:val="22"/>
                <w:lang w:eastAsia="el-GR"/>
              </w:rPr>
              <w:t>% of them to be smartphone users</w:t>
            </w:r>
          </w:p>
        </w:tc>
      </w:tr>
    </w:tbl>
    <w:p w14:paraId="7DE0A2DF" w14:textId="3D73F03A" w:rsidR="008F24B6" w:rsidRPr="00B73023" w:rsidRDefault="00200704" w:rsidP="00744E02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32"/>
        </w:rPr>
        <w:pPrChange w:id="594" w:author="Author">
          <w:pPr>
            <w:pStyle w:val="Heading1"/>
            <w:numPr>
              <w:numId w:val="44"/>
            </w:numPr>
            <w:ind w:hanging="360"/>
          </w:pPr>
        </w:pPrChange>
      </w:pPr>
      <w:bookmarkStart w:id="595" w:name="_Toc19119842"/>
      <w:r w:rsidRPr="00B73023">
        <w:rPr>
          <w:rFonts w:asciiTheme="minorHAnsi" w:hAnsiTheme="minorHAnsi" w:cstheme="minorHAnsi"/>
          <w:sz w:val="32"/>
        </w:rPr>
        <w:lastRenderedPageBreak/>
        <w:t>Reporting Accounts &amp; User Roles</w:t>
      </w:r>
      <w:bookmarkEnd w:id="595"/>
    </w:p>
    <w:p w14:paraId="6857718A" w14:textId="04D1EC79" w:rsidR="008F24B6" w:rsidRPr="00B73023" w:rsidRDefault="00AD2106" w:rsidP="00744E02">
      <w:pPr>
        <w:pStyle w:val="Heading2"/>
        <w:numPr>
          <w:ilvl w:val="1"/>
          <w:numId w:val="1"/>
        </w:numPr>
        <w:rPr>
          <w:rFonts w:asciiTheme="minorHAnsi" w:hAnsiTheme="minorHAnsi" w:cstheme="minorHAnsi"/>
        </w:rPr>
        <w:pPrChange w:id="596" w:author="Author">
          <w:pPr>
            <w:pStyle w:val="Heading2"/>
            <w:numPr>
              <w:ilvl w:val="1"/>
              <w:numId w:val="44"/>
            </w:numPr>
          </w:pPr>
        </w:pPrChange>
      </w:pPr>
      <w:r w:rsidRPr="00B73023">
        <w:rPr>
          <w:rFonts w:asciiTheme="minorHAnsi" w:hAnsiTheme="minorHAnsi" w:cstheme="minorHAnsi"/>
        </w:rPr>
        <w:t xml:space="preserve"> </w:t>
      </w:r>
      <w:bookmarkStart w:id="597" w:name="_Toc19119843"/>
      <w:r w:rsidR="00200704" w:rsidRPr="00B73023">
        <w:rPr>
          <w:rFonts w:asciiTheme="minorHAnsi" w:hAnsiTheme="minorHAnsi" w:cstheme="minorHAnsi"/>
          <w:sz w:val="28"/>
        </w:rPr>
        <w:t>User Roles</w:t>
      </w:r>
      <w:bookmarkEnd w:id="597"/>
    </w:p>
    <w:tbl>
      <w:tblPr>
        <w:tblStyle w:val="af7"/>
        <w:tblW w:w="4980" w:type="dxa"/>
        <w:tblInd w:w="118" w:type="dxa"/>
        <w:tblLayout w:type="fixed"/>
        <w:tblLook w:val="0400" w:firstRow="0" w:lastRow="0" w:firstColumn="0" w:lastColumn="0" w:noHBand="0" w:noVBand="1"/>
      </w:tblPr>
      <w:tblGrid>
        <w:gridCol w:w="2860"/>
        <w:gridCol w:w="2120"/>
      </w:tblGrid>
      <w:tr w:rsidR="008F24B6" w:rsidRPr="00B73023" w14:paraId="6A49E3E8" w14:textId="77777777">
        <w:trPr>
          <w:trHeight w:val="300"/>
        </w:trPr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bottom"/>
          </w:tcPr>
          <w:p w14:paraId="7DAB9A23" w14:textId="77777777" w:rsidR="008F24B6" w:rsidRPr="00B73023" w:rsidRDefault="00200704">
            <w:pPr>
              <w:jc w:val="center"/>
              <w:rPr>
                <w:rFonts w:asciiTheme="minorHAnsi" w:hAnsiTheme="minorHAnsi" w:cstheme="minorHAnsi"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color w:val="FFFFFF"/>
                <w:sz w:val="22"/>
              </w:rPr>
              <w:t>Clients or Organizations</w:t>
            </w:r>
          </w:p>
        </w:tc>
        <w:tc>
          <w:tcPr>
            <w:tcW w:w="21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C00000"/>
            <w:vAlign w:val="bottom"/>
          </w:tcPr>
          <w:p w14:paraId="3B453D35" w14:textId="77777777" w:rsidR="008F24B6" w:rsidRPr="00B73023" w:rsidRDefault="00200704">
            <w:pPr>
              <w:jc w:val="center"/>
              <w:rPr>
                <w:rFonts w:asciiTheme="minorHAnsi" w:hAnsiTheme="minorHAnsi" w:cstheme="minorHAnsi"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color w:val="FFFFFF"/>
                <w:sz w:val="22"/>
              </w:rPr>
              <w:t>Roles</w:t>
            </w:r>
          </w:p>
        </w:tc>
      </w:tr>
      <w:tr w:rsidR="008F24B6" w:rsidRPr="00B73023" w14:paraId="37B61446" w14:textId="77777777" w:rsidTr="00CD084E">
        <w:trPr>
          <w:trHeight w:val="397"/>
        </w:trPr>
        <w:tc>
          <w:tcPr>
            <w:tcW w:w="28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B92A54" w14:textId="71677C37" w:rsidR="008F24B6" w:rsidRPr="00B73023" w:rsidRDefault="0039122E" w:rsidP="00CD084E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SL - </w:t>
            </w:r>
            <w:r w:rsidR="00AE1A8D" w:rsidRPr="00B73023">
              <w:rPr>
                <w:rFonts w:asciiTheme="majorHAnsi" w:hAnsiTheme="majorHAnsi" w:cstheme="majorHAnsi"/>
                <w:sz w:val="22"/>
                <w:szCs w:val="22"/>
              </w:rPr>
              <w:t>GU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999355" w14:textId="41029C23" w:rsidR="008F24B6" w:rsidRPr="00B73023" w:rsidRDefault="00AE1A8D" w:rsidP="00CD084E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73023">
              <w:rPr>
                <w:rFonts w:asciiTheme="majorHAnsi" w:hAnsiTheme="majorHAnsi" w:cstheme="majorHAnsi"/>
                <w:sz w:val="22"/>
                <w:szCs w:val="22"/>
              </w:rPr>
              <w:t>Project Manager</w:t>
            </w:r>
          </w:p>
        </w:tc>
      </w:tr>
      <w:tr w:rsidR="008F24B6" w:rsidRPr="00B73023" w14:paraId="0B5E2587" w14:textId="77777777" w:rsidTr="00CD084E">
        <w:trPr>
          <w:trHeight w:val="397"/>
        </w:trPr>
        <w:tc>
          <w:tcPr>
            <w:tcW w:w="28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E4678F" w14:textId="79E45546" w:rsidR="008F24B6" w:rsidRPr="00B73023" w:rsidRDefault="00AE1A8D" w:rsidP="00CD084E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73023">
              <w:rPr>
                <w:rFonts w:asciiTheme="majorHAnsi" w:hAnsiTheme="majorHAnsi" w:cstheme="majorHAnsi"/>
                <w:sz w:val="22"/>
                <w:szCs w:val="22"/>
              </w:rPr>
              <w:t>Call Center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659DA9" w14:textId="175EFC96" w:rsidR="008F24B6" w:rsidRPr="00B73023" w:rsidRDefault="00AE1A8D" w:rsidP="00CD084E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73023">
              <w:rPr>
                <w:rFonts w:asciiTheme="majorHAnsi" w:hAnsiTheme="majorHAnsi" w:cstheme="majorHAnsi"/>
                <w:sz w:val="22"/>
                <w:szCs w:val="22"/>
              </w:rPr>
              <w:t>CC Agent</w:t>
            </w:r>
          </w:p>
        </w:tc>
      </w:tr>
      <w:tr w:rsidR="008F24B6" w:rsidRPr="00B73023" w14:paraId="4D5D4D8E" w14:textId="77777777" w:rsidTr="00CD084E">
        <w:trPr>
          <w:trHeight w:val="397"/>
        </w:trPr>
        <w:tc>
          <w:tcPr>
            <w:tcW w:w="28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26A4F" w14:textId="509D722C" w:rsidR="008F24B6" w:rsidRPr="00B73023" w:rsidRDefault="0039122E" w:rsidP="00CD084E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Orange</w:t>
            </w:r>
            <w:r w:rsidR="00AE1A8D" w:rsidRPr="00B73023">
              <w:rPr>
                <w:rFonts w:asciiTheme="majorHAnsi" w:hAnsiTheme="majorHAnsi" w:cstheme="majorHAnsi"/>
                <w:sz w:val="22"/>
                <w:szCs w:val="22"/>
              </w:rPr>
              <w:t xml:space="preserve"> Senior Mgmt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45305D" w14:textId="248E5E4F" w:rsidR="008F24B6" w:rsidRPr="00B73023" w:rsidRDefault="00AE1A8D" w:rsidP="00CD084E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73023">
              <w:rPr>
                <w:rFonts w:asciiTheme="majorHAnsi" w:hAnsiTheme="majorHAnsi" w:cstheme="majorHAnsi"/>
                <w:sz w:val="22"/>
                <w:szCs w:val="22"/>
              </w:rPr>
              <w:t>Manager</w:t>
            </w:r>
          </w:p>
        </w:tc>
      </w:tr>
    </w:tbl>
    <w:p w14:paraId="467E62F1" w14:textId="4C48C062" w:rsidR="00B96586" w:rsidRPr="00B73023" w:rsidRDefault="00B96586" w:rsidP="00B96586">
      <w:pPr>
        <w:pStyle w:val="Heading2"/>
        <w:ind w:left="794" w:firstLine="0"/>
        <w:contextualSpacing/>
        <w:rPr>
          <w:rFonts w:asciiTheme="minorHAnsi" w:hAnsiTheme="minorHAnsi" w:cstheme="minorHAnsi"/>
        </w:rPr>
      </w:pPr>
    </w:p>
    <w:p w14:paraId="32BF827A" w14:textId="0764F101" w:rsidR="008F24B6" w:rsidRPr="00B73023" w:rsidRDefault="00AD2106" w:rsidP="00744E02">
      <w:pPr>
        <w:pStyle w:val="Heading2"/>
        <w:numPr>
          <w:ilvl w:val="1"/>
          <w:numId w:val="1"/>
        </w:numPr>
        <w:ind w:left="794"/>
        <w:contextualSpacing/>
        <w:rPr>
          <w:rFonts w:asciiTheme="minorHAnsi" w:hAnsiTheme="minorHAnsi" w:cstheme="minorHAnsi"/>
        </w:rPr>
        <w:pPrChange w:id="598" w:author="Author">
          <w:pPr>
            <w:pStyle w:val="Heading2"/>
            <w:numPr>
              <w:ilvl w:val="1"/>
              <w:numId w:val="44"/>
            </w:numPr>
            <w:ind w:left="794"/>
            <w:contextualSpacing/>
          </w:pPr>
        </w:pPrChange>
      </w:pPr>
      <w:r w:rsidRPr="00B73023">
        <w:rPr>
          <w:rFonts w:asciiTheme="minorHAnsi" w:hAnsiTheme="minorHAnsi" w:cstheme="minorHAnsi"/>
        </w:rPr>
        <w:t xml:space="preserve"> </w:t>
      </w:r>
      <w:bookmarkStart w:id="599" w:name="_Toc19119844"/>
      <w:r w:rsidR="00200704" w:rsidRPr="00B73023">
        <w:rPr>
          <w:rFonts w:asciiTheme="minorHAnsi" w:hAnsiTheme="minorHAnsi" w:cstheme="minorHAnsi"/>
          <w:sz w:val="28"/>
        </w:rPr>
        <w:t>Reporting Accounts</w:t>
      </w:r>
      <w:bookmarkEnd w:id="599"/>
    </w:p>
    <w:tbl>
      <w:tblPr>
        <w:tblStyle w:val="af8"/>
        <w:tblW w:w="10205" w:type="dxa"/>
        <w:tblInd w:w="118" w:type="dxa"/>
        <w:tblLayout w:type="fixed"/>
        <w:tblLook w:val="0400" w:firstRow="0" w:lastRow="0" w:firstColumn="0" w:lastColumn="0" w:noHBand="0" w:noVBand="1"/>
      </w:tblPr>
      <w:tblGrid>
        <w:gridCol w:w="3692"/>
        <w:gridCol w:w="1811"/>
        <w:gridCol w:w="1154"/>
        <w:gridCol w:w="1562"/>
        <w:gridCol w:w="1986"/>
      </w:tblGrid>
      <w:tr w:rsidR="008F24B6" w:rsidRPr="00B73023" w14:paraId="590CAEB7" w14:textId="77777777" w:rsidTr="008B5F37">
        <w:trPr>
          <w:trHeight w:val="687"/>
        </w:trPr>
        <w:tc>
          <w:tcPr>
            <w:tcW w:w="3692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65A7F526" w14:textId="77777777" w:rsidR="008F24B6" w:rsidRPr="00B73023" w:rsidRDefault="00200704" w:rsidP="008B5F3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73023">
              <w:rPr>
                <w:rFonts w:asciiTheme="minorHAnsi" w:hAnsiTheme="minorHAnsi" w:cstheme="minorHAnsi"/>
                <w:sz w:val="22"/>
                <w:szCs w:val="22"/>
              </w:rPr>
              <w:t>Username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7774A824" w14:textId="77777777" w:rsidR="008F24B6" w:rsidRPr="00B73023" w:rsidRDefault="00200704" w:rsidP="008B5F3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73023">
              <w:rPr>
                <w:rFonts w:asciiTheme="minorHAnsi" w:hAnsiTheme="minorHAnsi" w:cstheme="minorHAnsi"/>
                <w:sz w:val="22"/>
                <w:szCs w:val="22"/>
              </w:rPr>
              <w:t>Password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51635826" w14:textId="77777777" w:rsidR="008F24B6" w:rsidRPr="00B73023" w:rsidRDefault="00200704" w:rsidP="008B5F3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73023">
              <w:rPr>
                <w:rFonts w:asciiTheme="minorHAnsi" w:hAnsiTheme="minorHAnsi" w:cstheme="minorHAnsi"/>
                <w:sz w:val="22"/>
                <w:szCs w:val="22"/>
              </w:rPr>
              <w:t>Language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6B39995F" w14:textId="77777777" w:rsidR="008F24B6" w:rsidRPr="00B73023" w:rsidRDefault="00200704" w:rsidP="008B5F3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73023">
              <w:rPr>
                <w:rFonts w:asciiTheme="minorHAnsi" w:hAnsiTheme="minorHAnsi" w:cstheme="minorHAnsi"/>
                <w:sz w:val="22"/>
                <w:szCs w:val="22"/>
              </w:rPr>
              <w:t>Organization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C00000"/>
            <w:vAlign w:val="center"/>
          </w:tcPr>
          <w:p w14:paraId="1BBDBD1C" w14:textId="77777777" w:rsidR="008F24B6" w:rsidRPr="00B73023" w:rsidRDefault="00200704" w:rsidP="008B5F3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73023">
              <w:rPr>
                <w:rFonts w:asciiTheme="minorHAnsi" w:hAnsiTheme="minorHAnsi" w:cstheme="minorHAnsi"/>
                <w:sz w:val="22"/>
                <w:szCs w:val="22"/>
              </w:rPr>
              <w:t>Role / Group</w:t>
            </w:r>
          </w:p>
        </w:tc>
      </w:tr>
      <w:tr w:rsidR="008F24B6" w:rsidRPr="00B73023" w14:paraId="3CE31891" w14:textId="77777777" w:rsidTr="00CD084E">
        <w:trPr>
          <w:trHeight w:val="343"/>
        </w:trPr>
        <w:tc>
          <w:tcPr>
            <w:tcW w:w="3692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9790A0" w14:textId="4FBC5933" w:rsidR="008F24B6" w:rsidRPr="00B73023" w:rsidRDefault="00F66B47" w:rsidP="00CD084E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ins w:id="600" w:author="Author">
              <w:r>
                <w:rPr>
                  <w:rFonts w:asciiTheme="majorHAnsi" w:hAnsiTheme="majorHAnsi" w:cstheme="majorHAnsi"/>
                  <w:sz w:val="22"/>
                  <w:szCs w:val="22"/>
                </w:rPr>
                <w:fldChar w:fldCharType="begin"/>
              </w:r>
              <w:r>
                <w:rPr>
                  <w:rFonts w:asciiTheme="majorHAnsi" w:hAnsiTheme="majorHAnsi" w:cstheme="majorHAnsi"/>
                  <w:sz w:val="22"/>
                  <w:szCs w:val="22"/>
                </w:rPr>
                <w:instrText xml:space="preserve"> HYPERLINK "mailto:Georgios.pantazis@gugroup.com" </w:instrText>
              </w:r>
              <w:r>
                <w:rPr>
                  <w:rFonts w:asciiTheme="majorHAnsi" w:hAnsiTheme="majorHAnsi" w:cstheme="majorHAnsi"/>
                  <w:sz w:val="22"/>
                  <w:szCs w:val="22"/>
                </w:rPr>
                <w:fldChar w:fldCharType="separate"/>
              </w:r>
              <w:r w:rsidRPr="00B63C47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Georgios.pantazis@gugroup.com</w:t>
              </w:r>
              <w:r>
                <w:rPr>
                  <w:rFonts w:asciiTheme="majorHAnsi" w:hAnsiTheme="majorHAnsi" w:cstheme="majorHAnsi"/>
                  <w:sz w:val="22"/>
                  <w:szCs w:val="22"/>
                </w:rPr>
                <w:fldChar w:fldCharType="end"/>
              </w:r>
              <w:r>
                <w:rPr>
                  <w:rFonts w:asciiTheme="majorHAnsi" w:hAnsiTheme="majorHAnsi" w:cstheme="majorHAnsi"/>
                  <w:sz w:val="22"/>
                  <w:szCs w:val="22"/>
                </w:rPr>
                <w:t xml:space="preserve"> </w:t>
              </w:r>
            </w:ins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4246B" w14:textId="77777777" w:rsidR="008F24B6" w:rsidRPr="00B73023" w:rsidRDefault="008F24B6" w:rsidP="00CD084E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5CBA0" w14:textId="49905AA4" w:rsidR="008F24B6" w:rsidRPr="00B73023" w:rsidRDefault="00F66B47" w:rsidP="00CD084E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ins w:id="601" w:author="Author">
              <w:r>
                <w:rPr>
                  <w:rFonts w:asciiTheme="majorHAnsi" w:hAnsiTheme="majorHAnsi" w:cstheme="majorHAnsi"/>
                  <w:sz w:val="22"/>
                  <w:szCs w:val="22"/>
                </w:rPr>
                <w:t>En</w:t>
              </w:r>
            </w:ins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A1A027" w14:textId="41F2172D" w:rsidR="008F24B6" w:rsidRPr="00B73023" w:rsidRDefault="00F66B47" w:rsidP="00CD084E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ins w:id="602" w:author="Author">
              <w:r>
                <w:rPr>
                  <w:rFonts w:asciiTheme="majorHAnsi" w:hAnsiTheme="majorHAnsi" w:cstheme="majorHAnsi"/>
                  <w:sz w:val="22"/>
                  <w:szCs w:val="22"/>
                </w:rPr>
                <w:t>GU</w:t>
              </w:r>
            </w:ins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89C8A4" w14:textId="18E35003" w:rsidR="008F24B6" w:rsidRPr="00B73023" w:rsidRDefault="00F66B47" w:rsidP="00CD084E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ins w:id="603" w:author="Author">
              <w:r w:rsidRPr="00B73023">
                <w:rPr>
                  <w:rFonts w:asciiTheme="majorHAnsi" w:hAnsiTheme="majorHAnsi" w:cstheme="majorHAnsi"/>
                  <w:sz w:val="22"/>
                  <w:szCs w:val="22"/>
                </w:rPr>
                <w:t>Project Manager</w:t>
              </w:r>
            </w:ins>
          </w:p>
        </w:tc>
      </w:tr>
      <w:tr w:rsidR="00F66B47" w:rsidRPr="00B73023" w14:paraId="26F85047" w14:textId="77777777" w:rsidTr="00CD084E">
        <w:trPr>
          <w:trHeight w:val="343"/>
        </w:trPr>
        <w:tc>
          <w:tcPr>
            <w:tcW w:w="3692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2361C" w14:textId="1642D533" w:rsidR="00F66B47" w:rsidRPr="00B73023" w:rsidRDefault="00F66B47" w:rsidP="00F66B47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ins w:id="604" w:author="Author">
              <w:r>
                <w:rPr>
                  <w:rFonts w:asciiTheme="majorHAnsi" w:hAnsiTheme="majorHAnsi" w:cstheme="majorHAnsi"/>
                  <w:sz w:val="22"/>
                  <w:szCs w:val="22"/>
                </w:rPr>
                <w:fldChar w:fldCharType="begin"/>
              </w:r>
              <w:r>
                <w:rPr>
                  <w:rFonts w:asciiTheme="majorHAnsi" w:hAnsiTheme="majorHAnsi" w:cstheme="majorHAnsi"/>
                  <w:sz w:val="22"/>
                  <w:szCs w:val="22"/>
                </w:rPr>
                <w:instrText xml:space="preserve"> HYPERLINK "mailto:Panagiota.alexiou</w:instrText>
              </w:r>
              <w:r>
                <w:rPr>
                  <w:rFonts w:asciiTheme="majorHAnsi" w:hAnsiTheme="majorHAnsi" w:cstheme="majorHAnsi"/>
                  <w:sz w:val="22"/>
                  <w:szCs w:val="22"/>
                </w:rPr>
                <w:instrText>@gugroup.com</w:instrText>
              </w:r>
              <w:r>
                <w:rPr>
                  <w:rFonts w:asciiTheme="majorHAnsi" w:hAnsiTheme="majorHAnsi" w:cstheme="majorHAnsi"/>
                  <w:sz w:val="22"/>
                  <w:szCs w:val="22"/>
                </w:rPr>
                <w:instrText xml:space="preserve">" </w:instrText>
              </w:r>
              <w:r>
                <w:rPr>
                  <w:rFonts w:asciiTheme="majorHAnsi" w:hAnsiTheme="majorHAnsi" w:cstheme="majorHAnsi"/>
                  <w:sz w:val="22"/>
                  <w:szCs w:val="22"/>
                </w:rPr>
                <w:fldChar w:fldCharType="separate"/>
              </w:r>
              <w:r w:rsidRPr="00B63C47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Panagiota.alexiou@gugroup.com</w:t>
              </w:r>
              <w:r>
                <w:rPr>
                  <w:rFonts w:asciiTheme="majorHAnsi" w:hAnsiTheme="majorHAnsi" w:cstheme="majorHAnsi"/>
                  <w:sz w:val="22"/>
                  <w:szCs w:val="22"/>
                </w:rPr>
                <w:fldChar w:fldCharType="end"/>
              </w:r>
            </w:ins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2BC4A" w14:textId="77777777" w:rsidR="00F66B47" w:rsidRPr="00B73023" w:rsidRDefault="00F66B47" w:rsidP="00F66B47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0E6748" w14:textId="3FF340B6" w:rsidR="00F66B47" w:rsidRPr="00B73023" w:rsidRDefault="00F66B47" w:rsidP="00F66B47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ins w:id="605" w:author="Author">
              <w:r>
                <w:rPr>
                  <w:rFonts w:asciiTheme="majorHAnsi" w:hAnsiTheme="majorHAnsi" w:cstheme="majorHAnsi"/>
                  <w:sz w:val="22"/>
                  <w:szCs w:val="22"/>
                </w:rPr>
                <w:t>En</w:t>
              </w:r>
            </w:ins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D0D7F" w14:textId="72065C5B" w:rsidR="00F66B47" w:rsidRPr="00B73023" w:rsidRDefault="00F66B47" w:rsidP="00F66B47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ins w:id="606" w:author="Author">
              <w:r>
                <w:rPr>
                  <w:rFonts w:asciiTheme="majorHAnsi" w:hAnsiTheme="majorHAnsi" w:cstheme="majorHAnsi"/>
                  <w:sz w:val="22"/>
                  <w:szCs w:val="22"/>
                </w:rPr>
                <w:t>GU</w:t>
              </w:r>
            </w:ins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1BA0E6" w14:textId="791211E1" w:rsidR="00F66B47" w:rsidRPr="00B73023" w:rsidRDefault="00F66B47" w:rsidP="00F66B47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ins w:id="607" w:author="Author">
              <w:r w:rsidRPr="00B73023">
                <w:rPr>
                  <w:rFonts w:asciiTheme="majorHAnsi" w:hAnsiTheme="majorHAnsi" w:cstheme="majorHAnsi"/>
                  <w:sz w:val="22"/>
                  <w:szCs w:val="22"/>
                </w:rPr>
                <w:t>Project Manager</w:t>
              </w:r>
            </w:ins>
          </w:p>
        </w:tc>
      </w:tr>
      <w:tr w:rsidR="00F66B47" w:rsidRPr="00B73023" w14:paraId="39DD66D7" w14:textId="77777777" w:rsidTr="00CD084E">
        <w:trPr>
          <w:trHeight w:val="343"/>
        </w:trPr>
        <w:tc>
          <w:tcPr>
            <w:tcW w:w="3692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C7A87" w14:textId="4F43F370" w:rsidR="00F66B47" w:rsidRPr="00B73023" w:rsidRDefault="00F66B47" w:rsidP="00F66B47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ins w:id="608" w:author="Author">
              <w:r>
                <w:rPr>
                  <w:rFonts w:asciiTheme="majorHAnsi" w:hAnsiTheme="majorHAnsi" w:cstheme="majorHAnsi"/>
                  <w:sz w:val="22"/>
                  <w:szCs w:val="22"/>
                </w:rPr>
                <w:fldChar w:fldCharType="begin"/>
              </w:r>
              <w:r>
                <w:rPr>
                  <w:rFonts w:asciiTheme="majorHAnsi" w:hAnsiTheme="majorHAnsi" w:cstheme="majorHAnsi"/>
                  <w:sz w:val="22"/>
                  <w:szCs w:val="22"/>
                </w:rPr>
                <w:instrText xml:space="preserve"> HYPERLINK "mailto:Tarek.ammar</w:instrText>
              </w:r>
              <w:r>
                <w:rPr>
                  <w:rFonts w:asciiTheme="majorHAnsi" w:hAnsiTheme="majorHAnsi" w:cstheme="majorHAnsi"/>
                  <w:sz w:val="22"/>
                  <w:szCs w:val="22"/>
                </w:rPr>
                <w:instrText>@gugroup.com</w:instrText>
              </w:r>
              <w:r>
                <w:rPr>
                  <w:rFonts w:asciiTheme="majorHAnsi" w:hAnsiTheme="majorHAnsi" w:cstheme="majorHAnsi"/>
                  <w:sz w:val="22"/>
                  <w:szCs w:val="22"/>
                </w:rPr>
                <w:instrText xml:space="preserve">" </w:instrText>
              </w:r>
              <w:r>
                <w:rPr>
                  <w:rFonts w:asciiTheme="majorHAnsi" w:hAnsiTheme="majorHAnsi" w:cstheme="majorHAnsi"/>
                  <w:sz w:val="22"/>
                  <w:szCs w:val="22"/>
                </w:rPr>
                <w:fldChar w:fldCharType="separate"/>
              </w:r>
              <w:r w:rsidRPr="00B63C47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Tarek.ammar@gugroup.com</w:t>
              </w:r>
              <w:r>
                <w:rPr>
                  <w:rFonts w:asciiTheme="majorHAnsi" w:hAnsiTheme="majorHAnsi" w:cstheme="majorHAnsi"/>
                  <w:sz w:val="22"/>
                  <w:szCs w:val="22"/>
                </w:rPr>
                <w:fldChar w:fldCharType="end"/>
              </w:r>
              <w:r>
                <w:rPr>
                  <w:rFonts w:asciiTheme="majorHAnsi" w:hAnsiTheme="majorHAnsi" w:cstheme="majorHAnsi"/>
                  <w:sz w:val="22"/>
                  <w:szCs w:val="22"/>
                </w:rPr>
                <w:t xml:space="preserve"> </w:t>
              </w:r>
            </w:ins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55281" w14:textId="77777777" w:rsidR="00F66B47" w:rsidRPr="00B73023" w:rsidRDefault="00F66B47" w:rsidP="00F66B47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1AE0F4" w14:textId="4544EAA3" w:rsidR="00F66B47" w:rsidRPr="00B73023" w:rsidRDefault="00F66B47" w:rsidP="00F66B47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ins w:id="609" w:author="Author">
              <w:r>
                <w:rPr>
                  <w:rFonts w:asciiTheme="majorHAnsi" w:hAnsiTheme="majorHAnsi" w:cstheme="majorHAnsi"/>
                  <w:sz w:val="22"/>
                  <w:szCs w:val="22"/>
                </w:rPr>
                <w:t>En</w:t>
              </w:r>
            </w:ins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34AC0F" w14:textId="7FEA3977" w:rsidR="00F66B47" w:rsidRPr="00B73023" w:rsidRDefault="00F66B47" w:rsidP="00F66B47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ins w:id="610" w:author="Author">
              <w:r>
                <w:rPr>
                  <w:rFonts w:asciiTheme="majorHAnsi" w:hAnsiTheme="majorHAnsi" w:cstheme="majorHAnsi"/>
                  <w:sz w:val="22"/>
                  <w:szCs w:val="22"/>
                </w:rPr>
                <w:t>GU</w:t>
              </w:r>
            </w:ins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B996DD" w14:textId="57AB8AA8" w:rsidR="00F66B47" w:rsidRPr="00B73023" w:rsidRDefault="00F66B47" w:rsidP="00F66B47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ins w:id="611" w:author="Author">
              <w:r w:rsidRPr="00B73023">
                <w:rPr>
                  <w:rFonts w:asciiTheme="majorHAnsi" w:hAnsiTheme="majorHAnsi" w:cstheme="majorHAnsi"/>
                  <w:sz w:val="22"/>
                  <w:szCs w:val="22"/>
                </w:rPr>
                <w:t>Project Manager</w:t>
              </w:r>
            </w:ins>
          </w:p>
        </w:tc>
      </w:tr>
      <w:tr w:rsidR="00F66B47" w:rsidRPr="00B73023" w14:paraId="0FD0C211" w14:textId="77777777" w:rsidTr="00CD084E">
        <w:trPr>
          <w:trHeight w:val="343"/>
        </w:trPr>
        <w:tc>
          <w:tcPr>
            <w:tcW w:w="3692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BF15AD" w14:textId="12E6F344" w:rsidR="00F66B47" w:rsidRPr="00B73023" w:rsidRDefault="00F66B47" w:rsidP="00F66B47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ins w:id="612" w:author="Author">
              <w:r>
                <w:rPr>
                  <w:rFonts w:asciiTheme="majorHAnsi" w:hAnsiTheme="majorHAnsi" w:cstheme="majorHAnsi"/>
                  <w:sz w:val="22"/>
                  <w:szCs w:val="22"/>
                </w:rPr>
                <w:fldChar w:fldCharType="begin"/>
              </w:r>
              <w:r>
                <w:rPr>
                  <w:rFonts w:asciiTheme="majorHAnsi" w:hAnsiTheme="majorHAnsi" w:cstheme="majorHAnsi"/>
                  <w:sz w:val="22"/>
                  <w:szCs w:val="22"/>
                </w:rPr>
                <w:instrText xml:space="preserve"> HYPERLINK "mailto:Stefanos.bontas@gugroup.com" </w:instrText>
              </w:r>
              <w:r>
                <w:rPr>
                  <w:rFonts w:asciiTheme="majorHAnsi" w:hAnsiTheme="majorHAnsi" w:cstheme="majorHAnsi"/>
                  <w:sz w:val="22"/>
                  <w:szCs w:val="22"/>
                </w:rPr>
                <w:fldChar w:fldCharType="separate"/>
              </w:r>
              <w:r w:rsidRPr="00B63C47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Stefanos.bontas@gugroup.com</w:t>
              </w:r>
              <w:r>
                <w:rPr>
                  <w:rFonts w:asciiTheme="majorHAnsi" w:hAnsiTheme="majorHAnsi" w:cstheme="majorHAnsi"/>
                  <w:sz w:val="22"/>
                  <w:szCs w:val="22"/>
                </w:rPr>
                <w:fldChar w:fldCharType="end"/>
              </w:r>
              <w:r>
                <w:rPr>
                  <w:rFonts w:asciiTheme="majorHAnsi" w:hAnsiTheme="majorHAnsi" w:cstheme="majorHAnsi"/>
                  <w:sz w:val="22"/>
                  <w:szCs w:val="22"/>
                </w:rPr>
                <w:t xml:space="preserve"> </w:t>
              </w:r>
            </w:ins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F8A4E" w14:textId="77777777" w:rsidR="00F66B47" w:rsidRPr="00B73023" w:rsidRDefault="00F66B47" w:rsidP="00F66B47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59A0F0" w14:textId="6AF335C1" w:rsidR="00F66B47" w:rsidRPr="00B73023" w:rsidRDefault="00F66B47" w:rsidP="00F66B47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ins w:id="613" w:author="Author">
              <w:r>
                <w:rPr>
                  <w:rFonts w:asciiTheme="majorHAnsi" w:hAnsiTheme="majorHAnsi" w:cstheme="majorHAnsi"/>
                  <w:sz w:val="22"/>
                  <w:szCs w:val="22"/>
                </w:rPr>
                <w:t>En</w:t>
              </w:r>
            </w:ins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FDF6C" w14:textId="0F622E71" w:rsidR="00F66B47" w:rsidRPr="00B73023" w:rsidRDefault="00F66B47" w:rsidP="00F66B47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ins w:id="614" w:author="Author">
              <w:r>
                <w:rPr>
                  <w:rFonts w:asciiTheme="majorHAnsi" w:hAnsiTheme="majorHAnsi" w:cstheme="majorHAnsi"/>
                  <w:sz w:val="22"/>
                  <w:szCs w:val="22"/>
                </w:rPr>
                <w:t>GU</w:t>
              </w:r>
            </w:ins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AAE99B" w14:textId="449C6C4F" w:rsidR="00F66B47" w:rsidRPr="00B73023" w:rsidRDefault="00F66B47" w:rsidP="00F66B47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ins w:id="615" w:author="Author">
              <w:r w:rsidRPr="00B73023">
                <w:rPr>
                  <w:rFonts w:asciiTheme="majorHAnsi" w:hAnsiTheme="majorHAnsi" w:cstheme="majorHAnsi"/>
                  <w:sz w:val="22"/>
                  <w:szCs w:val="22"/>
                </w:rPr>
                <w:t>Project Manager</w:t>
              </w:r>
            </w:ins>
          </w:p>
        </w:tc>
      </w:tr>
      <w:tr w:rsidR="00F66B47" w:rsidRPr="00B73023" w14:paraId="6B4DB93A" w14:textId="77777777" w:rsidTr="00CD084E">
        <w:trPr>
          <w:trHeight w:val="343"/>
        </w:trPr>
        <w:tc>
          <w:tcPr>
            <w:tcW w:w="3692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1C916" w14:textId="01AAAFA8" w:rsidR="00F66B47" w:rsidRPr="00B73023" w:rsidRDefault="00F66B47" w:rsidP="00F66B47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ins w:id="616" w:author="Author">
              <w:r>
                <w:rPr>
                  <w:rFonts w:asciiTheme="majorHAnsi" w:hAnsiTheme="majorHAnsi" w:cstheme="majorHAnsi"/>
                  <w:sz w:val="22"/>
                  <w:szCs w:val="22"/>
                </w:rPr>
                <w:fldChar w:fldCharType="begin"/>
              </w:r>
              <w:r>
                <w:rPr>
                  <w:rFonts w:asciiTheme="majorHAnsi" w:hAnsiTheme="majorHAnsi" w:cstheme="majorHAnsi"/>
                  <w:sz w:val="22"/>
                  <w:szCs w:val="22"/>
                </w:rPr>
                <w:instrText xml:space="preserve"> HYPERLINK "mailto:Natasa.chaidogiannou@gugroup.com" </w:instrText>
              </w:r>
              <w:r>
                <w:rPr>
                  <w:rFonts w:asciiTheme="majorHAnsi" w:hAnsiTheme="majorHAnsi" w:cstheme="majorHAnsi"/>
                  <w:sz w:val="22"/>
                  <w:szCs w:val="22"/>
                </w:rPr>
                <w:fldChar w:fldCharType="separate"/>
              </w:r>
              <w:r w:rsidRPr="00B63C47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Natasa.chaidogiannou@gugroup.com</w:t>
              </w:r>
              <w:r>
                <w:rPr>
                  <w:rFonts w:asciiTheme="majorHAnsi" w:hAnsiTheme="majorHAnsi" w:cstheme="majorHAnsi"/>
                  <w:sz w:val="22"/>
                  <w:szCs w:val="22"/>
                </w:rPr>
                <w:fldChar w:fldCharType="end"/>
              </w:r>
              <w:r>
                <w:rPr>
                  <w:rFonts w:asciiTheme="majorHAnsi" w:hAnsiTheme="majorHAnsi" w:cstheme="majorHAnsi"/>
                  <w:sz w:val="22"/>
                  <w:szCs w:val="22"/>
                </w:rPr>
                <w:t xml:space="preserve"> </w:t>
              </w:r>
            </w:ins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7C32B2" w14:textId="77777777" w:rsidR="00F66B47" w:rsidRPr="00B73023" w:rsidRDefault="00F66B47" w:rsidP="00F66B47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B1D179" w14:textId="3FF3E293" w:rsidR="00F66B47" w:rsidRPr="00B73023" w:rsidRDefault="00F66B47" w:rsidP="00F66B47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ins w:id="617" w:author="Author">
              <w:r>
                <w:rPr>
                  <w:rFonts w:asciiTheme="majorHAnsi" w:hAnsiTheme="majorHAnsi" w:cstheme="majorHAnsi"/>
                  <w:sz w:val="22"/>
                  <w:szCs w:val="22"/>
                </w:rPr>
                <w:t>En</w:t>
              </w:r>
            </w:ins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DDDB4" w14:textId="0A47ED02" w:rsidR="00F66B47" w:rsidRPr="00B73023" w:rsidRDefault="00F66B47" w:rsidP="00F66B47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ins w:id="618" w:author="Author">
              <w:r>
                <w:rPr>
                  <w:rFonts w:asciiTheme="majorHAnsi" w:hAnsiTheme="majorHAnsi" w:cstheme="majorHAnsi"/>
                  <w:sz w:val="22"/>
                  <w:szCs w:val="22"/>
                </w:rPr>
                <w:t>GU</w:t>
              </w:r>
            </w:ins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EF3EEB" w14:textId="045C23C5" w:rsidR="00F66B47" w:rsidRPr="00B73023" w:rsidRDefault="00F66B47" w:rsidP="00F66B47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ins w:id="619" w:author="Author">
              <w:r w:rsidRPr="00B73023">
                <w:rPr>
                  <w:rFonts w:asciiTheme="majorHAnsi" w:hAnsiTheme="majorHAnsi" w:cstheme="majorHAnsi"/>
                  <w:sz w:val="22"/>
                  <w:szCs w:val="22"/>
                </w:rPr>
                <w:t>Project Manager</w:t>
              </w:r>
            </w:ins>
          </w:p>
        </w:tc>
      </w:tr>
      <w:tr w:rsidR="00F66B47" w:rsidRPr="00B73023" w14:paraId="5E276CCA" w14:textId="77777777" w:rsidTr="00CD084E">
        <w:trPr>
          <w:trHeight w:val="343"/>
        </w:trPr>
        <w:tc>
          <w:tcPr>
            <w:tcW w:w="3692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C7C9A7" w14:textId="6EE45B52" w:rsidR="00F66B47" w:rsidRPr="00B73023" w:rsidRDefault="00F66B47" w:rsidP="00F66B47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ins w:id="620" w:author="Author">
              <w:r>
                <w:rPr>
                  <w:rFonts w:asciiTheme="majorHAnsi" w:hAnsiTheme="majorHAnsi" w:cstheme="majorHAnsi"/>
                  <w:sz w:val="22"/>
                  <w:szCs w:val="22"/>
                </w:rPr>
                <w:fldChar w:fldCharType="begin"/>
              </w:r>
              <w:r>
                <w:rPr>
                  <w:rFonts w:asciiTheme="majorHAnsi" w:hAnsiTheme="majorHAnsi" w:cstheme="majorHAnsi"/>
                  <w:sz w:val="22"/>
                  <w:szCs w:val="22"/>
                </w:rPr>
                <w:instrText xml:space="preserve"> HYPERLINK "mailto:Metaxas.stellatos@gugroup.com" </w:instrText>
              </w:r>
              <w:r>
                <w:rPr>
                  <w:rFonts w:asciiTheme="majorHAnsi" w:hAnsiTheme="majorHAnsi" w:cstheme="majorHAnsi"/>
                  <w:sz w:val="22"/>
                  <w:szCs w:val="22"/>
                </w:rPr>
                <w:fldChar w:fldCharType="separate"/>
              </w:r>
              <w:r w:rsidRPr="00B63C47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Metaxas.stellatos@gugroup.com</w:t>
              </w:r>
              <w:r>
                <w:rPr>
                  <w:rFonts w:asciiTheme="majorHAnsi" w:hAnsiTheme="majorHAnsi" w:cstheme="majorHAnsi"/>
                  <w:sz w:val="22"/>
                  <w:szCs w:val="22"/>
                </w:rPr>
                <w:fldChar w:fldCharType="end"/>
              </w:r>
              <w:r>
                <w:rPr>
                  <w:rFonts w:asciiTheme="majorHAnsi" w:hAnsiTheme="majorHAnsi" w:cstheme="majorHAnsi"/>
                  <w:sz w:val="22"/>
                  <w:szCs w:val="22"/>
                </w:rPr>
                <w:t xml:space="preserve"> </w:t>
              </w:r>
            </w:ins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FCE94" w14:textId="77777777" w:rsidR="00F66B47" w:rsidRPr="00B73023" w:rsidRDefault="00F66B47" w:rsidP="00F66B47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4E578" w14:textId="4C7E0308" w:rsidR="00F66B47" w:rsidRPr="00B73023" w:rsidRDefault="00F66B47" w:rsidP="00F66B47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ins w:id="621" w:author="Author">
              <w:r>
                <w:rPr>
                  <w:rFonts w:asciiTheme="majorHAnsi" w:hAnsiTheme="majorHAnsi" w:cstheme="majorHAnsi"/>
                  <w:sz w:val="22"/>
                  <w:szCs w:val="22"/>
                </w:rPr>
                <w:t>En</w:t>
              </w:r>
            </w:ins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142767" w14:textId="19471D9B" w:rsidR="00F66B47" w:rsidRPr="00B73023" w:rsidRDefault="00F66B47" w:rsidP="00F66B47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ins w:id="622" w:author="Author">
              <w:r>
                <w:rPr>
                  <w:rFonts w:asciiTheme="majorHAnsi" w:hAnsiTheme="majorHAnsi" w:cstheme="majorHAnsi"/>
                  <w:sz w:val="22"/>
                  <w:szCs w:val="22"/>
                </w:rPr>
                <w:t>GU</w:t>
              </w:r>
            </w:ins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38692C" w14:textId="4A66293C" w:rsidR="00F66B47" w:rsidRPr="00B73023" w:rsidRDefault="00F66B47" w:rsidP="00F66B47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ins w:id="623" w:author="Author">
              <w:r w:rsidRPr="00B73023">
                <w:rPr>
                  <w:rFonts w:asciiTheme="majorHAnsi" w:hAnsiTheme="majorHAnsi" w:cstheme="majorHAnsi"/>
                  <w:sz w:val="22"/>
                  <w:szCs w:val="22"/>
                </w:rPr>
                <w:t>CC Agent</w:t>
              </w:r>
            </w:ins>
          </w:p>
        </w:tc>
      </w:tr>
      <w:tr w:rsidR="008F24B6" w:rsidRPr="00B73023" w14:paraId="3DA8863E" w14:textId="77777777" w:rsidTr="008B5F37">
        <w:trPr>
          <w:trHeight w:val="343"/>
        </w:trPr>
        <w:tc>
          <w:tcPr>
            <w:tcW w:w="36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8556E1" w14:textId="77777777" w:rsidR="008F24B6" w:rsidRPr="00B73023" w:rsidRDefault="008F24B6" w:rsidP="00AE1A8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2B2E0" w14:textId="77777777" w:rsidR="008F24B6" w:rsidRPr="00B73023" w:rsidRDefault="008F24B6" w:rsidP="00AE1A8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7543F9" w14:textId="77777777" w:rsidR="008F24B6" w:rsidRPr="00B73023" w:rsidRDefault="008F24B6" w:rsidP="00AE1A8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D6006" w14:textId="77777777" w:rsidR="008F24B6" w:rsidRPr="00B73023" w:rsidRDefault="008F24B6" w:rsidP="00AE1A8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19CBB5" w14:textId="77777777" w:rsidR="008F24B6" w:rsidRPr="00B73023" w:rsidRDefault="008F24B6" w:rsidP="00AE1A8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69651A56" w14:textId="77777777" w:rsidR="00B96586" w:rsidRPr="00B73023" w:rsidRDefault="00B96586" w:rsidP="00B96586">
      <w:pPr>
        <w:pStyle w:val="Heading2"/>
        <w:ind w:left="794" w:firstLine="0"/>
        <w:contextualSpacing/>
        <w:rPr>
          <w:rFonts w:asciiTheme="minorHAnsi" w:hAnsiTheme="minorHAnsi" w:cstheme="minorHAnsi"/>
        </w:rPr>
      </w:pPr>
      <w:bookmarkStart w:id="624" w:name="_h4swuw6yb1ub" w:colFirst="0" w:colLast="0"/>
      <w:bookmarkStart w:id="625" w:name="_sietmpyqombr" w:colFirst="0" w:colLast="0"/>
      <w:bookmarkEnd w:id="624"/>
      <w:bookmarkEnd w:id="625"/>
    </w:p>
    <w:p w14:paraId="77A50E4F" w14:textId="15C2B34C" w:rsidR="008F24B6" w:rsidRPr="00B73023" w:rsidRDefault="00AD2106" w:rsidP="00744E02">
      <w:pPr>
        <w:pStyle w:val="Heading2"/>
        <w:numPr>
          <w:ilvl w:val="1"/>
          <w:numId w:val="1"/>
        </w:numPr>
        <w:ind w:left="794"/>
        <w:contextualSpacing/>
        <w:rPr>
          <w:rFonts w:asciiTheme="minorHAnsi" w:hAnsiTheme="minorHAnsi" w:cstheme="minorHAnsi"/>
        </w:rPr>
        <w:pPrChange w:id="626" w:author="Author">
          <w:pPr>
            <w:pStyle w:val="Heading2"/>
            <w:numPr>
              <w:ilvl w:val="1"/>
              <w:numId w:val="44"/>
            </w:numPr>
            <w:ind w:left="794"/>
            <w:contextualSpacing/>
          </w:pPr>
        </w:pPrChange>
      </w:pPr>
      <w:r w:rsidRPr="00B73023">
        <w:rPr>
          <w:rFonts w:asciiTheme="minorHAnsi" w:hAnsiTheme="minorHAnsi" w:cstheme="minorHAnsi"/>
        </w:rPr>
        <w:t xml:space="preserve"> </w:t>
      </w:r>
      <w:bookmarkStart w:id="627" w:name="_Toc19119845"/>
      <w:r w:rsidR="00200704" w:rsidRPr="00B73023">
        <w:rPr>
          <w:rFonts w:asciiTheme="minorHAnsi" w:hAnsiTheme="minorHAnsi" w:cstheme="minorHAnsi"/>
          <w:sz w:val="28"/>
        </w:rPr>
        <w:t>Roles Information</w:t>
      </w:r>
      <w:bookmarkEnd w:id="627"/>
    </w:p>
    <w:tbl>
      <w:tblPr>
        <w:tblStyle w:val="af9"/>
        <w:tblW w:w="10220" w:type="dxa"/>
        <w:tblInd w:w="118" w:type="dxa"/>
        <w:tblLayout w:type="fixed"/>
        <w:tblLook w:val="0400" w:firstRow="0" w:lastRow="0" w:firstColumn="0" w:lastColumn="0" w:noHBand="0" w:noVBand="1"/>
      </w:tblPr>
      <w:tblGrid>
        <w:gridCol w:w="1920"/>
        <w:gridCol w:w="1780"/>
        <w:gridCol w:w="1842"/>
        <w:gridCol w:w="1276"/>
        <w:gridCol w:w="1276"/>
        <w:gridCol w:w="2126"/>
      </w:tblGrid>
      <w:tr w:rsidR="00AE1A8D" w:rsidRPr="00B73023" w14:paraId="154ACECB" w14:textId="77777777" w:rsidTr="008B5F37">
        <w:trPr>
          <w:trHeight w:val="96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48BEEAFD" w14:textId="34726542" w:rsidR="00AE1A8D" w:rsidRPr="00B73023" w:rsidRDefault="00AE1A8D" w:rsidP="00AE1A8D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Reports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1222D2D4" w14:textId="44B709C0" w:rsidR="00AE1A8D" w:rsidRPr="00B73023" w:rsidRDefault="00AE1A8D" w:rsidP="00AE1A8D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Project Manager (</w:t>
            </w:r>
            <w:r w:rsidR="0039122E">
              <w:rPr>
                <w:rFonts w:asciiTheme="minorHAnsi" w:hAnsiTheme="minorHAnsi" w:cstheme="minorHAnsi"/>
                <w:b/>
                <w:color w:val="FFFFFF"/>
                <w:sz w:val="22"/>
              </w:rPr>
              <w:t>SL-</w:t>
            </w: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GU)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5CFED8AB" w14:textId="4AC65AAF" w:rsidR="00AE1A8D" w:rsidRPr="00B73023" w:rsidRDefault="0039122E" w:rsidP="00AE1A8D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CC Agent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37CB072A" w14:textId="3691C6D6" w:rsidR="00AE1A8D" w:rsidRPr="00B73023" w:rsidRDefault="0039122E" w:rsidP="00AE1A8D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2"/>
              </w:rPr>
              <w:t xml:space="preserve">Orange </w:t>
            </w:r>
            <w:r w:rsidR="00AE1A8D"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Manager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C00000"/>
            <w:vAlign w:val="center"/>
          </w:tcPr>
          <w:p w14:paraId="02DEB772" w14:textId="5857AB06" w:rsidR="00AE1A8D" w:rsidRPr="00B73023" w:rsidRDefault="00AE1A8D" w:rsidP="00AE1A8D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00000"/>
            <w:vAlign w:val="center"/>
          </w:tcPr>
          <w:p w14:paraId="35303415" w14:textId="1185E2BA" w:rsidR="00AE1A8D" w:rsidRPr="00B73023" w:rsidRDefault="00AE1A8D" w:rsidP="00AE1A8D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</w:p>
        </w:tc>
      </w:tr>
      <w:tr w:rsidR="00AE1A8D" w:rsidRPr="00B73023" w14:paraId="0E6BF16B" w14:textId="77777777" w:rsidTr="00AE1A8D">
        <w:trPr>
          <w:trHeight w:val="301"/>
        </w:trPr>
        <w:tc>
          <w:tcPr>
            <w:tcW w:w="3700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D9D9D9"/>
            <w:vAlign w:val="bottom"/>
          </w:tcPr>
          <w:p w14:paraId="71EBFEF6" w14:textId="6300864C" w:rsidR="00AE1A8D" w:rsidRPr="00B73023" w:rsidRDefault="00AE1A8D" w:rsidP="00AE1A8D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sz w:val="22"/>
              </w:rPr>
              <w:t>General</w:t>
            </w:r>
          </w:p>
        </w:tc>
        <w:tc>
          <w:tcPr>
            <w:tcW w:w="652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bottom"/>
          </w:tcPr>
          <w:p w14:paraId="05A10C92" w14:textId="77777777" w:rsidR="00AE1A8D" w:rsidRPr="00B73023" w:rsidRDefault="00AE1A8D" w:rsidP="00AE1A8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2B4D50" w:rsidRPr="00B73023" w14:paraId="3029D1D2" w14:textId="77777777" w:rsidTr="00AE1A8D">
        <w:trPr>
          <w:trHeight w:val="397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DA1A9" w14:textId="7DE6740A" w:rsidR="002B4D50" w:rsidRPr="00B73023" w:rsidRDefault="002B4D50" w:rsidP="002B4D50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Summary</w:t>
            </w:r>
          </w:p>
        </w:tc>
        <w:tc>
          <w:tcPr>
            <w:tcW w:w="1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FBF50" w14:textId="15738D81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17723137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9122E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☒</w:t>
                </w:r>
              </w:sdtContent>
            </w:sdt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1B2D03" w14:textId="10F0DC4D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1429934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ABAD6" w14:textId="5FC01A47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15110500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9122E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☒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CFE690D" w14:textId="513C6370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1840032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10F23D" w14:textId="4E2D93A0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6904996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</w:tr>
      <w:tr w:rsidR="002B4D50" w:rsidRPr="00B73023" w14:paraId="246F6266" w14:textId="77777777" w:rsidTr="00AE1A8D">
        <w:trPr>
          <w:trHeight w:val="397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B9467" w14:textId="0CFE9EF8" w:rsidR="002B4D50" w:rsidRPr="00B73023" w:rsidRDefault="002B4D50" w:rsidP="002B4D50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Daily</w:t>
            </w:r>
          </w:p>
        </w:tc>
        <w:tc>
          <w:tcPr>
            <w:tcW w:w="1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633FF4" w14:textId="10E4D699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11235088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9122E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☒</w:t>
                </w:r>
              </w:sdtContent>
            </w:sdt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9453D" w14:textId="35BEB737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763967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020794" w14:textId="13DAE995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9038796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9122E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☒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E9B17A" w14:textId="79BC2059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858317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4A60C6" w14:textId="4F2D50BF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1687097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</w:tr>
      <w:tr w:rsidR="002B4D50" w:rsidRPr="00B73023" w14:paraId="76174188" w14:textId="77777777" w:rsidTr="00AE1A8D">
        <w:trPr>
          <w:trHeight w:val="397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2C3A7" w14:textId="1F2542F9" w:rsidR="002B4D50" w:rsidRPr="00B73023" w:rsidRDefault="002B4D50" w:rsidP="002B4D50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Hourly</w:t>
            </w:r>
          </w:p>
        </w:tc>
        <w:tc>
          <w:tcPr>
            <w:tcW w:w="1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EAE0E" w14:textId="23F78CF0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5056791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9122E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☒</w:t>
                </w:r>
              </w:sdtContent>
            </w:sdt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084879" w14:textId="78BB4107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2076031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10753" w14:textId="4C2983B2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4219278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9122E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☒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12CBED" w14:textId="2B21A161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1827266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261598" w14:textId="3A350415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1458482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</w:tr>
      <w:tr w:rsidR="002B4D50" w:rsidRPr="00B73023" w14:paraId="0BEB9234" w14:textId="77777777" w:rsidTr="00AE1A8D">
        <w:trPr>
          <w:trHeight w:val="397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2AF46" w14:textId="73870ABE" w:rsidR="002B4D50" w:rsidRPr="00B73023" w:rsidRDefault="002B4D50" w:rsidP="002B4D50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Survival</w:t>
            </w:r>
          </w:p>
        </w:tc>
        <w:tc>
          <w:tcPr>
            <w:tcW w:w="1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39EC06" w14:textId="2B4FBC55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12275741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9122E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☒</w:t>
                </w:r>
              </w:sdtContent>
            </w:sdt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20987E" w14:textId="267D2ED1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526489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6EC6B" w14:textId="2985E58E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219131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628AC1F" w14:textId="3EC96B66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1515991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6006A3" w14:textId="2B57F043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398986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</w:tr>
      <w:tr w:rsidR="002B4D50" w:rsidRPr="00B73023" w14:paraId="23BAD2B3" w14:textId="77777777" w:rsidTr="00AE1A8D">
        <w:trPr>
          <w:trHeight w:val="397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6BDEF" w14:textId="1EB41562" w:rsidR="002B4D50" w:rsidRPr="00B73023" w:rsidRDefault="002B4D50" w:rsidP="002B4D50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Promo Efficiency Report</w:t>
            </w:r>
          </w:p>
        </w:tc>
        <w:tc>
          <w:tcPr>
            <w:tcW w:w="1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549973" w14:textId="62160A69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12073334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9122E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☒</w:t>
                </w:r>
              </w:sdtContent>
            </w:sdt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8FB256" w14:textId="42960241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704456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953C0" w14:textId="4F84934F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1483458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2CEC3AB" w14:textId="675ABB9E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856617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354591" w14:textId="5422C7E1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397873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</w:tr>
      <w:tr w:rsidR="002B4D50" w:rsidRPr="00B73023" w14:paraId="7982D145" w14:textId="77777777" w:rsidTr="00AE1A8D">
        <w:trPr>
          <w:trHeight w:val="397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BBB07" w14:textId="7DA51BE7" w:rsidR="002B4D50" w:rsidRPr="00B73023" w:rsidRDefault="002B4D50" w:rsidP="002B4D50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Executive summary report</w:t>
            </w:r>
          </w:p>
        </w:tc>
        <w:tc>
          <w:tcPr>
            <w:tcW w:w="1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31DCCA" w14:textId="76649689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8822914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9122E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☒</w:t>
                </w:r>
              </w:sdtContent>
            </w:sdt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F02154" w14:textId="4927AA2A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490998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3B553B" w14:textId="332F6AB4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14230983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A417760" w14:textId="0F44483A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1288306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8D7309" w14:textId="12FB0C8D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2004856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</w:tr>
      <w:tr w:rsidR="00AE1A8D" w:rsidRPr="00B73023" w14:paraId="075F5AB3" w14:textId="77777777" w:rsidTr="00AE1A8D">
        <w:trPr>
          <w:trHeight w:val="397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1AA362A0" w14:textId="422C5BD0" w:rsidR="00AE1A8D" w:rsidRPr="00B73023" w:rsidRDefault="00AE1A8D" w:rsidP="00AE1A8D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sz w:val="22"/>
              </w:rPr>
              <w:t>Analysis</w:t>
            </w:r>
          </w:p>
        </w:tc>
        <w:tc>
          <w:tcPr>
            <w:tcW w:w="178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312ADF69" w14:textId="62FE3277" w:rsidR="00AE1A8D" w:rsidRPr="00B73023" w:rsidRDefault="00AE1A8D" w:rsidP="00AE1A8D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54C98893" w14:textId="77777777" w:rsidR="00AE1A8D" w:rsidRPr="00B73023" w:rsidRDefault="00AE1A8D" w:rsidP="00AE1A8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5289498A" w14:textId="37358CF2" w:rsidR="00AE1A8D" w:rsidRPr="00B73023" w:rsidRDefault="00AE1A8D" w:rsidP="00AE1A8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77D720AD" w14:textId="1C6CF9C1" w:rsidR="00AE1A8D" w:rsidRPr="00B73023" w:rsidRDefault="00AE1A8D" w:rsidP="00AE1A8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30D7C1F" w14:textId="77777777" w:rsidR="00AE1A8D" w:rsidRPr="00B73023" w:rsidRDefault="00AE1A8D" w:rsidP="00AE1A8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2B4D50" w:rsidRPr="00B73023" w14:paraId="6E9E2A35" w14:textId="77777777" w:rsidTr="00AE1A8D">
        <w:trPr>
          <w:trHeight w:val="397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85BAB" w14:textId="3ACB0DCF" w:rsidR="002B4D50" w:rsidRPr="00B73023" w:rsidRDefault="002B4D50" w:rsidP="002B4D50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Revenue Distribution</w:t>
            </w:r>
          </w:p>
        </w:tc>
        <w:tc>
          <w:tcPr>
            <w:tcW w:w="1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2749A9" w14:textId="66EDF59B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13263303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9122E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☒</w:t>
                </w:r>
              </w:sdtContent>
            </w:sdt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41C0EC" w14:textId="32F12E03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11882841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2E033" w14:textId="2ABEA283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16359185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9122E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☒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CAFBC6D" w14:textId="2656A1EB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1706622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DC6868" w14:textId="49ED1691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870606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</w:tr>
      <w:tr w:rsidR="00AE1A8D" w:rsidRPr="00B73023" w14:paraId="73BDF646" w14:textId="77777777" w:rsidTr="00AE1A8D">
        <w:trPr>
          <w:trHeight w:val="397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258EB275" w14:textId="1ADD9079" w:rsidR="00AE1A8D" w:rsidRPr="00B73023" w:rsidRDefault="00AE1A8D" w:rsidP="00AE1A8D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sz w:val="22"/>
              </w:rPr>
              <w:t>Campaign Management</w:t>
            </w:r>
          </w:p>
        </w:tc>
        <w:tc>
          <w:tcPr>
            <w:tcW w:w="178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44C61795" w14:textId="3AA4E00D" w:rsidR="00AE1A8D" w:rsidRPr="00B73023" w:rsidRDefault="00AE1A8D" w:rsidP="00AE1A8D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7E83915B" w14:textId="1BB632CA" w:rsidR="00AE1A8D" w:rsidRPr="00B73023" w:rsidRDefault="00AE1A8D" w:rsidP="00AE1A8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186C5549" w14:textId="37C72269" w:rsidR="00AE1A8D" w:rsidRPr="00B73023" w:rsidRDefault="00AE1A8D" w:rsidP="00AE1A8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0F108380" w14:textId="6D7FE45E" w:rsidR="00AE1A8D" w:rsidRPr="00B73023" w:rsidRDefault="00AE1A8D" w:rsidP="00AE1A8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7917EE6" w14:textId="77777777" w:rsidR="00AE1A8D" w:rsidRPr="00B73023" w:rsidRDefault="00AE1A8D" w:rsidP="00AE1A8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2B4D50" w:rsidRPr="00B73023" w14:paraId="0E0D7CB6" w14:textId="77777777" w:rsidTr="00AE1A8D">
        <w:trPr>
          <w:trHeight w:val="397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A6D2A" w14:textId="40FC365E" w:rsidR="002B4D50" w:rsidRPr="00B73023" w:rsidRDefault="002B4D50" w:rsidP="002B4D50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lastRenderedPageBreak/>
              <w:t>Promo Messages</w:t>
            </w:r>
          </w:p>
        </w:tc>
        <w:tc>
          <w:tcPr>
            <w:tcW w:w="1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9DC886" w14:textId="129504F6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11916528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9122E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☒</w:t>
                </w:r>
              </w:sdtContent>
            </w:sdt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22A881" w14:textId="0389B0EC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630482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A71EF3" w14:textId="5E4FACF1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382453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F5B320F" w14:textId="72B7D965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1505172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9C44F0" w14:textId="53F0F5BC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993150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</w:tr>
      <w:tr w:rsidR="002B4D50" w:rsidRPr="00B73023" w14:paraId="4824CEAD" w14:textId="77777777" w:rsidTr="00AE1A8D">
        <w:trPr>
          <w:trHeight w:val="397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F60BB" w14:textId="26BE87C5" w:rsidR="002B4D50" w:rsidRPr="00B73023" w:rsidRDefault="002B4D50" w:rsidP="002B4D50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Promo Schedule</w:t>
            </w:r>
          </w:p>
        </w:tc>
        <w:tc>
          <w:tcPr>
            <w:tcW w:w="1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761D92" w14:textId="71206601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13274730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9122E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☒</w:t>
                </w:r>
              </w:sdtContent>
            </w:sdt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594081" w14:textId="02EF45D2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1041709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0C863B" w14:textId="3B1A0150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382486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6865887" w14:textId="0ACA673A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189076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FF1DBE" w14:textId="6EB415E7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1093850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</w:tr>
      <w:tr w:rsidR="002B4D50" w:rsidRPr="00B73023" w14:paraId="619CF5CB" w14:textId="77777777" w:rsidTr="00AE1A8D">
        <w:trPr>
          <w:trHeight w:val="397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E461C" w14:textId="766B5F50" w:rsidR="002B4D50" w:rsidRPr="00B73023" w:rsidRDefault="002B4D50" w:rsidP="002B4D50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Bulk Messages</w:t>
            </w:r>
          </w:p>
        </w:tc>
        <w:tc>
          <w:tcPr>
            <w:tcW w:w="1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995B8" w14:textId="3A11F302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7509313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9122E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☒</w:t>
                </w:r>
              </w:sdtContent>
            </w:sdt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9189A3" w14:textId="5A5E485B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640040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A0B3A" w14:textId="78D29B76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1402870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E6DA82E" w14:textId="02A3593B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91138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D9CD11" w14:textId="55CC8E82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1862626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</w:tr>
      <w:tr w:rsidR="00AE1A8D" w:rsidRPr="00B73023" w14:paraId="27768180" w14:textId="77777777" w:rsidTr="00AE1A8D">
        <w:trPr>
          <w:trHeight w:val="397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0028E6AC" w14:textId="10347C99" w:rsidR="00AE1A8D" w:rsidRPr="00B73023" w:rsidRDefault="00AE1A8D" w:rsidP="00AE1A8D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sz w:val="22"/>
              </w:rPr>
              <w:t>Call Center</w:t>
            </w:r>
          </w:p>
        </w:tc>
        <w:tc>
          <w:tcPr>
            <w:tcW w:w="178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5D8E46E2" w14:textId="3F93A751" w:rsidR="00AE1A8D" w:rsidRPr="00B73023" w:rsidRDefault="00AE1A8D" w:rsidP="00AE1A8D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364239A6" w14:textId="5E68DC43" w:rsidR="00AE1A8D" w:rsidRPr="00B73023" w:rsidRDefault="00AE1A8D" w:rsidP="00AE1A8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25AA5E36" w14:textId="77D6E8C1" w:rsidR="00AE1A8D" w:rsidRPr="00B73023" w:rsidRDefault="00AE1A8D" w:rsidP="00AE1A8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13ED0D58" w14:textId="0AAC1BF8" w:rsidR="00AE1A8D" w:rsidRPr="00B73023" w:rsidRDefault="00AE1A8D" w:rsidP="00AE1A8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825A6A3" w14:textId="77777777" w:rsidR="00AE1A8D" w:rsidRPr="00B73023" w:rsidRDefault="00AE1A8D" w:rsidP="00AE1A8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2B4D50" w:rsidRPr="00B73023" w14:paraId="69E77830" w14:textId="77777777" w:rsidTr="00AE1A8D">
        <w:trPr>
          <w:trHeight w:val="397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618E1" w14:textId="489CA8DD" w:rsidR="002B4D50" w:rsidRPr="00B73023" w:rsidRDefault="002B4D50" w:rsidP="002B4D50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User dialogue</w:t>
            </w:r>
          </w:p>
        </w:tc>
        <w:tc>
          <w:tcPr>
            <w:tcW w:w="1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52CD84" w14:textId="09E0C746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15261425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9122E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☒</w:t>
                </w:r>
              </w:sdtContent>
            </w:sdt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A2F567" w14:textId="3096B866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8782883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9122E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☒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D4FF3" w14:textId="3F87EB43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15410913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9122E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☒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E10DE5" w14:textId="2A1717C4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674889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DEE442" w14:textId="7ACFAB84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1365053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</w:tr>
      <w:tr w:rsidR="002B4D50" w:rsidRPr="00B73023" w14:paraId="49D6AAA9" w14:textId="77777777" w:rsidTr="00AE1A8D">
        <w:trPr>
          <w:trHeight w:val="397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C4C66" w14:textId="3D06F15D" w:rsidR="002B4D50" w:rsidRPr="00B73023" w:rsidRDefault="002B4D50" w:rsidP="002B4D50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Change Language</w:t>
            </w:r>
          </w:p>
        </w:tc>
        <w:tc>
          <w:tcPr>
            <w:tcW w:w="1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B43E11" w14:textId="1287B4EB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12563186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9122E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☒</w:t>
                </w:r>
              </w:sdtContent>
            </w:sdt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BDF47B" w14:textId="149D0A00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10262538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9122E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☒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8F883" w14:textId="663C4458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11350284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9122E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☒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428DA9" w14:textId="044E5B58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1019355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415E97" w14:textId="58C4181F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677194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</w:tr>
      <w:tr w:rsidR="002B4D50" w:rsidRPr="00B73023" w14:paraId="78E477EE" w14:textId="77777777" w:rsidTr="00AE1A8D">
        <w:trPr>
          <w:trHeight w:val="397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27CD6" w14:textId="4E6656C6" w:rsidR="002B4D50" w:rsidRPr="00B73023" w:rsidRDefault="002B4D50" w:rsidP="002B4D50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Exclude from Bulk</w:t>
            </w:r>
          </w:p>
        </w:tc>
        <w:tc>
          <w:tcPr>
            <w:tcW w:w="1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DED23" w14:textId="2498C047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6824434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9122E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☒</w:t>
                </w:r>
              </w:sdtContent>
            </w:sdt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F2616" w14:textId="6C33F97D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14743652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9122E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☒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51A0B" w14:textId="2D562719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20563529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9122E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☒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405022B" w14:textId="51D903D8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1728872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31144B" w14:textId="5421513D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1458530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</w:tr>
      <w:tr w:rsidR="002B4D50" w:rsidRPr="00B73023" w14:paraId="02B1F070" w14:textId="77777777" w:rsidTr="00AE1A8D">
        <w:trPr>
          <w:trHeight w:val="397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317EF" w14:textId="471BC98A" w:rsidR="002B4D50" w:rsidRPr="00B73023" w:rsidRDefault="002B4D50" w:rsidP="002B4D50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Exclude from Teasers</w:t>
            </w:r>
          </w:p>
        </w:tc>
        <w:tc>
          <w:tcPr>
            <w:tcW w:w="1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D9DADF" w14:textId="2C9A7330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16275371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9122E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☒</w:t>
                </w:r>
              </w:sdtContent>
            </w:sdt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AE8F21" w14:textId="4FECCF15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16217976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9122E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☒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5B10B" w14:textId="42BCACB4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1225398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9122E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☒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55B47C" w14:textId="1986A3CA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12537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F9C972" w14:textId="32475984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726605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</w:tr>
      <w:tr w:rsidR="002B4D50" w:rsidRPr="00B73023" w14:paraId="2A1BE92B" w14:textId="77777777" w:rsidTr="00AE1A8D">
        <w:trPr>
          <w:trHeight w:val="397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925BF" w14:textId="100F8449" w:rsidR="002B4D50" w:rsidRPr="00B73023" w:rsidRDefault="002B4D50" w:rsidP="002B4D50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Exclude from Contest</w:t>
            </w:r>
          </w:p>
        </w:tc>
        <w:tc>
          <w:tcPr>
            <w:tcW w:w="1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199E1" w14:textId="3FCBB1E7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12635978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9122E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☒</w:t>
                </w:r>
              </w:sdtContent>
            </w:sdt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59387C" w14:textId="3D27DC68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17817169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9122E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☒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8E59C" w14:textId="0A7E84FE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14979492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9122E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☒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EED4F1D" w14:textId="16C868F0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1605650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00E347" w14:textId="155CC5B7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1301500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</w:tr>
      <w:tr w:rsidR="002B4D50" w:rsidRPr="00B73023" w14:paraId="2014B470" w14:textId="77777777" w:rsidTr="00AE1A8D">
        <w:trPr>
          <w:trHeight w:val="397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39952" w14:textId="3E528D22" w:rsidR="002B4D50" w:rsidRPr="00B73023" w:rsidRDefault="002B4D50" w:rsidP="002B4D50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Exclude from All Prizes</w:t>
            </w:r>
          </w:p>
        </w:tc>
        <w:tc>
          <w:tcPr>
            <w:tcW w:w="1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CF050" w14:textId="0E009FE9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15799401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9122E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☒</w:t>
                </w:r>
              </w:sdtContent>
            </w:sdt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2BF0CC" w14:textId="799DD5F6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21433055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9122E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☒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1A3BE" w14:textId="2A2EC76A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1089382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9122E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☒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B37D7F" w14:textId="711627D0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2115399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E26A4D" w14:textId="58426A94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2002956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</w:tr>
      <w:tr w:rsidR="002B4D50" w:rsidRPr="00B73023" w14:paraId="173BD3C6" w14:textId="77777777" w:rsidTr="00AE1A8D">
        <w:trPr>
          <w:trHeight w:val="397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53A21" w14:textId="7FFD160F" w:rsidR="002B4D50" w:rsidRPr="00B73023" w:rsidRDefault="002B4D50" w:rsidP="002B4D50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Add User Points</w:t>
            </w:r>
          </w:p>
        </w:tc>
        <w:tc>
          <w:tcPr>
            <w:tcW w:w="1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5AE376" w14:textId="242FD73A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8223178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9122E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☒</w:t>
                </w:r>
              </w:sdtContent>
            </w:sdt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D4F73E" w14:textId="11C3ED5D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1366792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1DC309" w14:textId="1C7ED46A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1388633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BD03557" w14:textId="02BEDE60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986158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9B3B3A" w14:textId="659558C9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1462847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</w:tr>
      <w:tr w:rsidR="00AE1A8D" w:rsidRPr="00B73023" w14:paraId="758C711F" w14:textId="77777777" w:rsidTr="00AE1A8D">
        <w:trPr>
          <w:trHeight w:val="397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374977E4" w14:textId="2B442CF2" w:rsidR="00AE1A8D" w:rsidRPr="00B73023" w:rsidRDefault="00AE1A8D" w:rsidP="00AE1A8D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sz w:val="22"/>
              </w:rPr>
              <w:t>Winners</w:t>
            </w:r>
          </w:p>
        </w:tc>
        <w:tc>
          <w:tcPr>
            <w:tcW w:w="178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6D381324" w14:textId="2DD6521B" w:rsidR="00AE1A8D" w:rsidRPr="00B73023" w:rsidRDefault="00AE1A8D" w:rsidP="00AE1A8D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1B433F78" w14:textId="77777777" w:rsidR="00AE1A8D" w:rsidRPr="00B73023" w:rsidRDefault="00AE1A8D" w:rsidP="00AE1A8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7DE6ADF0" w14:textId="77777777" w:rsidR="00AE1A8D" w:rsidRPr="00B73023" w:rsidRDefault="00AE1A8D" w:rsidP="00AE1A8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15ABDE1B" w14:textId="07B9A348" w:rsidR="00AE1A8D" w:rsidRPr="00B73023" w:rsidRDefault="00AE1A8D" w:rsidP="00AE1A8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D74667B" w14:textId="77777777" w:rsidR="00AE1A8D" w:rsidRPr="00B73023" w:rsidRDefault="00AE1A8D" w:rsidP="00AE1A8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2B4D50" w:rsidRPr="00B73023" w14:paraId="2DA62F59" w14:textId="77777777" w:rsidTr="00AE1A8D">
        <w:trPr>
          <w:trHeight w:val="397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EFEC0" w14:textId="717CFE2D" w:rsidR="002B4D50" w:rsidRPr="00B73023" w:rsidRDefault="002B4D50" w:rsidP="002B4D50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Winners Weekly</w:t>
            </w:r>
          </w:p>
        </w:tc>
        <w:tc>
          <w:tcPr>
            <w:tcW w:w="1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C9698" w14:textId="43D8E638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20046220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9122E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☒</w:t>
                </w:r>
              </w:sdtContent>
            </w:sdt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8A0116" w14:textId="5AE164C5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1931267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5887DA" w14:textId="07B56C4E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8695381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9122E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☒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8608E62" w14:textId="23A4389D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985977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433DCA" w14:textId="5EB97D60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1125856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</w:tr>
      <w:tr w:rsidR="002B4D50" w:rsidRPr="00B73023" w14:paraId="0E723289" w14:textId="77777777" w:rsidTr="00AE1A8D">
        <w:trPr>
          <w:trHeight w:val="397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5F255" w14:textId="63300260" w:rsidR="002B4D50" w:rsidRPr="00B73023" w:rsidRDefault="002B4D50" w:rsidP="002B4D50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Winners Monthly</w:t>
            </w:r>
          </w:p>
        </w:tc>
        <w:tc>
          <w:tcPr>
            <w:tcW w:w="1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732F50" w14:textId="1B8FA7F0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6184186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9122E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☒</w:t>
                </w:r>
              </w:sdtContent>
            </w:sdt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EB02ED" w14:textId="7415397E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1870908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C2966" w14:textId="1C9440C0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1331498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9122E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☒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F2CE5BA" w14:textId="39A7F40B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1223096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75E8D5" w14:textId="6506496E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901448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</w:tr>
      <w:tr w:rsidR="002B4D50" w:rsidRPr="00B73023" w14:paraId="28A3CDC7" w14:textId="77777777" w:rsidTr="00AE1A8D">
        <w:trPr>
          <w:trHeight w:val="397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55A84" w14:textId="43D80ACB" w:rsidR="002B4D50" w:rsidRPr="00B73023" w:rsidRDefault="002B4D50" w:rsidP="002B4D50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Download Participants’ lists</w:t>
            </w:r>
          </w:p>
        </w:tc>
        <w:tc>
          <w:tcPr>
            <w:tcW w:w="1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5972D" w14:textId="0047AAE2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20857473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9122E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☒</w:t>
                </w:r>
              </w:sdtContent>
            </w:sdt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A57942" w14:textId="40AE8082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433559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99FA3" w14:textId="1C6B1D50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10331092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9122E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☒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3DDEEB4" w14:textId="3485E515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871730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1B5BF7" w14:textId="36C842FA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2131240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</w:tr>
      <w:tr w:rsidR="00AE1A8D" w:rsidRPr="00B73023" w14:paraId="79954305" w14:textId="77777777" w:rsidTr="00AE1A8D">
        <w:trPr>
          <w:trHeight w:val="397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5CA1285A" w14:textId="5222F97E" w:rsidR="00AE1A8D" w:rsidRPr="00B73023" w:rsidRDefault="00AE1A8D" w:rsidP="00AE1A8D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sz w:val="22"/>
              </w:rPr>
              <w:t>Upload</w:t>
            </w:r>
          </w:p>
        </w:tc>
        <w:tc>
          <w:tcPr>
            <w:tcW w:w="178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2F1A03DD" w14:textId="0AB6E378" w:rsidR="00AE1A8D" w:rsidRPr="00B73023" w:rsidRDefault="00AE1A8D" w:rsidP="00AE1A8D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14131472" w14:textId="77B9BEBF" w:rsidR="00AE1A8D" w:rsidRPr="00B73023" w:rsidRDefault="00AE1A8D" w:rsidP="00AE1A8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3B04271E" w14:textId="2BD78B11" w:rsidR="00AE1A8D" w:rsidRPr="00B73023" w:rsidRDefault="00AE1A8D" w:rsidP="00AE1A8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295D6B3D" w14:textId="06FED163" w:rsidR="00AE1A8D" w:rsidRPr="00B73023" w:rsidRDefault="00AE1A8D" w:rsidP="00AE1A8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FE7C59E" w14:textId="77777777" w:rsidR="00AE1A8D" w:rsidRPr="00B73023" w:rsidRDefault="00AE1A8D" w:rsidP="00AE1A8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2B4D50" w:rsidRPr="00B73023" w14:paraId="04C73BDC" w14:textId="77777777" w:rsidTr="00AE1A8D">
        <w:trPr>
          <w:trHeight w:val="397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C7290" w14:textId="22CA3842" w:rsidR="002B4D50" w:rsidRPr="00B73023" w:rsidRDefault="002B4D50" w:rsidP="002B4D50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Files Uploaded</w:t>
            </w:r>
          </w:p>
        </w:tc>
        <w:tc>
          <w:tcPr>
            <w:tcW w:w="1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390422" w14:textId="59A53A18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1618054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9122E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☒</w:t>
                </w:r>
              </w:sdtContent>
            </w:sdt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08D28" w14:textId="22A83D4E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357858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13F44C" w14:textId="03CBCBD8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1144658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8FED5C" w14:textId="119872D6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134790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91D5E3" w14:textId="0CD0CDBB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130683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</w:tr>
      <w:tr w:rsidR="002B4D50" w:rsidRPr="00B73023" w14:paraId="74830FC1" w14:textId="77777777" w:rsidTr="00AE1A8D">
        <w:trPr>
          <w:trHeight w:val="397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F5152A3" w14:textId="42DCFB84" w:rsidR="002B4D50" w:rsidRPr="00B73023" w:rsidRDefault="002B4D50" w:rsidP="002B4D50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Messages Uploaded</w:t>
            </w:r>
          </w:p>
        </w:tc>
        <w:tc>
          <w:tcPr>
            <w:tcW w:w="17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502AF4" w14:textId="098DC5D8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16275899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9122E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☒</w:t>
                </w:r>
              </w:sdtContent>
            </w:sdt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CD026" w14:textId="0D622B56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1424454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19FECC" w14:textId="063F00E1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1635790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150AC67" w14:textId="4686AF58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-1799207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  <w:tc>
          <w:tcPr>
            <w:tcW w:w="2126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F2D284" w14:textId="58E47775" w:rsidR="002B4D50" w:rsidRPr="00B73023" w:rsidRDefault="00D11AC0" w:rsidP="002B4D5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sdt>
              <w:sdtPr>
                <w:rPr>
                  <w:rFonts w:asciiTheme="majorHAnsi" w:hAnsiTheme="majorHAnsi" w:cstheme="majorHAnsi"/>
                  <w:szCs w:val="22"/>
                  <w:lang w:val="el-GR"/>
                </w:rPr>
                <w:id w:val="1588810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D50">
                  <w:rPr>
                    <w:rFonts w:ascii="MS Gothic" w:eastAsia="MS Gothic" w:hAnsi="MS Gothic" w:cstheme="majorHAnsi" w:hint="eastAsia"/>
                    <w:szCs w:val="22"/>
                    <w:lang w:val="el-GR"/>
                  </w:rPr>
                  <w:t>☐</w:t>
                </w:r>
              </w:sdtContent>
            </w:sdt>
          </w:p>
        </w:tc>
      </w:tr>
    </w:tbl>
    <w:p w14:paraId="63005E6A" w14:textId="08955916" w:rsidR="008F24B6" w:rsidRDefault="008F24B6" w:rsidP="00A21C02">
      <w:pPr>
        <w:rPr>
          <w:rFonts w:asciiTheme="minorHAnsi" w:hAnsiTheme="minorHAnsi" w:cstheme="minorHAnsi"/>
        </w:rPr>
      </w:pPr>
    </w:p>
    <w:p w14:paraId="11433088" w14:textId="77777777" w:rsidR="00961722" w:rsidRDefault="00961722" w:rsidP="00A21C02">
      <w:pPr>
        <w:rPr>
          <w:rFonts w:asciiTheme="minorHAnsi" w:hAnsiTheme="minorHAnsi" w:cstheme="minorHAnsi"/>
        </w:rPr>
      </w:pPr>
    </w:p>
    <w:p w14:paraId="59A99C55" w14:textId="77777777" w:rsidR="00961722" w:rsidRDefault="00961722" w:rsidP="00A21C02">
      <w:pPr>
        <w:rPr>
          <w:rFonts w:asciiTheme="minorHAnsi" w:hAnsiTheme="minorHAnsi" w:cstheme="minorHAnsi"/>
        </w:rPr>
      </w:pPr>
    </w:p>
    <w:p w14:paraId="5ADF5B4B" w14:textId="77777777" w:rsidR="00961722" w:rsidRDefault="00961722" w:rsidP="00A21C02">
      <w:pPr>
        <w:rPr>
          <w:rFonts w:asciiTheme="minorHAnsi" w:hAnsiTheme="minorHAnsi" w:cstheme="minorHAnsi"/>
        </w:rPr>
      </w:pPr>
    </w:p>
    <w:p w14:paraId="45BE3419" w14:textId="77777777" w:rsidR="00961722" w:rsidRDefault="00961722" w:rsidP="00A21C02">
      <w:pPr>
        <w:rPr>
          <w:rFonts w:asciiTheme="minorHAnsi" w:hAnsiTheme="minorHAnsi" w:cstheme="minorHAnsi"/>
        </w:rPr>
      </w:pPr>
    </w:p>
    <w:p w14:paraId="2CE1737B" w14:textId="77777777" w:rsidR="00961722" w:rsidRDefault="00961722" w:rsidP="00A21C02">
      <w:pPr>
        <w:rPr>
          <w:rFonts w:asciiTheme="minorHAnsi" w:hAnsiTheme="minorHAnsi" w:cstheme="minorHAnsi"/>
        </w:rPr>
      </w:pPr>
    </w:p>
    <w:p w14:paraId="60180BB3" w14:textId="77777777" w:rsidR="00961722" w:rsidRDefault="00961722" w:rsidP="00A21C02">
      <w:pPr>
        <w:rPr>
          <w:rFonts w:asciiTheme="minorHAnsi" w:hAnsiTheme="minorHAnsi" w:cstheme="minorHAnsi"/>
        </w:rPr>
      </w:pPr>
    </w:p>
    <w:p w14:paraId="1585BFF3" w14:textId="77777777" w:rsidR="00961722" w:rsidRDefault="00961722" w:rsidP="00A21C02">
      <w:pPr>
        <w:rPr>
          <w:rFonts w:asciiTheme="minorHAnsi" w:hAnsiTheme="minorHAnsi" w:cstheme="minorHAnsi"/>
        </w:rPr>
      </w:pPr>
    </w:p>
    <w:p w14:paraId="472192A9" w14:textId="77777777" w:rsidR="00961722" w:rsidRDefault="00961722" w:rsidP="00A21C02">
      <w:pPr>
        <w:rPr>
          <w:rFonts w:asciiTheme="minorHAnsi" w:hAnsiTheme="minorHAnsi" w:cstheme="minorHAnsi"/>
        </w:rPr>
      </w:pPr>
    </w:p>
    <w:p w14:paraId="6E043EE0" w14:textId="77777777" w:rsidR="00961722" w:rsidRDefault="00961722" w:rsidP="00A21C02">
      <w:pPr>
        <w:rPr>
          <w:rFonts w:asciiTheme="minorHAnsi" w:hAnsiTheme="minorHAnsi" w:cstheme="minorHAnsi"/>
        </w:rPr>
      </w:pPr>
    </w:p>
    <w:p w14:paraId="33ECFD47" w14:textId="77777777" w:rsidR="00961722" w:rsidRDefault="00961722" w:rsidP="00A21C02">
      <w:pPr>
        <w:rPr>
          <w:rFonts w:asciiTheme="minorHAnsi" w:hAnsiTheme="minorHAnsi" w:cstheme="minorHAnsi"/>
        </w:rPr>
      </w:pPr>
    </w:p>
    <w:p w14:paraId="25BD67D5" w14:textId="77777777" w:rsidR="00961722" w:rsidRDefault="00961722" w:rsidP="00A21C02">
      <w:pPr>
        <w:rPr>
          <w:rFonts w:asciiTheme="minorHAnsi" w:hAnsiTheme="minorHAnsi" w:cstheme="minorHAnsi"/>
        </w:rPr>
      </w:pPr>
    </w:p>
    <w:p w14:paraId="6E452474" w14:textId="77777777" w:rsidR="00961722" w:rsidRDefault="00961722" w:rsidP="00A21C02">
      <w:pPr>
        <w:rPr>
          <w:rFonts w:asciiTheme="minorHAnsi" w:hAnsiTheme="minorHAnsi" w:cstheme="minorHAnsi"/>
        </w:rPr>
      </w:pPr>
    </w:p>
    <w:p w14:paraId="6D945A51" w14:textId="77777777" w:rsidR="00961722" w:rsidRDefault="00961722" w:rsidP="00A21C02">
      <w:pPr>
        <w:rPr>
          <w:rFonts w:asciiTheme="minorHAnsi" w:hAnsiTheme="minorHAnsi" w:cstheme="minorHAnsi"/>
        </w:rPr>
      </w:pPr>
    </w:p>
    <w:p w14:paraId="6F59D015" w14:textId="77777777" w:rsidR="00961722" w:rsidRDefault="00961722" w:rsidP="00A21C02">
      <w:pPr>
        <w:rPr>
          <w:rFonts w:asciiTheme="minorHAnsi" w:hAnsiTheme="minorHAnsi" w:cstheme="minorHAnsi"/>
        </w:rPr>
      </w:pPr>
    </w:p>
    <w:p w14:paraId="63909CCE" w14:textId="77777777" w:rsidR="00961722" w:rsidRPr="00B73023" w:rsidRDefault="00961722" w:rsidP="00A21C02">
      <w:pPr>
        <w:rPr>
          <w:rFonts w:asciiTheme="minorHAnsi" w:hAnsiTheme="minorHAnsi" w:cstheme="minorHAnsi"/>
        </w:rPr>
      </w:pPr>
    </w:p>
    <w:p w14:paraId="62CCE4B6" w14:textId="71F0529C" w:rsidR="00766578" w:rsidRPr="00B73023" w:rsidRDefault="00535399" w:rsidP="00744E02">
      <w:pPr>
        <w:pStyle w:val="Heading1"/>
        <w:numPr>
          <w:ilvl w:val="0"/>
          <w:numId w:val="1"/>
        </w:numPr>
        <w:rPr>
          <w:rFonts w:asciiTheme="minorHAnsi" w:hAnsiTheme="minorHAnsi" w:cstheme="minorHAnsi"/>
        </w:rPr>
        <w:pPrChange w:id="628" w:author="Author">
          <w:pPr>
            <w:pStyle w:val="Heading1"/>
            <w:numPr>
              <w:numId w:val="44"/>
            </w:numPr>
            <w:ind w:hanging="360"/>
          </w:pPr>
        </w:pPrChange>
      </w:pPr>
      <w:bookmarkStart w:id="629" w:name="_Toc19119846"/>
      <w:r>
        <w:rPr>
          <w:rFonts w:asciiTheme="minorHAnsi" w:hAnsiTheme="minorHAnsi" w:cstheme="minorHAnsi"/>
          <w:sz w:val="32"/>
        </w:rPr>
        <w:lastRenderedPageBreak/>
        <w:t>“Swipe &amp; Win” Rewarding p</w:t>
      </w:r>
      <w:r w:rsidR="0039122E">
        <w:rPr>
          <w:rFonts w:asciiTheme="minorHAnsi" w:hAnsiTheme="minorHAnsi" w:cstheme="minorHAnsi"/>
          <w:sz w:val="32"/>
        </w:rPr>
        <w:t>oints scheme</w:t>
      </w:r>
      <w:bookmarkEnd w:id="629"/>
    </w:p>
    <w:p w14:paraId="57957BB8" w14:textId="316FD4DC" w:rsidR="00766578" w:rsidRPr="00B73023" w:rsidRDefault="00766578" w:rsidP="00A21C02">
      <w:pPr>
        <w:rPr>
          <w:rFonts w:asciiTheme="minorHAnsi" w:hAnsiTheme="minorHAnsi" w:cstheme="minorHAnsi"/>
        </w:rPr>
      </w:pP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7"/>
        <w:gridCol w:w="1269"/>
        <w:gridCol w:w="801"/>
        <w:gridCol w:w="947"/>
        <w:gridCol w:w="896"/>
        <w:gridCol w:w="1418"/>
        <w:gridCol w:w="1637"/>
        <w:gridCol w:w="772"/>
        <w:gridCol w:w="1276"/>
      </w:tblGrid>
      <w:tr w:rsidR="0039122E" w:rsidRPr="0039122E" w14:paraId="0C95BAF8" w14:textId="77777777" w:rsidTr="00535399">
        <w:trPr>
          <w:trHeight w:val="277"/>
        </w:trPr>
        <w:tc>
          <w:tcPr>
            <w:tcW w:w="1327" w:type="dxa"/>
            <w:shd w:val="clear" w:color="000000" w:fill="C00000"/>
            <w:noWrap/>
            <w:vAlign w:val="center"/>
            <w:hideMark/>
          </w:tcPr>
          <w:p w14:paraId="0C9DE3FF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39122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1269" w:type="dxa"/>
            <w:shd w:val="clear" w:color="000000" w:fill="C00000"/>
            <w:noWrap/>
            <w:vAlign w:val="center"/>
            <w:hideMark/>
          </w:tcPr>
          <w:p w14:paraId="2040781E" w14:textId="5774A873" w:rsidR="0039122E" w:rsidRPr="0039122E" w:rsidRDefault="0039122E" w:rsidP="0039122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Action</w:t>
            </w:r>
          </w:p>
        </w:tc>
        <w:tc>
          <w:tcPr>
            <w:tcW w:w="801" w:type="dxa"/>
            <w:shd w:val="clear" w:color="000000" w:fill="C00000"/>
            <w:noWrap/>
            <w:vAlign w:val="center"/>
            <w:hideMark/>
          </w:tcPr>
          <w:p w14:paraId="644CDF81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39122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Extra points reward</w:t>
            </w:r>
          </w:p>
        </w:tc>
        <w:tc>
          <w:tcPr>
            <w:tcW w:w="947" w:type="dxa"/>
            <w:shd w:val="clear" w:color="000000" w:fill="C00000"/>
            <w:noWrap/>
            <w:vAlign w:val="center"/>
            <w:hideMark/>
          </w:tcPr>
          <w:p w14:paraId="74273213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39122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Extra rounds reward</w:t>
            </w:r>
          </w:p>
        </w:tc>
        <w:tc>
          <w:tcPr>
            <w:tcW w:w="896" w:type="dxa"/>
            <w:shd w:val="clear" w:color="000000" w:fill="C00000"/>
            <w:noWrap/>
            <w:vAlign w:val="center"/>
            <w:hideMark/>
          </w:tcPr>
          <w:p w14:paraId="1EB8F76B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39122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Other reward</w:t>
            </w:r>
          </w:p>
        </w:tc>
        <w:tc>
          <w:tcPr>
            <w:tcW w:w="1418" w:type="dxa"/>
            <w:shd w:val="clear" w:color="000000" w:fill="C00000"/>
            <w:vAlign w:val="center"/>
            <w:hideMark/>
          </w:tcPr>
          <w:p w14:paraId="38F888BB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39122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Comments</w:t>
            </w:r>
          </w:p>
        </w:tc>
        <w:tc>
          <w:tcPr>
            <w:tcW w:w="1637" w:type="dxa"/>
            <w:shd w:val="clear" w:color="000000" w:fill="C00000"/>
            <w:noWrap/>
            <w:vAlign w:val="center"/>
            <w:hideMark/>
          </w:tcPr>
          <w:p w14:paraId="31A24500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39122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How to track it</w:t>
            </w:r>
          </w:p>
        </w:tc>
        <w:tc>
          <w:tcPr>
            <w:tcW w:w="772" w:type="dxa"/>
            <w:shd w:val="clear" w:color="000000" w:fill="C00000"/>
            <w:noWrap/>
            <w:vAlign w:val="center"/>
            <w:hideMark/>
          </w:tcPr>
          <w:p w14:paraId="393DED63" w14:textId="0BB0DC52" w:rsidR="0039122E" w:rsidRPr="0039122E" w:rsidRDefault="0039122E" w:rsidP="0039122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39122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Responsible to track the event</w:t>
            </w:r>
          </w:p>
        </w:tc>
        <w:tc>
          <w:tcPr>
            <w:tcW w:w="1276" w:type="dxa"/>
            <w:shd w:val="clear" w:color="000000" w:fill="C00000"/>
            <w:noWrap/>
            <w:vAlign w:val="center"/>
            <w:hideMark/>
          </w:tcPr>
          <w:p w14:paraId="17C8C762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39122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Is API needed?</w:t>
            </w:r>
          </w:p>
        </w:tc>
      </w:tr>
      <w:tr w:rsidR="009E60D2" w:rsidRPr="0039122E" w14:paraId="63C7A081" w14:textId="77777777" w:rsidTr="00DC5530">
        <w:trPr>
          <w:trHeight w:val="277"/>
        </w:trPr>
        <w:tc>
          <w:tcPr>
            <w:tcW w:w="1327" w:type="dxa"/>
            <w:shd w:val="clear" w:color="000000" w:fill="C00000"/>
            <w:noWrap/>
            <w:vAlign w:val="center"/>
          </w:tcPr>
          <w:p w14:paraId="3A9849BF" w14:textId="6F5007DB" w:rsidR="009E60D2" w:rsidRPr="0039122E" w:rsidRDefault="009E60D2" w:rsidP="0039122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Correct question reply</w:t>
            </w:r>
          </w:p>
        </w:tc>
        <w:tc>
          <w:tcPr>
            <w:tcW w:w="1269" w:type="dxa"/>
            <w:shd w:val="clear" w:color="auto" w:fill="FFFFFF" w:themeFill="background1"/>
            <w:noWrap/>
            <w:vAlign w:val="center"/>
          </w:tcPr>
          <w:p w14:paraId="7F51F049" w14:textId="6C4A52F1" w:rsidR="009E60D2" w:rsidRPr="00DC5530" w:rsidRDefault="009E60D2" w:rsidP="0039122E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Every correct reply to award</w:t>
            </w:r>
          </w:p>
        </w:tc>
        <w:tc>
          <w:tcPr>
            <w:tcW w:w="801" w:type="dxa"/>
            <w:shd w:val="clear" w:color="auto" w:fill="FFFFFF" w:themeFill="background1"/>
            <w:noWrap/>
            <w:vAlign w:val="center"/>
          </w:tcPr>
          <w:p w14:paraId="057C20CD" w14:textId="6BC58832" w:rsidR="009E60D2" w:rsidRPr="00DC5530" w:rsidRDefault="009E60D2" w:rsidP="0039122E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DC5530">
              <w:rPr>
                <w:rFonts w:ascii="Calibri" w:hAnsi="Calibri" w:cs="Calibri"/>
                <w:bCs/>
                <w:sz w:val="22"/>
                <w:szCs w:val="22"/>
              </w:rPr>
              <w:t>10</w:t>
            </w:r>
          </w:p>
        </w:tc>
        <w:tc>
          <w:tcPr>
            <w:tcW w:w="947" w:type="dxa"/>
            <w:shd w:val="clear" w:color="auto" w:fill="FFFFFF" w:themeFill="background1"/>
            <w:noWrap/>
            <w:vAlign w:val="center"/>
          </w:tcPr>
          <w:p w14:paraId="06030AC1" w14:textId="77777777" w:rsidR="009E60D2" w:rsidRPr="00DC5530" w:rsidRDefault="009E60D2" w:rsidP="0039122E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896" w:type="dxa"/>
            <w:shd w:val="clear" w:color="auto" w:fill="FFFFFF" w:themeFill="background1"/>
            <w:noWrap/>
            <w:vAlign w:val="center"/>
          </w:tcPr>
          <w:p w14:paraId="3DC03D05" w14:textId="77777777" w:rsidR="009E60D2" w:rsidRPr="00DC5530" w:rsidRDefault="009E60D2" w:rsidP="0039122E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12F1B76B" w14:textId="77777777" w:rsidR="009E60D2" w:rsidRPr="00DC5530" w:rsidRDefault="009E60D2" w:rsidP="0039122E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637" w:type="dxa"/>
            <w:shd w:val="clear" w:color="auto" w:fill="FFFFFF" w:themeFill="background1"/>
            <w:noWrap/>
            <w:vAlign w:val="center"/>
          </w:tcPr>
          <w:p w14:paraId="5E164C1A" w14:textId="64076B42" w:rsidR="009E60D2" w:rsidRPr="00DC5530" w:rsidRDefault="009E60D2" w:rsidP="0039122E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Game interface</w:t>
            </w:r>
          </w:p>
        </w:tc>
        <w:tc>
          <w:tcPr>
            <w:tcW w:w="772" w:type="dxa"/>
            <w:shd w:val="clear" w:color="auto" w:fill="FFFFFF" w:themeFill="background1"/>
            <w:noWrap/>
            <w:vAlign w:val="center"/>
          </w:tcPr>
          <w:p w14:paraId="18725F2F" w14:textId="1406C806" w:rsidR="009E60D2" w:rsidRPr="00DC5530" w:rsidRDefault="009E60D2" w:rsidP="0039122E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DC5530">
              <w:rPr>
                <w:rFonts w:ascii="Calibri" w:hAnsi="Calibri" w:cs="Calibri"/>
                <w:bCs/>
                <w:sz w:val="22"/>
                <w:szCs w:val="22"/>
              </w:rPr>
              <w:t>BB</w:t>
            </w:r>
          </w:p>
        </w:tc>
        <w:tc>
          <w:tcPr>
            <w:tcW w:w="1276" w:type="dxa"/>
            <w:shd w:val="clear" w:color="auto" w:fill="FFFFFF" w:themeFill="background1"/>
            <w:noWrap/>
            <w:vAlign w:val="center"/>
          </w:tcPr>
          <w:p w14:paraId="76BA4A77" w14:textId="7B5AC368" w:rsidR="009E60D2" w:rsidRPr="00DC5530" w:rsidRDefault="009E60D2" w:rsidP="0039122E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BB</w:t>
            </w:r>
            <w:r w:rsidRPr="009E60D2">
              <w:rPr>
                <w:rFonts w:ascii="Calibri" w:hAnsi="Calibri" w:cs="Calibri"/>
                <w:bCs/>
                <w:sz w:val="22"/>
                <w:szCs w:val="22"/>
              </w:rPr>
              <w:sym w:font="Wingdings" w:char="F0E0"/>
            </w:r>
            <w:r>
              <w:rPr>
                <w:rFonts w:ascii="Calibri" w:hAnsi="Calibri" w:cs="Calibri"/>
                <w:bCs/>
                <w:sz w:val="22"/>
                <w:szCs w:val="22"/>
              </w:rPr>
              <w:t>SL for adding points</w:t>
            </w:r>
          </w:p>
        </w:tc>
      </w:tr>
      <w:tr w:rsidR="0039122E" w:rsidRPr="0039122E" w14:paraId="1BF0CA60" w14:textId="77777777" w:rsidTr="00535399">
        <w:trPr>
          <w:trHeight w:val="277"/>
        </w:trPr>
        <w:tc>
          <w:tcPr>
            <w:tcW w:w="1327" w:type="dxa"/>
            <w:shd w:val="clear" w:color="auto" w:fill="C00000"/>
            <w:noWrap/>
            <w:vAlign w:val="center"/>
            <w:hideMark/>
          </w:tcPr>
          <w:p w14:paraId="673270B1" w14:textId="77777777" w:rsidR="0039122E" w:rsidRPr="0039122E" w:rsidRDefault="0039122E" w:rsidP="0039122E">
            <w:pPr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0039122E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Registration bonus</w:t>
            </w:r>
          </w:p>
        </w:tc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151A23C6" w14:textId="77777777" w:rsidR="0039122E" w:rsidRPr="0039122E" w:rsidRDefault="0039122E" w:rsidP="003912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Subscribing via "my Orange" app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6DB24DE" w14:textId="77777777" w:rsidR="0039122E" w:rsidRPr="0039122E" w:rsidRDefault="0039122E" w:rsidP="003912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40222C7E" w14:textId="77777777" w:rsidR="0039122E" w:rsidRPr="0039122E" w:rsidRDefault="0039122E" w:rsidP="003912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14:paraId="7A11C16D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63662C5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100 points instead of 10</w:t>
            </w:r>
          </w:p>
        </w:tc>
        <w:tc>
          <w:tcPr>
            <w:tcW w:w="1637" w:type="dxa"/>
            <w:shd w:val="clear" w:color="auto" w:fill="auto"/>
            <w:noWrap/>
            <w:vAlign w:val="center"/>
            <w:hideMark/>
          </w:tcPr>
          <w:p w14:paraId="3F77CFE5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Identify a redirection from "my Orange" app</w:t>
            </w:r>
          </w:p>
        </w:tc>
        <w:tc>
          <w:tcPr>
            <w:tcW w:w="772" w:type="dxa"/>
            <w:shd w:val="clear" w:color="auto" w:fill="auto"/>
            <w:noWrap/>
            <w:vAlign w:val="center"/>
            <w:hideMark/>
          </w:tcPr>
          <w:p w14:paraId="726F6419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SL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660001B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</w:tr>
      <w:tr w:rsidR="0039122E" w:rsidRPr="0039122E" w14:paraId="0F0B2C9D" w14:textId="77777777" w:rsidTr="00535399">
        <w:trPr>
          <w:trHeight w:val="554"/>
        </w:trPr>
        <w:tc>
          <w:tcPr>
            <w:tcW w:w="1327" w:type="dxa"/>
            <w:shd w:val="clear" w:color="auto" w:fill="C00000"/>
            <w:noWrap/>
            <w:vAlign w:val="center"/>
            <w:hideMark/>
          </w:tcPr>
          <w:p w14:paraId="7F90920C" w14:textId="77777777" w:rsidR="0039122E" w:rsidRPr="0039122E" w:rsidRDefault="0039122E" w:rsidP="0039122E">
            <w:pPr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0039122E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On-demand bonus</w:t>
            </w:r>
          </w:p>
        </w:tc>
        <w:tc>
          <w:tcPr>
            <w:tcW w:w="1269" w:type="dxa"/>
            <w:shd w:val="clear" w:color="auto" w:fill="auto"/>
            <w:vAlign w:val="center"/>
            <w:hideMark/>
          </w:tcPr>
          <w:p w14:paraId="683FDA02" w14:textId="77777777" w:rsidR="0039122E" w:rsidRPr="0039122E" w:rsidRDefault="0039122E" w:rsidP="003912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Purchase an on-demand credit while being "my Orange" app user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49B5E1B" w14:textId="77777777" w:rsidR="0039122E" w:rsidRPr="0039122E" w:rsidRDefault="0039122E" w:rsidP="003912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1,000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07763AC8" w14:textId="77777777" w:rsidR="0039122E" w:rsidRPr="0039122E" w:rsidRDefault="0039122E" w:rsidP="003912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14:paraId="5DB9BFA1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9F96D70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if not "my Orange" app user, no points to be awarded</w:t>
            </w:r>
          </w:p>
        </w:tc>
        <w:tc>
          <w:tcPr>
            <w:tcW w:w="1637" w:type="dxa"/>
            <w:shd w:val="clear" w:color="auto" w:fill="auto"/>
            <w:vAlign w:val="center"/>
            <w:hideMark/>
          </w:tcPr>
          <w:p w14:paraId="30E83562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Being flagged as "my Orange" app user upon successful purchasing of an on-demand round</w:t>
            </w:r>
          </w:p>
        </w:tc>
        <w:tc>
          <w:tcPr>
            <w:tcW w:w="772" w:type="dxa"/>
            <w:shd w:val="clear" w:color="auto" w:fill="auto"/>
            <w:noWrap/>
            <w:vAlign w:val="center"/>
            <w:hideMark/>
          </w:tcPr>
          <w:p w14:paraId="5754C652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SL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A4909D5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</w:tr>
      <w:tr w:rsidR="0039122E" w:rsidRPr="0039122E" w14:paraId="652E399F" w14:textId="77777777" w:rsidTr="00535399">
        <w:trPr>
          <w:trHeight w:val="277"/>
        </w:trPr>
        <w:tc>
          <w:tcPr>
            <w:tcW w:w="1327" w:type="dxa"/>
            <w:shd w:val="clear" w:color="auto" w:fill="C00000"/>
            <w:noWrap/>
            <w:vAlign w:val="center"/>
            <w:hideMark/>
          </w:tcPr>
          <w:p w14:paraId="3ABB3CA8" w14:textId="77777777" w:rsidR="0039122E" w:rsidRPr="0039122E" w:rsidRDefault="0039122E" w:rsidP="0039122E">
            <w:pPr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0039122E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Funday</w:t>
            </w:r>
          </w:p>
        </w:tc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3C12C6A8" w14:textId="77777777" w:rsidR="0039122E" w:rsidRPr="0039122E" w:rsidRDefault="0039122E" w:rsidP="003912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Login via "my Orange" app on Sunday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75BFBC4" w14:textId="77777777" w:rsidR="0039122E" w:rsidRPr="0039122E" w:rsidRDefault="0039122E" w:rsidP="003912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2,000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5ED654C9" w14:textId="77777777" w:rsidR="0039122E" w:rsidRPr="0039122E" w:rsidRDefault="0039122E" w:rsidP="003912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14:paraId="5F7F80E7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9810E9C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Upon starting the first round of the day</w:t>
            </w:r>
          </w:p>
        </w:tc>
        <w:tc>
          <w:tcPr>
            <w:tcW w:w="1637" w:type="dxa"/>
            <w:shd w:val="clear" w:color="auto" w:fill="auto"/>
            <w:noWrap/>
            <w:vAlign w:val="center"/>
            <w:hideMark/>
          </w:tcPr>
          <w:p w14:paraId="271A57B5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Identify a redirection from "my Orange" app</w:t>
            </w:r>
          </w:p>
        </w:tc>
        <w:tc>
          <w:tcPr>
            <w:tcW w:w="772" w:type="dxa"/>
            <w:shd w:val="clear" w:color="auto" w:fill="auto"/>
            <w:noWrap/>
            <w:vAlign w:val="center"/>
            <w:hideMark/>
          </w:tcPr>
          <w:p w14:paraId="38A376D9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BB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213303B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Add points API</w:t>
            </w:r>
          </w:p>
        </w:tc>
      </w:tr>
      <w:tr w:rsidR="00535399" w:rsidRPr="0039122E" w14:paraId="35E4619F" w14:textId="77777777" w:rsidTr="00535399">
        <w:trPr>
          <w:trHeight w:val="277"/>
        </w:trPr>
        <w:tc>
          <w:tcPr>
            <w:tcW w:w="1327" w:type="dxa"/>
            <w:shd w:val="clear" w:color="auto" w:fill="C00000"/>
            <w:noWrap/>
            <w:vAlign w:val="center"/>
            <w:hideMark/>
          </w:tcPr>
          <w:p w14:paraId="39658212" w14:textId="77777777" w:rsidR="0039122E" w:rsidRPr="0039122E" w:rsidRDefault="0039122E" w:rsidP="0039122E">
            <w:pPr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0039122E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Super 3</w:t>
            </w:r>
          </w:p>
        </w:tc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063BC94E" w14:textId="77777777" w:rsidR="0039122E" w:rsidRPr="0039122E" w:rsidRDefault="0039122E" w:rsidP="003912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Login via "my Orange" app on Monday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EA663DE" w14:textId="77777777" w:rsidR="0039122E" w:rsidRPr="0039122E" w:rsidRDefault="0039122E" w:rsidP="003912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10520DC6" w14:textId="77777777" w:rsidR="0039122E" w:rsidRPr="0039122E" w:rsidRDefault="0039122E" w:rsidP="003912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14:paraId="36E71B67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B131A47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37" w:type="dxa"/>
            <w:shd w:val="clear" w:color="auto" w:fill="auto"/>
            <w:noWrap/>
            <w:vAlign w:val="center"/>
            <w:hideMark/>
          </w:tcPr>
          <w:p w14:paraId="06E40A29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Identify a redirection from "my Orange" app</w:t>
            </w:r>
          </w:p>
        </w:tc>
        <w:tc>
          <w:tcPr>
            <w:tcW w:w="772" w:type="dxa"/>
            <w:shd w:val="clear" w:color="auto" w:fill="auto"/>
            <w:noWrap/>
            <w:vAlign w:val="center"/>
            <w:hideMark/>
          </w:tcPr>
          <w:p w14:paraId="75667DBD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BB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7F2BA5C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</w:tr>
      <w:tr w:rsidR="0039122E" w:rsidRPr="0039122E" w14:paraId="239E58DD" w14:textId="77777777" w:rsidTr="00535399">
        <w:trPr>
          <w:trHeight w:val="277"/>
        </w:trPr>
        <w:tc>
          <w:tcPr>
            <w:tcW w:w="1327" w:type="dxa"/>
            <w:shd w:val="clear" w:color="auto" w:fill="C00000"/>
            <w:noWrap/>
            <w:vAlign w:val="center"/>
            <w:hideMark/>
          </w:tcPr>
          <w:p w14:paraId="1581D087" w14:textId="77777777" w:rsidR="0039122E" w:rsidRPr="0039122E" w:rsidRDefault="0039122E" w:rsidP="0039122E">
            <w:pPr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0039122E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Double day</w:t>
            </w:r>
          </w:p>
        </w:tc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302994A0" w14:textId="77777777" w:rsidR="0039122E" w:rsidRPr="0039122E" w:rsidRDefault="0039122E" w:rsidP="003912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Login via "my Orange" app on Tuesday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6377FD6" w14:textId="77777777" w:rsidR="0039122E" w:rsidRPr="0039122E" w:rsidRDefault="0039122E" w:rsidP="003912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5A301A0B" w14:textId="77777777" w:rsidR="0039122E" w:rsidRPr="0039122E" w:rsidRDefault="0039122E" w:rsidP="003912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14:paraId="02640805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2944A22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1+1 upon purchasing 1 round on-demand</w:t>
            </w:r>
          </w:p>
        </w:tc>
        <w:tc>
          <w:tcPr>
            <w:tcW w:w="1637" w:type="dxa"/>
            <w:shd w:val="clear" w:color="auto" w:fill="auto"/>
            <w:noWrap/>
            <w:vAlign w:val="center"/>
            <w:hideMark/>
          </w:tcPr>
          <w:p w14:paraId="1DECDB8A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Identify a redirection from "my Orange" app</w:t>
            </w:r>
          </w:p>
        </w:tc>
        <w:tc>
          <w:tcPr>
            <w:tcW w:w="772" w:type="dxa"/>
            <w:shd w:val="clear" w:color="auto" w:fill="auto"/>
            <w:noWrap/>
            <w:vAlign w:val="center"/>
            <w:hideMark/>
          </w:tcPr>
          <w:p w14:paraId="22AEF7CE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BB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D6555EE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</w:tr>
      <w:tr w:rsidR="0039122E" w:rsidRPr="0039122E" w14:paraId="18321746" w14:textId="77777777" w:rsidTr="00535399">
        <w:trPr>
          <w:trHeight w:val="554"/>
        </w:trPr>
        <w:tc>
          <w:tcPr>
            <w:tcW w:w="1327" w:type="dxa"/>
            <w:shd w:val="clear" w:color="auto" w:fill="C00000"/>
            <w:noWrap/>
            <w:vAlign w:val="center"/>
            <w:hideMark/>
          </w:tcPr>
          <w:p w14:paraId="0CC3E21E" w14:textId="77777777" w:rsidR="0039122E" w:rsidRPr="0039122E" w:rsidRDefault="0039122E" w:rsidP="0039122E">
            <w:pPr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0039122E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"my Orange" bonus</w:t>
            </w:r>
          </w:p>
        </w:tc>
        <w:tc>
          <w:tcPr>
            <w:tcW w:w="1269" w:type="dxa"/>
            <w:shd w:val="clear" w:color="auto" w:fill="auto"/>
            <w:vAlign w:val="center"/>
            <w:hideMark/>
          </w:tcPr>
          <w:p w14:paraId="51C6457B" w14:textId="77777777" w:rsidR="0039122E" w:rsidRPr="0039122E" w:rsidRDefault="0039122E" w:rsidP="003912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Login via "my Orange" app on Wednesday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E645C72" w14:textId="77777777" w:rsidR="0039122E" w:rsidRPr="0039122E" w:rsidRDefault="0039122E" w:rsidP="003912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1,000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2B3B564F" w14:textId="77777777" w:rsidR="0039122E" w:rsidRPr="0039122E" w:rsidRDefault="0039122E" w:rsidP="003912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14:paraId="1E6AE6D3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625E321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1,000 points instead of the daily ones</w:t>
            </w:r>
          </w:p>
        </w:tc>
        <w:tc>
          <w:tcPr>
            <w:tcW w:w="1637" w:type="dxa"/>
            <w:shd w:val="clear" w:color="auto" w:fill="auto"/>
            <w:vAlign w:val="center"/>
            <w:hideMark/>
          </w:tcPr>
          <w:p w14:paraId="76871E7C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Identify a redirection from "my Orange" app</w:t>
            </w:r>
          </w:p>
        </w:tc>
        <w:tc>
          <w:tcPr>
            <w:tcW w:w="772" w:type="dxa"/>
            <w:shd w:val="clear" w:color="auto" w:fill="auto"/>
            <w:noWrap/>
            <w:vAlign w:val="center"/>
            <w:hideMark/>
          </w:tcPr>
          <w:p w14:paraId="38A96F69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BB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723EC6E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Add points API</w:t>
            </w:r>
          </w:p>
        </w:tc>
      </w:tr>
      <w:tr w:rsidR="0039122E" w:rsidRPr="0039122E" w14:paraId="08B7DA22" w14:textId="77777777" w:rsidTr="00535399">
        <w:trPr>
          <w:trHeight w:val="277"/>
        </w:trPr>
        <w:tc>
          <w:tcPr>
            <w:tcW w:w="1327" w:type="dxa"/>
            <w:shd w:val="clear" w:color="auto" w:fill="C00000"/>
            <w:noWrap/>
            <w:vAlign w:val="center"/>
            <w:hideMark/>
          </w:tcPr>
          <w:p w14:paraId="54B38DB4" w14:textId="77777777" w:rsidR="0039122E" w:rsidRPr="0039122E" w:rsidRDefault="0039122E" w:rsidP="0039122E">
            <w:pPr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0039122E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Bonus day</w:t>
            </w:r>
          </w:p>
        </w:tc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075011DA" w14:textId="77777777" w:rsidR="0039122E" w:rsidRPr="0039122E" w:rsidRDefault="0039122E" w:rsidP="003912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Login via "my Orange" app on Thursday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5C99B68" w14:textId="77777777" w:rsidR="0039122E" w:rsidRPr="0039122E" w:rsidRDefault="0039122E" w:rsidP="003912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1,000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425BBBFF" w14:textId="77777777" w:rsidR="0039122E" w:rsidRPr="0039122E" w:rsidRDefault="0039122E" w:rsidP="003912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14:paraId="54480FF6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B99208A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1,000 extra points with each Swipe &amp; Win round</w:t>
            </w:r>
          </w:p>
        </w:tc>
        <w:tc>
          <w:tcPr>
            <w:tcW w:w="1637" w:type="dxa"/>
            <w:shd w:val="clear" w:color="auto" w:fill="auto"/>
            <w:noWrap/>
            <w:vAlign w:val="center"/>
            <w:hideMark/>
          </w:tcPr>
          <w:p w14:paraId="6C82359B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Identify a redirection from "my Orange" app</w:t>
            </w:r>
          </w:p>
        </w:tc>
        <w:tc>
          <w:tcPr>
            <w:tcW w:w="772" w:type="dxa"/>
            <w:shd w:val="clear" w:color="auto" w:fill="auto"/>
            <w:noWrap/>
            <w:vAlign w:val="center"/>
            <w:hideMark/>
          </w:tcPr>
          <w:p w14:paraId="5A4F75AA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BB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561EC6D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Add points API</w:t>
            </w:r>
          </w:p>
        </w:tc>
      </w:tr>
      <w:tr w:rsidR="00535399" w:rsidRPr="0039122E" w14:paraId="6DFF453E" w14:textId="77777777" w:rsidTr="00535399">
        <w:trPr>
          <w:trHeight w:val="277"/>
        </w:trPr>
        <w:tc>
          <w:tcPr>
            <w:tcW w:w="1327" w:type="dxa"/>
            <w:shd w:val="clear" w:color="auto" w:fill="C00000"/>
            <w:noWrap/>
            <w:vAlign w:val="center"/>
            <w:hideMark/>
          </w:tcPr>
          <w:p w14:paraId="1037F73D" w14:textId="77777777" w:rsidR="0039122E" w:rsidRPr="0039122E" w:rsidRDefault="0039122E" w:rsidP="0039122E">
            <w:pPr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0039122E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lastRenderedPageBreak/>
              <w:t>Super weekend</w:t>
            </w:r>
          </w:p>
        </w:tc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4E148B11" w14:textId="77777777" w:rsidR="0039122E" w:rsidRPr="0039122E" w:rsidRDefault="0039122E" w:rsidP="003912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Login via "my Orange" app on Friday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527F5F4" w14:textId="77777777" w:rsidR="0039122E" w:rsidRPr="0039122E" w:rsidRDefault="0039122E" w:rsidP="003912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69133EE5" w14:textId="77777777" w:rsidR="0039122E" w:rsidRPr="0039122E" w:rsidRDefault="0039122E" w:rsidP="003912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14:paraId="2260CC4E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68AA280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37" w:type="dxa"/>
            <w:shd w:val="clear" w:color="auto" w:fill="auto"/>
            <w:noWrap/>
            <w:vAlign w:val="center"/>
            <w:hideMark/>
          </w:tcPr>
          <w:p w14:paraId="3F89045B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Identify a redirection from "my Orange" app</w:t>
            </w:r>
          </w:p>
        </w:tc>
        <w:tc>
          <w:tcPr>
            <w:tcW w:w="772" w:type="dxa"/>
            <w:shd w:val="clear" w:color="auto" w:fill="auto"/>
            <w:noWrap/>
            <w:vAlign w:val="center"/>
            <w:hideMark/>
          </w:tcPr>
          <w:p w14:paraId="0678FAA4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BB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A342869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</w:tr>
      <w:tr w:rsidR="0039122E" w:rsidRPr="0039122E" w14:paraId="4E4072EF" w14:textId="77777777" w:rsidTr="00535399">
        <w:trPr>
          <w:trHeight w:val="277"/>
        </w:trPr>
        <w:tc>
          <w:tcPr>
            <w:tcW w:w="1327" w:type="dxa"/>
            <w:shd w:val="clear" w:color="auto" w:fill="C00000"/>
            <w:noWrap/>
            <w:vAlign w:val="center"/>
            <w:hideMark/>
          </w:tcPr>
          <w:p w14:paraId="75105A73" w14:textId="77777777" w:rsidR="0039122E" w:rsidRPr="0039122E" w:rsidRDefault="0039122E" w:rsidP="0039122E">
            <w:pPr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0039122E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Mega bonus</w:t>
            </w:r>
          </w:p>
        </w:tc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0F6AE298" w14:textId="77777777" w:rsidR="0039122E" w:rsidRPr="0039122E" w:rsidRDefault="0039122E" w:rsidP="003912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Login via "my Orange" app on Saturday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2839B97" w14:textId="77777777" w:rsidR="0039122E" w:rsidRPr="0039122E" w:rsidRDefault="0039122E" w:rsidP="003912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3,000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5DF4B670" w14:textId="77777777" w:rsidR="0039122E" w:rsidRPr="0039122E" w:rsidRDefault="0039122E" w:rsidP="003912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14:paraId="1007C493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150D05BC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Upon completing each Swipe &amp; Win round</w:t>
            </w:r>
          </w:p>
        </w:tc>
        <w:tc>
          <w:tcPr>
            <w:tcW w:w="1637" w:type="dxa"/>
            <w:shd w:val="clear" w:color="auto" w:fill="auto"/>
            <w:noWrap/>
            <w:vAlign w:val="center"/>
            <w:hideMark/>
          </w:tcPr>
          <w:p w14:paraId="2FA1B7F8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Identify a redirection from "my Orange" app</w:t>
            </w:r>
          </w:p>
        </w:tc>
        <w:tc>
          <w:tcPr>
            <w:tcW w:w="772" w:type="dxa"/>
            <w:shd w:val="clear" w:color="auto" w:fill="auto"/>
            <w:noWrap/>
            <w:vAlign w:val="center"/>
            <w:hideMark/>
          </w:tcPr>
          <w:p w14:paraId="6A1B612F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BB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76C3BD7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Add points API</w:t>
            </w:r>
          </w:p>
        </w:tc>
      </w:tr>
      <w:tr w:rsidR="0039122E" w:rsidRPr="0039122E" w14:paraId="1AABDFF3" w14:textId="77777777" w:rsidTr="00535399">
        <w:trPr>
          <w:trHeight w:val="277"/>
        </w:trPr>
        <w:tc>
          <w:tcPr>
            <w:tcW w:w="1327" w:type="dxa"/>
            <w:shd w:val="clear" w:color="auto" w:fill="C00000"/>
            <w:noWrap/>
            <w:vAlign w:val="center"/>
            <w:hideMark/>
          </w:tcPr>
          <w:p w14:paraId="19860DC6" w14:textId="77777777" w:rsidR="0039122E" w:rsidRPr="0039122E" w:rsidRDefault="0039122E" w:rsidP="0039122E">
            <w:pPr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0039122E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1 game before monthly prize</w:t>
            </w:r>
          </w:p>
        </w:tc>
        <w:tc>
          <w:tcPr>
            <w:tcW w:w="1269" w:type="dxa"/>
            <w:shd w:val="clear" w:color="auto" w:fill="auto"/>
            <w:vAlign w:val="center"/>
            <w:hideMark/>
          </w:tcPr>
          <w:p w14:paraId="46CB1B54" w14:textId="77777777" w:rsidR="0039122E" w:rsidRPr="0039122E" w:rsidRDefault="0039122E" w:rsidP="003912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1 day before monthly prize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8E43A68" w14:textId="77777777" w:rsidR="0039122E" w:rsidRPr="0039122E" w:rsidRDefault="0039122E" w:rsidP="003912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5,000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66A1A044" w14:textId="77777777" w:rsidR="0039122E" w:rsidRPr="0039122E" w:rsidRDefault="0039122E" w:rsidP="003912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14:paraId="618E2D8A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675E2FF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Upon completing each Swipe &amp; Win round</w:t>
            </w:r>
          </w:p>
        </w:tc>
        <w:tc>
          <w:tcPr>
            <w:tcW w:w="1637" w:type="dxa"/>
            <w:shd w:val="clear" w:color="auto" w:fill="auto"/>
            <w:vAlign w:val="center"/>
            <w:hideMark/>
          </w:tcPr>
          <w:p w14:paraId="13921EA4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Identify a redirection from "my Orange" app</w:t>
            </w:r>
          </w:p>
        </w:tc>
        <w:tc>
          <w:tcPr>
            <w:tcW w:w="772" w:type="dxa"/>
            <w:shd w:val="clear" w:color="auto" w:fill="auto"/>
            <w:noWrap/>
            <w:vAlign w:val="center"/>
            <w:hideMark/>
          </w:tcPr>
          <w:p w14:paraId="67AE306C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BB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0849DF1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Add points API</w:t>
            </w:r>
          </w:p>
        </w:tc>
      </w:tr>
      <w:tr w:rsidR="0039122E" w:rsidRPr="0039122E" w14:paraId="76299458" w14:textId="77777777" w:rsidTr="00535399">
        <w:trPr>
          <w:trHeight w:val="831"/>
        </w:trPr>
        <w:tc>
          <w:tcPr>
            <w:tcW w:w="1327" w:type="dxa"/>
            <w:shd w:val="clear" w:color="auto" w:fill="C00000"/>
            <w:noWrap/>
            <w:vAlign w:val="center"/>
            <w:hideMark/>
          </w:tcPr>
          <w:p w14:paraId="4EBB25FF" w14:textId="77777777" w:rsidR="0039122E" w:rsidRPr="0039122E" w:rsidRDefault="0039122E" w:rsidP="0039122E">
            <w:pPr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0039122E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Bronze Question</w:t>
            </w:r>
          </w:p>
        </w:tc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7CAD94BB" w14:textId="77777777" w:rsidR="0039122E" w:rsidRPr="0039122E" w:rsidRDefault="0039122E" w:rsidP="003912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Bronze Question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A2FB5C2" w14:textId="77777777" w:rsidR="0039122E" w:rsidRPr="0039122E" w:rsidRDefault="0039122E" w:rsidP="003912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035C95A4" w14:textId="77777777" w:rsidR="0039122E" w:rsidRPr="0039122E" w:rsidRDefault="0039122E" w:rsidP="003912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14:paraId="11E576F8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B11B906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To be the 6th question to be served during</w:t>
            </w:r>
            <w:r w:rsidRPr="0039122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the first game of the day </w:t>
            </w: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to be served only to "my Orange" app users</w:t>
            </w:r>
          </w:p>
        </w:tc>
        <w:tc>
          <w:tcPr>
            <w:tcW w:w="1637" w:type="dxa"/>
            <w:shd w:val="clear" w:color="auto" w:fill="auto"/>
            <w:noWrap/>
            <w:vAlign w:val="center"/>
            <w:hideMark/>
          </w:tcPr>
          <w:p w14:paraId="61F3E61B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Identify a redirection from "my Orange" app</w:t>
            </w:r>
          </w:p>
        </w:tc>
        <w:tc>
          <w:tcPr>
            <w:tcW w:w="772" w:type="dxa"/>
            <w:shd w:val="clear" w:color="auto" w:fill="auto"/>
            <w:noWrap/>
            <w:vAlign w:val="center"/>
            <w:hideMark/>
          </w:tcPr>
          <w:p w14:paraId="64CF8C39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BB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9434E90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Add points API</w:t>
            </w:r>
          </w:p>
        </w:tc>
      </w:tr>
      <w:tr w:rsidR="00535399" w:rsidRPr="0039122E" w14:paraId="1F25F1EB" w14:textId="77777777" w:rsidTr="00535399">
        <w:trPr>
          <w:trHeight w:val="831"/>
        </w:trPr>
        <w:tc>
          <w:tcPr>
            <w:tcW w:w="1327" w:type="dxa"/>
            <w:shd w:val="clear" w:color="auto" w:fill="C00000"/>
            <w:noWrap/>
            <w:vAlign w:val="center"/>
            <w:hideMark/>
          </w:tcPr>
          <w:p w14:paraId="342CF05A" w14:textId="77777777" w:rsidR="0039122E" w:rsidRPr="0039122E" w:rsidRDefault="0039122E" w:rsidP="0039122E">
            <w:pPr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0039122E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Silver Question</w:t>
            </w:r>
          </w:p>
        </w:tc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3B0D7441" w14:textId="77777777" w:rsidR="0039122E" w:rsidRPr="0039122E" w:rsidRDefault="0039122E" w:rsidP="003912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Silver Question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E31A700" w14:textId="77777777" w:rsidR="0039122E" w:rsidRPr="0039122E" w:rsidRDefault="0039122E" w:rsidP="003912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1,000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21E0661F" w14:textId="77777777" w:rsidR="0039122E" w:rsidRPr="0039122E" w:rsidRDefault="0039122E" w:rsidP="003912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14:paraId="38BA72CD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3D2FD82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To be the 6th question to be served during the </w:t>
            </w:r>
            <w:r w:rsidRPr="0039122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second game of the day</w:t>
            </w: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to be served only to "my Orange" app users</w:t>
            </w:r>
          </w:p>
        </w:tc>
        <w:tc>
          <w:tcPr>
            <w:tcW w:w="1637" w:type="dxa"/>
            <w:shd w:val="clear" w:color="auto" w:fill="auto"/>
            <w:noWrap/>
            <w:vAlign w:val="center"/>
            <w:hideMark/>
          </w:tcPr>
          <w:p w14:paraId="305458AB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Identify a redirection from "my Orange" app</w:t>
            </w:r>
          </w:p>
        </w:tc>
        <w:tc>
          <w:tcPr>
            <w:tcW w:w="772" w:type="dxa"/>
            <w:shd w:val="clear" w:color="auto" w:fill="auto"/>
            <w:noWrap/>
            <w:vAlign w:val="center"/>
            <w:hideMark/>
          </w:tcPr>
          <w:p w14:paraId="2EDA55F0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BB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91FAC69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Add points API</w:t>
            </w:r>
          </w:p>
        </w:tc>
      </w:tr>
      <w:tr w:rsidR="0039122E" w:rsidRPr="0039122E" w14:paraId="0E1A1092" w14:textId="77777777" w:rsidTr="00535399">
        <w:trPr>
          <w:trHeight w:val="1108"/>
        </w:trPr>
        <w:tc>
          <w:tcPr>
            <w:tcW w:w="1327" w:type="dxa"/>
            <w:shd w:val="clear" w:color="auto" w:fill="C00000"/>
            <w:noWrap/>
            <w:vAlign w:val="center"/>
            <w:hideMark/>
          </w:tcPr>
          <w:p w14:paraId="0DBE7993" w14:textId="77777777" w:rsidR="0039122E" w:rsidRPr="0039122E" w:rsidRDefault="0039122E" w:rsidP="0039122E">
            <w:pPr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0039122E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Golden Question</w:t>
            </w:r>
          </w:p>
        </w:tc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5F4AAE87" w14:textId="77777777" w:rsidR="0039122E" w:rsidRPr="0039122E" w:rsidRDefault="0039122E" w:rsidP="003912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Golden Question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F165EBD" w14:textId="77777777" w:rsidR="0039122E" w:rsidRPr="0039122E" w:rsidRDefault="0039122E" w:rsidP="003912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2,000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283D4F81" w14:textId="77777777" w:rsidR="0039122E" w:rsidRPr="0039122E" w:rsidRDefault="0039122E" w:rsidP="003912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14:paraId="531FCF58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Small bundle (whatever Orange can give us)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66247C0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To be the 6th question to be served during the </w:t>
            </w:r>
            <w:r w:rsidRPr="0039122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third game of the day</w:t>
            </w: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to be served only to "my Orange" app users -</w:t>
            </w:r>
            <w:r w:rsidRPr="0039122E"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if Orange won't accept it, then a free round to be given </w:t>
            </w:r>
            <w:r w:rsidRPr="0039122E">
              <w:rPr>
                <w:rFonts w:ascii="Calibri" w:hAnsi="Calibri" w:cs="Calibri"/>
                <w:color w:val="FF0000"/>
                <w:sz w:val="22"/>
                <w:szCs w:val="22"/>
              </w:rPr>
              <w:lastRenderedPageBreak/>
              <w:t>away instead of the bundle</w:t>
            </w:r>
          </w:p>
        </w:tc>
        <w:tc>
          <w:tcPr>
            <w:tcW w:w="1637" w:type="dxa"/>
            <w:shd w:val="clear" w:color="auto" w:fill="auto"/>
            <w:noWrap/>
            <w:vAlign w:val="center"/>
            <w:hideMark/>
          </w:tcPr>
          <w:p w14:paraId="03674FFE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Identify a redirection from "my Orange" app</w:t>
            </w:r>
          </w:p>
        </w:tc>
        <w:tc>
          <w:tcPr>
            <w:tcW w:w="772" w:type="dxa"/>
            <w:shd w:val="clear" w:color="auto" w:fill="auto"/>
            <w:noWrap/>
            <w:vAlign w:val="center"/>
            <w:hideMark/>
          </w:tcPr>
          <w:p w14:paraId="2D748270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BB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9BCE13F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Add points API &amp; </w:t>
            </w:r>
          </w:p>
        </w:tc>
      </w:tr>
      <w:tr w:rsidR="00535399" w:rsidRPr="0039122E" w14:paraId="78C10AD9" w14:textId="77777777" w:rsidTr="00535399">
        <w:trPr>
          <w:trHeight w:val="831"/>
        </w:trPr>
        <w:tc>
          <w:tcPr>
            <w:tcW w:w="1327" w:type="dxa"/>
            <w:shd w:val="clear" w:color="auto" w:fill="C00000"/>
            <w:noWrap/>
            <w:vAlign w:val="center"/>
            <w:hideMark/>
          </w:tcPr>
          <w:p w14:paraId="18FA6CFC" w14:textId="77777777" w:rsidR="0039122E" w:rsidRPr="0039122E" w:rsidRDefault="0039122E" w:rsidP="0039122E">
            <w:pPr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0039122E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App download</w:t>
            </w:r>
          </w:p>
        </w:tc>
        <w:tc>
          <w:tcPr>
            <w:tcW w:w="1269" w:type="dxa"/>
            <w:shd w:val="clear" w:color="auto" w:fill="auto"/>
            <w:vAlign w:val="center"/>
            <w:hideMark/>
          </w:tcPr>
          <w:p w14:paraId="5A33BF03" w14:textId="77777777" w:rsidR="0039122E" w:rsidRPr="0039122E" w:rsidRDefault="0039122E" w:rsidP="003912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A Swipe &amp; Win subscriber but not "my Orange" app user downloads the app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E33AA2A" w14:textId="77777777" w:rsidR="0039122E" w:rsidRPr="0039122E" w:rsidRDefault="0039122E" w:rsidP="003912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3,000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6F13B917" w14:textId="77777777" w:rsidR="0039122E" w:rsidRPr="0039122E" w:rsidRDefault="0039122E" w:rsidP="003912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14:paraId="62B08B28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Small bundle (whatever Orange can give us)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9D77BA3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We'll send teasers to this segment with CTA "Download my Orange app and a guaranteed prize is waiting for you! ..."</w:t>
            </w:r>
          </w:p>
        </w:tc>
        <w:tc>
          <w:tcPr>
            <w:tcW w:w="1637" w:type="dxa"/>
            <w:shd w:val="clear" w:color="auto" w:fill="auto"/>
            <w:noWrap/>
            <w:vAlign w:val="center"/>
            <w:hideMark/>
          </w:tcPr>
          <w:p w14:paraId="4AAEEA97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New download API call</w:t>
            </w:r>
          </w:p>
        </w:tc>
        <w:tc>
          <w:tcPr>
            <w:tcW w:w="772" w:type="dxa"/>
            <w:shd w:val="clear" w:color="auto" w:fill="auto"/>
            <w:noWrap/>
            <w:vAlign w:val="center"/>
            <w:hideMark/>
          </w:tcPr>
          <w:p w14:paraId="336A7C8C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SL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738CA99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</w:tr>
      <w:tr w:rsidR="00535399" w:rsidRPr="0039122E" w14:paraId="4132BD39" w14:textId="77777777" w:rsidTr="00535399">
        <w:trPr>
          <w:trHeight w:val="554"/>
        </w:trPr>
        <w:tc>
          <w:tcPr>
            <w:tcW w:w="1327" w:type="dxa"/>
            <w:shd w:val="clear" w:color="auto" w:fill="C00000"/>
            <w:noWrap/>
            <w:vAlign w:val="center"/>
            <w:hideMark/>
          </w:tcPr>
          <w:p w14:paraId="20CA1AAC" w14:textId="77777777" w:rsidR="0039122E" w:rsidRPr="0039122E" w:rsidRDefault="0039122E" w:rsidP="0039122E">
            <w:pPr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0039122E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Top-Up reward</w:t>
            </w:r>
          </w:p>
        </w:tc>
        <w:tc>
          <w:tcPr>
            <w:tcW w:w="1269" w:type="dxa"/>
            <w:shd w:val="clear" w:color="auto" w:fill="auto"/>
            <w:noWrap/>
            <w:vAlign w:val="center"/>
            <w:hideMark/>
          </w:tcPr>
          <w:p w14:paraId="046E0B6F" w14:textId="77777777" w:rsidR="0039122E" w:rsidRPr="0039122E" w:rsidRDefault="0039122E" w:rsidP="003912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Pre-Paid users who top-up via the app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CB957BA" w14:textId="77777777" w:rsidR="0039122E" w:rsidRPr="0039122E" w:rsidRDefault="0039122E" w:rsidP="003912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2,000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3D67291A" w14:textId="77777777" w:rsidR="0039122E" w:rsidRPr="0039122E" w:rsidRDefault="0039122E" w:rsidP="003912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96" w:type="dxa"/>
            <w:shd w:val="clear" w:color="auto" w:fill="auto"/>
            <w:noWrap/>
            <w:vAlign w:val="center"/>
            <w:hideMark/>
          </w:tcPr>
          <w:p w14:paraId="39A09C91" w14:textId="77777777" w:rsidR="0039122E" w:rsidRPr="0039122E" w:rsidRDefault="0039122E" w:rsidP="003912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1A34383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For topping up any amount via "my Orange" app - </w:t>
            </w:r>
            <w:r w:rsidRPr="0039122E">
              <w:rPr>
                <w:rFonts w:ascii="Calibri" w:hAnsi="Calibri" w:cs="Calibri"/>
                <w:color w:val="FF0000"/>
                <w:sz w:val="22"/>
                <w:szCs w:val="22"/>
              </w:rPr>
              <w:t>Only if Orange can share this info via API</w:t>
            </w:r>
          </w:p>
        </w:tc>
        <w:tc>
          <w:tcPr>
            <w:tcW w:w="1637" w:type="dxa"/>
            <w:shd w:val="clear" w:color="auto" w:fill="auto"/>
            <w:noWrap/>
            <w:vAlign w:val="center"/>
            <w:hideMark/>
          </w:tcPr>
          <w:p w14:paraId="4F61D474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Top-Up event API call</w:t>
            </w:r>
          </w:p>
        </w:tc>
        <w:tc>
          <w:tcPr>
            <w:tcW w:w="772" w:type="dxa"/>
            <w:shd w:val="clear" w:color="auto" w:fill="auto"/>
            <w:noWrap/>
            <w:vAlign w:val="center"/>
            <w:hideMark/>
          </w:tcPr>
          <w:p w14:paraId="77203423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SL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97D264A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Yes, add rounds</w:t>
            </w:r>
          </w:p>
        </w:tc>
      </w:tr>
      <w:tr w:rsidR="00535399" w:rsidRPr="0039122E" w14:paraId="359E7BCC" w14:textId="77777777" w:rsidTr="00535399">
        <w:trPr>
          <w:trHeight w:val="554"/>
        </w:trPr>
        <w:tc>
          <w:tcPr>
            <w:tcW w:w="1327" w:type="dxa"/>
            <w:shd w:val="clear" w:color="auto" w:fill="C00000"/>
            <w:noWrap/>
            <w:vAlign w:val="center"/>
            <w:hideMark/>
          </w:tcPr>
          <w:p w14:paraId="52921377" w14:textId="77777777" w:rsidR="0039122E" w:rsidRPr="0039122E" w:rsidRDefault="0039122E" w:rsidP="0039122E">
            <w:pPr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0039122E">
              <w:rPr>
                <w:rFonts w:ascii="Calibri" w:hAnsi="Calibri" w:cs="Calibri"/>
                <w:b/>
                <w:bCs/>
                <w:color w:val="FFFFFF" w:themeColor="background1"/>
                <w:sz w:val="22"/>
                <w:szCs w:val="22"/>
              </w:rPr>
              <w:t>Bill payment reward</w:t>
            </w:r>
          </w:p>
        </w:tc>
        <w:tc>
          <w:tcPr>
            <w:tcW w:w="1269" w:type="dxa"/>
            <w:shd w:val="clear" w:color="auto" w:fill="auto"/>
            <w:vAlign w:val="center"/>
            <w:hideMark/>
          </w:tcPr>
          <w:p w14:paraId="49019B50" w14:textId="77777777" w:rsidR="0039122E" w:rsidRPr="0039122E" w:rsidRDefault="0039122E" w:rsidP="003912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Post-Paid users who pay the bill via the app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DB03928" w14:textId="77777777" w:rsidR="0039122E" w:rsidRPr="0039122E" w:rsidRDefault="0039122E" w:rsidP="003912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2,000</w:t>
            </w:r>
          </w:p>
        </w:tc>
        <w:tc>
          <w:tcPr>
            <w:tcW w:w="947" w:type="dxa"/>
            <w:shd w:val="clear" w:color="auto" w:fill="auto"/>
            <w:noWrap/>
            <w:vAlign w:val="center"/>
            <w:hideMark/>
          </w:tcPr>
          <w:p w14:paraId="4C8D9F5A" w14:textId="77777777" w:rsidR="0039122E" w:rsidRPr="0039122E" w:rsidRDefault="0039122E" w:rsidP="0039122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14:paraId="70272825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93BF539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For paying the monthly bill via "my Orange" app</w:t>
            </w:r>
            <w:r w:rsidRPr="0039122E"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 - Only if Orange can share this info via API</w:t>
            </w:r>
          </w:p>
        </w:tc>
        <w:tc>
          <w:tcPr>
            <w:tcW w:w="1637" w:type="dxa"/>
            <w:shd w:val="clear" w:color="auto" w:fill="auto"/>
            <w:noWrap/>
            <w:vAlign w:val="center"/>
            <w:hideMark/>
          </w:tcPr>
          <w:p w14:paraId="7C3B6731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Bill payment API call</w:t>
            </w:r>
          </w:p>
        </w:tc>
        <w:tc>
          <w:tcPr>
            <w:tcW w:w="772" w:type="dxa"/>
            <w:shd w:val="clear" w:color="auto" w:fill="auto"/>
            <w:noWrap/>
            <w:vAlign w:val="center"/>
            <w:hideMark/>
          </w:tcPr>
          <w:p w14:paraId="0DF2BAB0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SL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3F0BD64" w14:textId="77777777" w:rsidR="0039122E" w:rsidRPr="0039122E" w:rsidRDefault="0039122E" w:rsidP="0039122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22E">
              <w:rPr>
                <w:rFonts w:ascii="Calibri" w:hAnsi="Calibri" w:cs="Calibri"/>
                <w:color w:val="000000"/>
                <w:sz w:val="22"/>
                <w:szCs w:val="22"/>
              </w:rPr>
              <w:t>Yes, add rounds</w:t>
            </w:r>
          </w:p>
        </w:tc>
      </w:tr>
    </w:tbl>
    <w:p w14:paraId="7AB1E9AC" w14:textId="77777777" w:rsidR="0039122E" w:rsidRDefault="0039122E" w:rsidP="0039122E">
      <w:pPr>
        <w:rPr>
          <w:lang w:eastAsia="el-GR"/>
        </w:rPr>
      </w:pPr>
    </w:p>
    <w:p w14:paraId="401CEE00" w14:textId="77777777" w:rsidR="00535399" w:rsidRDefault="00535399" w:rsidP="0039122E">
      <w:pPr>
        <w:rPr>
          <w:lang w:eastAsia="el-GR"/>
        </w:rPr>
      </w:pPr>
    </w:p>
    <w:p w14:paraId="3DDC6952" w14:textId="77777777" w:rsidR="00961722" w:rsidRDefault="00961722" w:rsidP="0039122E">
      <w:pPr>
        <w:rPr>
          <w:lang w:eastAsia="el-GR"/>
        </w:rPr>
      </w:pPr>
    </w:p>
    <w:p w14:paraId="1D34C78E" w14:textId="77777777" w:rsidR="00961722" w:rsidRDefault="00961722" w:rsidP="0039122E">
      <w:pPr>
        <w:rPr>
          <w:lang w:eastAsia="el-GR"/>
        </w:rPr>
      </w:pPr>
    </w:p>
    <w:p w14:paraId="0CD843D1" w14:textId="77777777" w:rsidR="00961722" w:rsidRDefault="00961722" w:rsidP="0039122E">
      <w:pPr>
        <w:rPr>
          <w:lang w:eastAsia="el-GR"/>
        </w:rPr>
      </w:pPr>
    </w:p>
    <w:p w14:paraId="5FAE695D" w14:textId="77777777" w:rsidR="00961722" w:rsidRDefault="00961722" w:rsidP="0039122E">
      <w:pPr>
        <w:rPr>
          <w:lang w:eastAsia="el-GR"/>
        </w:rPr>
      </w:pPr>
    </w:p>
    <w:p w14:paraId="410CF6B7" w14:textId="77777777" w:rsidR="00961722" w:rsidRDefault="00961722" w:rsidP="0039122E">
      <w:pPr>
        <w:rPr>
          <w:lang w:eastAsia="el-GR"/>
        </w:rPr>
      </w:pPr>
    </w:p>
    <w:p w14:paraId="2961B3D5" w14:textId="77777777" w:rsidR="00961722" w:rsidRDefault="00961722" w:rsidP="0039122E">
      <w:pPr>
        <w:rPr>
          <w:lang w:eastAsia="el-GR"/>
        </w:rPr>
      </w:pPr>
    </w:p>
    <w:p w14:paraId="243CB4B1" w14:textId="77777777" w:rsidR="00961722" w:rsidRDefault="00961722" w:rsidP="0039122E">
      <w:pPr>
        <w:rPr>
          <w:lang w:eastAsia="el-GR"/>
        </w:rPr>
      </w:pPr>
    </w:p>
    <w:p w14:paraId="47ECBAA0" w14:textId="77777777" w:rsidR="00961722" w:rsidRDefault="00961722" w:rsidP="0039122E">
      <w:pPr>
        <w:rPr>
          <w:lang w:eastAsia="el-GR"/>
        </w:rPr>
      </w:pPr>
    </w:p>
    <w:p w14:paraId="5FC05B2C" w14:textId="77777777" w:rsidR="00961722" w:rsidRDefault="00961722" w:rsidP="0039122E">
      <w:pPr>
        <w:rPr>
          <w:lang w:eastAsia="el-GR"/>
        </w:rPr>
      </w:pPr>
    </w:p>
    <w:p w14:paraId="71769906" w14:textId="77777777" w:rsidR="00961722" w:rsidRDefault="00961722" w:rsidP="0039122E">
      <w:pPr>
        <w:rPr>
          <w:lang w:eastAsia="el-GR"/>
        </w:rPr>
      </w:pPr>
    </w:p>
    <w:p w14:paraId="6DD9668D" w14:textId="77777777" w:rsidR="00961722" w:rsidRDefault="00961722" w:rsidP="0039122E">
      <w:pPr>
        <w:rPr>
          <w:lang w:eastAsia="el-GR"/>
        </w:rPr>
      </w:pPr>
    </w:p>
    <w:p w14:paraId="4840144D" w14:textId="77777777" w:rsidR="00961722" w:rsidRDefault="00961722" w:rsidP="0039122E">
      <w:pPr>
        <w:rPr>
          <w:lang w:eastAsia="el-GR"/>
        </w:rPr>
      </w:pPr>
    </w:p>
    <w:p w14:paraId="5D57A929" w14:textId="77777777" w:rsidR="00961722" w:rsidRDefault="00961722" w:rsidP="0039122E">
      <w:pPr>
        <w:rPr>
          <w:lang w:eastAsia="el-GR"/>
        </w:rPr>
      </w:pPr>
    </w:p>
    <w:p w14:paraId="070165E9" w14:textId="77777777" w:rsidR="00961722" w:rsidRDefault="00961722" w:rsidP="0039122E">
      <w:pPr>
        <w:rPr>
          <w:lang w:eastAsia="el-GR"/>
        </w:rPr>
      </w:pPr>
    </w:p>
    <w:p w14:paraId="72B82426" w14:textId="77777777" w:rsidR="00961722" w:rsidRDefault="00961722" w:rsidP="0039122E">
      <w:pPr>
        <w:rPr>
          <w:lang w:eastAsia="el-GR"/>
        </w:rPr>
      </w:pPr>
    </w:p>
    <w:p w14:paraId="1D4FC4F6" w14:textId="77777777" w:rsidR="00961722" w:rsidRDefault="00961722" w:rsidP="0039122E">
      <w:pPr>
        <w:rPr>
          <w:lang w:eastAsia="el-GR"/>
        </w:rPr>
      </w:pPr>
    </w:p>
    <w:p w14:paraId="1843CE49" w14:textId="77777777" w:rsidR="00961722" w:rsidRDefault="00961722" w:rsidP="0039122E">
      <w:pPr>
        <w:rPr>
          <w:lang w:eastAsia="el-GR"/>
        </w:rPr>
      </w:pPr>
    </w:p>
    <w:p w14:paraId="33C3DCBC" w14:textId="77777777" w:rsidR="00775DAF" w:rsidRPr="00B73023" w:rsidRDefault="00775DAF" w:rsidP="00744E02">
      <w:pPr>
        <w:pStyle w:val="Heading1"/>
        <w:numPr>
          <w:ilvl w:val="0"/>
          <w:numId w:val="1"/>
        </w:numPr>
        <w:rPr>
          <w:rFonts w:asciiTheme="minorHAnsi" w:hAnsiTheme="minorHAnsi" w:cstheme="minorHAnsi"/>
        </w:rPr>
        <w:pPrChange w:id="630" w:author="Author">
          <w:pPr>
            <w:pStyle w:val="Heading1"/>
            <w:numPr>
              <w:numId w:val="44"/>
            </w:numPr>
            <w:ind w:hanging="360"/>
          </w:pPr>
        </w:pPrChange>
      </w:pPr>
      <w:bookmarkStart w:id="631" w:name="_Toc19035394"/>
      <w:bookmarkStart w:id="632" w:name="_Toc19119847"/>
      <w:bookmarkEnd w:id="631"/>
      <w:r w:rsidRPr="00B73023">
        <w:rPr>
          <w:rFonts w:asciiTheme="minorHAnsi" w:hAnsiTheme="minorHAnsi" w:cstheme="minorHAnsi"/>
          <w:sz w:val="32"/>
        </w:rPr>
        <w:lastRenderedPageBreak/>
        <w:t>Contact Details</w:t>
      </w:r>
      <w:bookmarkEnd w:id="632"/>
    </w:p>
    <w:tbl>
      <w:tblPr>
        <w:tblW w:w="1076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2126"/>
        <w:gridCol w:w="6229"/>
      </w:tblGrid>
      <w:tr w:rsidR="00775DAF" w:rsidRPr="00B73023" w14:paraId="5A2CB0AE" w14:textId="77777777" w:rsidTr="00C374D4">
        <w:trPr>
          <w:trHeight w:val="282"/>
        </w:trPr>
        <w:tc>
          <w:tcPr>
            <w:tcW w:w="24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6AF40FA5" w14:textId="77777777" w:rsidR="00C06257" w:rsidRDefault="00775DAF" w:rsidP="00C374D4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Client PM</w:t>
            </w:r>
          </w:p>
          <w:p w14:paraId="7BF7F8F3" w14:textId="300927E6" w:rsidR="00775DAF" w:rsidRPr="00B73023" w:rsidRDefault="00C06257" w:rsidP="00C374D4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2"/>
              </w:rPr>
              <w:t>(subscription service)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3168E9E" w14:textId="77777777" w:rsidR="00775DAF" w:rsidRPr="00B73023" w:rsidRDefault="00775DAF" w:rsidP="002E149E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Name/Surname</w:t>
            </w:r>
          </w:p>
        </w:tc>
        <w:tc>
          <w:tcPr>
            <w:tcW w:w="62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A257B" w14:textId="201891AC" w:rsidR="00775DAF" w:rsidRPr="00B73023" w:rsidRDefault="00C06257" w:rsidP="002E149E">
            <w:pPr>
              <w:rPr>
                <w:rFonts w:asciiTheme="minorHAnsi" w:hAnsiTheme="minorHAnsi" w:cstheme="minorHAnsi"/>
                <w:sz w:val="22"/>
              </w:rPr>
            </w:pPr>
            <w:r w:rsidRPr="00C06257">
              <w:rPr>
                <w:rFonts w:asciiTheme="minorHAnsi" w:hAnsiTheme="minorHAnsi" w:cstheme="minorHAnsi"/>
                <w:sz w:val="22"/>
              </w:rPr>
              <w:t>George Maged Fawzy</w:t>
            </w:r>
          </w:p>
        </w:tc>
      </w:tr>
      <w:tr w:rsidR="00775DAF" w:rsidRPr="00B73023" w14:paraId="331C496D" w14:textId="77777777" w:rsidTr="00C374D4">
        <w:trPr>
          <w:trHeight w:val="297"/>
        </w:trPr>
        <w:tc>
          <w:tcPr>
            <w:tcW w:w="24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7F82EA9C" w14:textId="77777777" w:rsidR="00775DAF" w:rsidRPr="00B73023" w:rsidRDefault="00775DAF" w:rsidP="00C374D4">
            <w:pPr>
              <w:jc w:val="right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C6F55FC" w14:textId="77777777" w:rsidR="00775DAF" w:rsidRPr="00B73023" w:rsidRDefault="00775DAF" w:rsidP="002E149E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e-mail</w:t>
            </w:r>
          </w:p>
        </w:tc>
        <w:tc>
          <w:tcPr>
            <w:tcW w:w="62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2935E" w14:textId="43E62250" w:rsidR="00775DAF" w:rsidRPr="00B73023" w:rsidRDefault="00D11AC0" w:rsidP="002E149E">
            <w:pPr>
              <w:rPr>
                <w:rFonts w:asciiTheme="minorHAnsi" w:hAnsiTheme="minorHAnsi" w:cstheme="minorHAnsi"/>
                <w:sz w:val="22"/>
              </w:rPr>
            </w:pPr>
            <w:hyperlink r:id="rId17" w:history="1">
              <w:r w:rsidR="00C06257" w:rsidRPr="00901F19">
                <w:rPr>
                  <w:rStyle w:val="Hyperlink"/>
                  <w:rFonts w:asciiTheme="minorHAnsi" w:hAnsiTheme="minorHAnsi" w:cstheme="minorHAnsi"/>
                  <w:sz w:val="22"/>
                </w:rPr>
                <w:t>george.mfawzy@orange.com</w:t>
              </w:r>
            </w:hyperlink>
            <w:r w:rsidR="00C06257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775DAF" w:rsidRPr="00B73023" w14:paraId="27DED876" w14:textId="77777777" w:rsidTr="00C374D4">
        <w:trPr>
          <w:trHeight w:val="312"/>
        </w:trPr>
        <w:tc>
          <w:tcPr>
            <w:tcW w:w="24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5F39B0FD" w14:textId="77777777" w:rsidR="00775DAF" w:rsidRPr="00B73023" w:rsidRDefault="00775DAF" w:rsidP="00C374D4">
            <w:pPr>
              <w:jc w:val="right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347C44F" w14:textId="77777777" w:rsidR="00775DAF" w:rsidRPr="00B73023" w:rsidRDefault="00775DAF" w:rsidP="002E149E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Mobile</w:t>
            </w:r>
          </w:p>
        </w:tc>
        <w:tc>
          <w:tcPr>
            <w:tcW w:w="62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2E1D8" w14:textId="6999260F" w:rsidR="00775DAF" w:rsidRPr="00B73023" w:rsidRDefault="00C06257" w:rsidP="002E149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0020 1201332000</w:t>
            </w:r>
          </w:p>
        </w:tc>
      </w:tr>
      <w:tr w:rsidR="00775DAF" w:rsidRPr="00B73023" w14:paraId="23897835" w14:textId="77777777" w:rsidTr="00C374D4">
        <w:trPr>
          <w:trHeight w:val="297"/>
        </w:trPr>
        <w:tc>
          <w:tcPr>
            <w:tcW w:w="24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2B22FB2A" w14:textId="77777777" w:rsidR="00775DAF" w:rsidRPr="00B73023" w:rsidRDefault="00775DAF" w:rsidP="00C374D4">
            <w:pPr>
              <w:jc w:val="right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80A3AFE" w14:textId="77777777" w:rsidR="00775DAF" w:rsidRPr="00B73023" w:rsidRDefault="00775DAF" w:rsidP="002E149E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Landline</w:t>
            </w:r>
          </w:p>
        </w:tc>
        <w:tc>
          <w:tcPr>
            <w:tcW w:w="62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62014" w14:textId="77777777" w:rsidR="00775DAF" w:rsidRPr="00B73023" w:rsidRDefault="00775DAF" w:rsidP="002E149E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775DAF" w:rsidRPr="00B73023" w14:paraId="5CA2D242" w14:textId="77777777" w:rsidTr="00C374D4">
        <w:trPr>
          <w:trHeight w:val="297"/>
        </w:trPr>
        <w:tc>
          <w:tcPr>
            <w:tcW w:w="24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6BD55408" w14:textId="77777777" w:rsidR="00775DAF" w:rsidRPr="00B73023" w:rsidRDefault="00775DAF" w:rsidP="00C374D4">
            <w:pPr>
              <w:jc w:val="right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2059B62" w14:textId="77777777" w:rsidR="00775DAF" w:rsidRPr="00B73023" w:rsidRDefault="00775DAF" w:rsidP="002E149E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IM (Hangouts/Skype)</w:t>
            </w:r>
          </w:p>
        </w:tc>
        <w:tc>
          <w:tcPr>
            <w:tcW w:w="62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6EEC5" w14:textId="77777777" w:rsidR="00775DAF" w:rsidRPr="00B73023" w:rsidRDefault="00775DAF" w:rsidP="002E149E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C06257" w:rsidRPr="00B73023" w14:paraId="69E7DDA1" w14:textId="77777777" w:rsidTr="00775B1E">
        <w:trPr>
          <w:trHeight w:val="297"/>
        </w:trPr>
        <w:tc>
          <w:tcPr>
            <w:tcW w:w="240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C00000"/>
            <w:vAlign w:val="center"/>
          </w:tcPr>
          <w:p w14:paraId="4834103F" w14:textId="77777777" w:rsidR="00C06257" w:rsidRDefault="00C06257" w:rsidP="00C06257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Client PM</w:t>
            </w:r>
            <w:r>
              <w:rPr>
                <w:rFonts w:asciiTheme="minorHAnsi" w:hAnsiTheme="minorHAnsi" w:cstheme="minorHAnsi"/>
                <w:b/>
                <w:color w:val="FFFFFF"/>
                <w:sz w:val="22"/>
              </w:rPr>
              <w:t xml:space="preserve"> </w:t>
            </w:r>
          </w:p>
          <w:p w14:paraId="0850D88A" w14:textId="106025F8" w:rsidR="00C06257" w:rsidRPr="00B73023" w:rsidRDefault="00C06257" w:rsidP="00C06257">
            <w:pPr>
              <w:jc w:val="right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2"/>
              </w:rPr>
              <w:t>(digital service)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08FE513" w14:textId="1CA17109" w:rsidR="00C06257" w:rsidRPr="00B73023" w:rsidRDefault="00C06257" w:rsidP="00C06257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Name/Surname</w:t>
            </w:r>
          </w:p>
        </w:tc>
        <w:tc>
          <w:tcPr>
            <w:tcW w:w="62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3D38E" w14:textId="13BA3B74" w:rsidR="00C06257" w:rsidRPr="00B73023" w:rsidRDefault="00C06257" w:rsidP="00C06257">
            <w:pPr>
              <w:rPr>
                <w:rFonts w:asciiTheme="minorHAnsi" w:hAnsiTheme="minorHAnsi" w:cstheme="minorHAnsi"/>
                <w:sz w:val="22"/>
              </w:rPr>
            </w:pPr>
            <w:r w:rsidRPr="00C06257">
              <w:rPr>
                <w:rFonts w:asciiTheme="minorHAnsi" w:hAnsiTheme="minorHAnsi" w:cstheme="minorHAnsi"/>
                <w:sz w:val="22"/>
              </w:rPr>
              <w:t>Shaymaa Mohamed Mohamed El Zayat</w:t>
            </w:r>
          </w:p>
        </w:tc>
      </w:tr>
      <w:tr w:rsidR="00C06257" w:rsidRPr="00B73023" w14:paraId="70C116A8" w14:textId="77777777" w:rsidTr="00775B1E">
        <w:trPr>
          <w:trHeight w:val="297"/>
        </w:trPr>
        <w:tc>
          <w:tcPr>
            <w:tcW w:w="2405" w:type="dxa"/>
            <w:vMerge/>
            <w:tcBorders>
              <w:left w:val="single" w:sz="4" w:space="0" w:color="000000"/>
            </w:tcBorders>
            <w:shd w:val="clear" w:color="auto" w:fill="C00000"/>
            <w:vAlign w:val="center"/>
          </w:tcPr>
          <w:p w14:paraId="33C17483" w14:textId="77777777" w:rsidR="00C06257" w:rsidRPr="00B73023" w:rsidRDefault="00C06257" w:rsidP="00C06257">
            <w:pPr>
              <w:jc w:val="right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F9F99A9" w14:textId="787A1A57" w:rsidR="00C06257" w:rsidRPr="00B73023" w:rsidRDefault="00C06257" w:rsidP="00C06257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e-mail</w:t>
            </w:r>
          </w:p>
        </w:tc>
        <w:tc>
          <w:tcPr>
            <w:tcW w:w="62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6BA97" w14:textId="03BA0073" w:rsidR="00C06257" w:rsidRPr="00B73023" w:rsidRDefault="00D11AC0" w:rsidP="00C06257">
            <w:pPr>
              <w:rPr>
                <w:rFonts w:asciiTheme="minorHAnsi" w:hAnsiTheme="minorHAnsi" w:cstheme="minorHAnsi"/>
                <w:sz w:val="22"/>
              </w:rPr>
            </w:pPr>
            <w:hyperlink r:id="rId18" w:history="1">
              <w:r w:rsidR="00C06257" w:rsidRPr="00901F19">
                <w:rPr>
                  <w:rStyle w:val="Hyperlink"/>
                  <w:rFonts w:asciiTheme="minorHAnsi" w:hAnsiTheme="minorHAnsi" w:cstheme="minorHAnsi"/>
                  <w:sz w:val="22"/>
                </w:rPr>
                <w:t>shaimaa.zayat@orange.com</w:t>
              </w:r>
            </w:hyperlink>
          </w:p>
        </w:tc>
      </w:tr>
      <w:tr w:rsidR="00C06257" w:rsidRPr="00B73023" w14:paraId="16C47D09" w14:textId="77777777" w:rsidTr="00775B1E">
        <w:trPr>
          <w:trHeight w:val="297"/>
        </w:trPr>
        <w:tc>
          <w:tcPr>
            <w:tcW w:w="2405" w:type="dxa"/>
            <w:vMerge/>
            <w:tcBorders>
              <w:left w:val="single" w:sz="4" w:space="0" w:color="000000"/>
            </w:tcBorders>
            <w:shd w:val="clear" w:color="auto" w:fill="C00000"/>
            <w:vAlign w:val="center"/>
          </w:tcPr>
          <w:p w14:paraId="207C1CD6" w14:textId="77777777" w:rsidR="00C06257" w:rsidRPr="00B73023" w:rsidRDefault="00C06257" w:rsidP="00C06257">
            <w:pPr>
              <w:jc w:val="right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46AF484" w14:textId="7F518505" w:rsidR="00C06257" w:rsidRPr="00B73023" w:rsidRDefault="00C06257" w:rsidP="00C06257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Mobile</w:t>
            </w:r>
          </w:p>
        </w:tc>
        <w:tc>
          <w:tcPr>
            <w:tcW w:w="62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33D54" w14:textId="2DCD6CDF" w:rsidR="00C06257" w:rsidRPr="00B73023" w:rsidRDefault="00C06257" w:rsidP="00C06257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0020 1223194075</w:t>
            </w:r>
          </w:p>
        </w:tc>
      </w:tr>
      <w:tr w:rsidR="00C06257" w:rsidRPr="00B73023" w14:paraId="4EBE81F0" w14:textId="77777777" w:rsidTr="00775B1E">
        <w:trPr>
          <w:trHeight w:val="297"/>
        </w:trPr>
        <w:tc>
          <w:tcPr>
            <w:tcW w:w="2405" w:type="dxa"/>
            <w:vMerge/>
            <w:tcBorders>
              <w:left w:val="single" w:sz="4" w:space="0" w:color="000000"/>
            </w:tcBorders>
            <w:shd w:val="clear" w:color="auto" w:fill="C00000"/>
            <w:vAlign w:val="center"/>
          </w:tcPr>
          <w:p w14:paraId="67EB1D82" w14:textId="77777777" w:rsidR="00C06257" w:rsidRPr="00B73023" w:rsidRDefault="00C06257" w:rsidP="00C06257">
            <w:pPr>
              <w:jc w:val="right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1D7F79E" w14:textId="7569161C" w:rsidR="00C06257" w:rsidRPr="00B73023" w:rsidRDefault="00C06257" w:rsidP="00C06257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Landline</w:t>
            </w:r>
          </w:p>
        </w:tc>
        <w:tc>
          <w:tcPr>
            <w:tcW w:w="62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337C0" w14:textId="77777777" w:rsidR="00C06257" w:rsidRPr="00B73023" w:rsidRDefault="00C06257" w:rsidP="00C06257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C06257" w:rsidRPr="00B73023" w14:paraId="3B313252" w14:textId="77777777" w:rsidTr="00775B1E">
        <w:trPr>
          <w:trHeight w:val="297"/>
        </w:trPr>
        <w:tc>
          <w:tcPr>
            <w:tcW w:w="240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5566F394" w14:textId="77777777" w:rsidR="00C06257" w:rsidRPr="00B73023" w:rsidRDefault="00C06257" w:rsidP="00C06257">
            <w:pPr>
              <w:jc w:val="right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99B6980" w14:textId="5B8235C5" w:rsidR="00C06257" w:rsidRPr="00B73023" w:rsidRDefault="00C06257" w:rsidP="00C06257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IM (Hangouts/Skype)</w:t>
            </w:r>
          </w:p>
        </w:tc>
        <w:tc>
          <w:tcPr>
            <w:tcW w:w="62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B538E" w14:textId="77777777" w:rsidR="00C06257" w:rsidRPr="00B73023" w:rsidRDefault="00C06257" w:rsidP="00C06257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775DAF" w:rsidRPr="00B73023" w14:paraId="4FC0EB0D" w14:textId="77777777" w:rsidTr="00C374D4">
        <w:trPr>
          <w:trHeight w:val="282"/>
        </w:trPr>
        <w:tc>
          <w:tcPr>
            <w:tcW w:w="24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6D690DE2" w14:textId="77777777" w:rsidR="00775DAF" w:rsidRPr="00B73023" w:rsidRDefault="00775DAF" w:rsidP="00C374D4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Client Technical Manager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246841F" w14:textId="77777777" w:rsidR="00775DAF" w:rsidRPr="00B73023" w:rsidRDefault="00775DAF" w:rsidP="002E149E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Name/Surname</w:t>
            </w:r>
          </w:p>
        </w:tc>
        <w:tc>
          <w:tcPr>
            <w:tcW w:w="62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77E31" w14:textId="603E4BAC" w:rsidR="00775DAF" w:rsidRPr="00B73023" w:rsidRDefault="00AF6AAC" w:rsidP="002E149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Mahmoud </w:t>
            </w:r>
            <w:r w:rsidR="00C06257">
              <w:rPr>
                <w:rFonts w:asciiTheme="minorHAnsi" w:hAnsiTheme="minorHAnsi" w:cstheme="minorHAnsi"/>
                <w:sz w:val="22"/>
              </w:rPr>
              <w:t>Abdel Aziz</w:t>
            </w:r>
          </w:p>
        </w:tc>
      </w:tr>
      <w:tr w:rsidR="00775DAF" w:rsidRPr="00B73023" w14:paraId="2D742199" w14:textId="77777777" w:rsidTr="00C374D4">
        <w:trPr>
          <w:trHeight w:val="297"/>
        </w:trPr>
        <w:tc>
          <w:tcPr>
            <w:tcW w:w="24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370635FA" w14:textId="77777777" w:rsidR="00775DAF" w:rsidRPr="00B73023" w:rsidRDefault="00775DAF" w:rsidP="00C374D4">
            <w:pPr>
              <w:jc w:val="right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4519303" w14:textId="77777777" w:rsidR="00775DAF" w:rsidRPr="00B73023" w:rsidRDefault="00775DAF" w:rsidP="002E149E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e-mail</w:t>
            </w:r>
          </w:p>
        </w:tc>
        <w:tc>
          <w:tcPr>
            <w:tcW w:w="62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18FBD" w14:textId="6BAB82FF" w:rsidR="00775DAF" w:rsidRPr="00B73023" w:rsidRDefault="00D11AC0" w:rsidP="002E149E">
            <w:pPr>
              <w:rPr>
                <w:rFonts w:asciiTheme="minorHAnsi" w:hAnsiTheme="minorHAnsi" w:cstheme="minorHAnsi"/>
                <w:sz w:val="22"/>
              </w:rPr>
            </w:pPr>
            <w:hyperlink r:id="rId19" w:history="1">
              <w:r w:rsidR="00C06257" w:rsidRPr="00901F19">
                <w:rPr>
                  <w:rStyle w:val="Hyperlink"/>
                  <w:rFonts w:asciiTheme="minorHAnsi" w:hAnsiTheme="minorHAnsi" w:cstheme="minorHAnsi"/>
                  <w:sz w:val="22"/>
                </w:rPr>
                <w:t>mahmoud.sassy@orange.com</w:t>
              </w:r>
            </w:hyperlink>
            <w:r w:rsidR="00C06257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775DAF" w:rsidRPr="00B73023" w14:paraId="5E661487" w14:textId="77777777" w:rsidTr="00C374D4">
        <w:trPr>
          <w:trHeight w:val="312"/>
        </w:trPr>
        <w:tc>
          <w:tcPr>
            <w:tcW w:w="24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5B39BF8D" w14:textId="77777777" w:rsidR="00775DAF" w:rsidRPr="00B73023" w:rsidRDefault="00775DAF" w:rsidP="00C374D4">
            <w:pPr>
              <w:jc w:val="right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1765D50" w14:textId="77777777" w:rsidR="00775DAF" w:rsidRPr="00B73023" w:rsidRDefault="00775DAF" w:rsidP="002E149E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Mobile</w:t>
            </w:r>
          </w:p>
        </w:tc>
        <w:tc>
          <w:tcPr>
            <w:tcW w:w="62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69EC7" w14:textId="77777777" w:rsidR="00775DAF" w:rsidRPr="00B73023" w:rsidRDefault="00775DAF" w:rsidP="002E149E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775DAF" w:rsidRPr="00B73023" w14:paraId="1C4FB644" w14:textId="77777777" w:rsidTr="00C374D4">
        <w:trPr>
          <w:trHeight w:val="297"/>
        </w:trPr>
        <w:tc>
          <w:tcPr>
            <w:tcW w:w="24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0D2E6FE3" w14:textId="77777777" w:rsidR="00775DAF" w:rsidRPr="00B73023" w:rsidRDefault="00775DAF" w:rsidP="00C374D4">
            <w:pPr>
              <w:jc w:val="right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9872012" w14:textId="77777777" w:rsidR="00775DAF" w:rsidRPr="00B73023" w:rsidRDefault="00775DAF" w:rsidP="002E149E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Landline</w:t>
            </w:r>
          </w:p>
        </w:tc>
        <w:tc>
          <w:tcPr>
            <w:tcW w:w="62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62CC0" w14:textId="77777777" w:rsidR="00775DAF" w:rsidRPr="00B73023" w:rsidRDefault="00775DAF" w:rsidP="002E149E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775DAF" w:rsidRPr="00B73023" w14:paraId="62F79556" w14:textId="77777777" w:rsidTr="00C374D4">
        <w:trPr>
          <w:trHeight w:val="297"/>
        </w:trPr>
        <w:tc>
          <w:tcPr>
            <w:tcW w:w="24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3910137D" w14:textId="77777777" w:rsidR="00775DAF" w:rsidRPr="00B73023" w:rsidRDefault="00775DAF" w:rsidP="00C374D4">
            <w:pPr>
              <w:jc w:val="right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8C87282" w14:textId="77777777" w:rsidR="00775DAF" w:rsidRPr="00B73023" w:rsidRDefault="00775DAF" w:rsidP="002E149E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IM (Hangouts/Skype)</w:t>
            </w:r>
          </w:p>
        </w:tc>
        <w:tc>
          <w:tcPr>
            <w:tcW w:w="62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DC5BB" w14:textId="77777777" w:rsidR="00775DAF" w:rsidRPr="00B73023" w:rsidRDefault="00775DAF" w:rsidP="002E149E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775DAF" w:rsidRPr="00B73023" w14:paraId="2C5DE6B2" w14:textId="77777777" w:rsidTr="00C374D4">
        <w:trPr>
          <w:trHeight w:val="282"/>
        </w:trPr>
        <w:tc>
          <w:tcPr>
            <w:tcW w:w="24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4F28EE91" w14:textId="7E4DA0D5" w:rsidR="00775DAF" w:rsidRPr="00B73023" w:rsidRDefault="00C06257" w:rsidP="00C06257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2"/>
              </w:rPr>
              <w:t>Partner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05500D9" w14:textId="77777777" w:rsidR="00775DAF" w:rsidRPr="00B73023" w:rsidRDefault="00775DAF" w:rsidP="002E149E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Name/Surname</w:t>
            </w:r>
          </w:p>
        </w:tc>
        <w:tc>
          <w:tcPr>
            <w:tcW w:w="62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E6C50" w14:textId="3465368F" w:rsidR="00775DAF" w:rsidRPr="00B73023" w:rsidRDefault="00C06257" w:rsidP="00C06257">
            <w:pPr>
              <w:rPr>
                <w:rFonts w:asciiTheme="minorHAnsi" w:hAnsiTheme="minorHAnsi" w:cstheme="minorHAnsi"/>
                <w:color w:val="1F497D"/>
                <w:sz w:val="22"/>
              </w:rPr>
            </w:pPr>
            <w:r w:rsidRPr="00C06257">
              <w:rPr>
                <w:rFonts w:asciiTheme="minorHAnsi" w:hAnsiTheme="minorHAnsi" w:cstheme="minorHAnsi"/>
                <w:sz w:val="22"/>
              </w:rPr>
              <w:t>Tamer Mo</w:t>
            </w:r>
            <w:r>
              <w:rPr>
                <w:rFonts w:asciiTheme="minorHAnsi" w:hAnsiTheme="minorHAnsi" w:cstheme="minorHAnsi"/>
                <w:sz w:val="22"/>
              </w:rPr>
              <w:t>h</w:t>
            </w:r>
            <w:r w:rsidRPr="00C06257">
              <w:rPr>
                <w:rFonts w:asciiTheme="minorHAnsi" w:hAnsiTheme="minorHAnsi" w:cstheme="minorHAnsi"/>
                <w:sz w:val="22"/>
              </w:rPr>
              <w:t>se</w:t>
            </w:r>
            <w:r>
              <w:rPr>
                <w:rFonts w:asciiTheme="minorHAnsi" w:hAnsiTheme="minorHAnsi" w:cstheme="minorHAnsi"/>
                <w:sz w:val="22"/>
              </w:rPr>
              <w:t>n</w:t>
            </w:r>
          </w:p>
        </w:tc>
      </w:tr>
      <w:tr w:rsidR="00775DAF" w:rsidRPr="00B73023" w14:paraId="646C5294" w14:textId="77777777" w:rsidTr="00C374D4">
        <w:trPr>
          <w:trHeight w:val="297"/>
        </w:trPr>
        <w:tc>
          <w:tcPr>
            <w:tcW w:w="24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296805E5" w14:textId="77777777" w:rsidR="00775DAF" w:rsidRPr="00B73023" w:rsidRDefault="00775DAF" w:rsidP="00C374D4">
            <w:pPr>
              <w:jc w:val="right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6B6E3C2" w14:textId="77777777" w:rsidR="00775DAF" w:rsidRPr="00B73023" w:rsidRDefault="00775DAF" w:rsidP="002E149E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e-mail</w:t>
            </w:r>
          </w:p>
        </w:tc>
        <w:tc>
          <w:tcPr>
            <w:tcW w:w="62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113F3" w14:textId="2D8869F2" w:rsidR="00C06257" w:rsidRDefault="00D11AC0" w:rsidP="002E149E">
            <w:pPr>
              <w:rPr>
                <w:rFonts w:asciiTheme="minorHAnsi" w:hAnsiTheme="minorHAnsi" w:cstheme="minorHAnsi"/>
                <w:sz w:val="22"/>
              </w:rPr>
            </w:pPr>
            <w:hyperlink r:id="rId20" w:history="1">
              <w:r w:rsidR="00C06257" w:rsidRPr="00901F19">
                <w:rPr>
                  <w:rStyle w:val="Hyperlink"/>
                  <w:rFonts w:asciiTheme="minorHAnsi" w:hAnsiTheme="minorHAnsi" w:cstheme="minorHAnsi"/>
                  <w:sz w:val="22"/>
                </w:rPr>
                <w:t>tamer@smartlink.me</w:t>
              </w:r>
            </w:hyperlink>
            <w:r w:rsidR="00C06257">
              <w:rPr>
                <w:rFonts w:asciiTheme="minorHAnsi" w:hAnsiTheme="minorHAnsi" w:cstheme="minorHAnsi"/>
                <w:sz w:val="22"/>
              </w:rPr>
              <w:t xml:space="preserve"> (internal communication)</w:t>
            </w:r>
          </w:p>
          <w:p w14:paraId="014C3A7C" w14:textId="10A1724D" w:rsidR="00775DAF" w:rsidRPr="00B73023" w:rsidRDefault="00D11AC0" w:rsidP="002E149E">
            <w:pPr>
              <w:rPr>
                <w:rFonts w:asciiTheme="minorHAnsi" w:hAnsiTheme="minorHAnsi" w:cstheme="minorHAnsi"/>
                <w:sz w:val="22"/>
              </w:rPr>
            </w:pPr>
            <w:hyperlink r:id="rId21" w:history="1">
              <w:r w:rsidR="00C06257" w:rsidRPr="00901F19">
                <w:rPr>
                  <w:rStyle w:val="Hyperlink"/>
                  <w:rFonts w:asciiTheme="minorHAnsi" w:hAnsiTheme="minorHAnsi" w:cstheme="minorHAnsi"/>
                  <w:sz w:val="22"/>
                </w:rPr>
                <w:t>egy.level1@gugroup.com</w:t>
              </w:r>
            </w:hyperlink>
            <w:r w:rsidR="00C06257">
              <w:rPr>
                <w:rFonts w:asciiTheme="minorHAnsi" w:hAnsiTheme="minorHAnsi" w:cstheme="minorHAnsi"/>
                <w:sz w:val="22"/>
              </w:rPr>
              <w:t xml:space="preserve"> (communication with Orange)</w:t>
            </w:r>
          </w:p>
        </w:tc>
      </w:tr>
      <w:tr w:rsidR="00775DAF" w:rsidRPr="00B73023" w14:paraId="02723C42" w14:textId="77777777" w:rsidTr="00C374D4">
        <w:trPr>
          <w:trHeight w:val="312"/>
        </w:trPr>
        <w:tc>
          <w:tcPr>
            <w:tcW w:w="24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2AA8E610" w14:textId="4B074D6F" w:rsidR="00775DAF" w:rsidRPr="00B73023" w:rsidRDefault="00775DAF" w:rsidP="00C374D4">
            <w:pPr>
              <w:jc w:val="right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C8EC124" w14:textId="77777777" w:rsidR="00775DAF" w:rsidRPr="00B73023" w:rsidRDefault="00775DAF" w:rsidP="002E149E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Mobile</w:t>
            </w:r>
          </w:p>
        </w:tc>
        <w:tc>
          <w:tcPr>
            <w:tcW w:w="62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AA7D3" w14:textId="77777777" w:rsidR="00775DAF" w:rsidRPr="00C06257" w:rsidRDefault="00C06257" w:rsidP="002E149E">
            <w:pPr>
              <w:rPr>
                <w:rFonts w:asciiTheme="minorHAnsi" w:hAnsiTheme="minorHAnsi" w:cstheme="minorHAnsi"/>
                <w:sz w:val="22"/>
              </w:rPr>
            </w:pPr>
            <w:r w:rsidRPr="00C06257">
              <w:rPr>
                <w:rFonts w:asciiTheme="minorHAnsi" w:hAnsiTheme="minorHAnsi" w:cstheme="minorHAnsi"/>
                <w:sz w:val="22"/>
              </w:rPr>
              <w:t>0020 1008432843</w:t>
            </w:r>
          </w:p>
          <w:p w14:paraId="7B9446EF" w14:textId="2A9EFE9F" w:rsidR="00C06257" w:rsidRPr="00B73023" w:rsidRDefault="00C06257" w:rsidP="002E149E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C06257">
              <w:rPr>
                <w:rFonts w:asciiTheme="minorHAnsi" w:hAnsiTheme="minorHAnsi" w:cstheme="minorHAnsi"/>
                <w:sz w:val="22"/>
              </w:rPr>
              <w:t>0020 1155575081</w:t>
            </w:r>
          </w:p>
        </w:tc>
      </w:tr>
      <w:tr w:rsidR="00775DAF" w:rsidRPr="00B73023" w14:paraId="38246C55" w14:textId="77777777" w:rsidTr="00C374D4">
        <w:trPr>
          <w:trHeight w:val="297"/>
        </w:trPr>
        <w:tc>
          <w:tcPr>
            <w:tcW w:w="24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737E6626" w14:textId="59F517CD" w:rsidR="00775DAF" w:rsidRPr="00B73023" w:rsidRDefault="00775DAF" w:rsidP="00C374D4">
            <w:pPr>
              <w:jc w:val="right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321A629" w14:textId="77777777" w:rsidR="00775DAF" w:rsidRPr="00B73023" w:rsidRDefault="00775DAF" w:rsidP="002E149E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Landline</w:t>
            </w:r>
          </w:p>
        </w:tc>
        <w:tc>
          <w:tcPr>
            <w:tcW w:w="62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04218" w14:textId="77777777" w:rsidR="00775DAF" w:rsidRPr="00B73023" w:rsidRDefault="00775DAF" w:rsidP="002E149E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775DAF" w:rsidRPr="00B73023" w14:paraId="4B3BF256" w14:textId="77777777" w:rsidTr="00C374D4">
        <w:trPr>
          <w:trHeight w:val="297"/>
        </w:trPr>
        <w:tc>
          <w:tcPr>
            <w:tcW w:w="24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685CDC02" w14:textId="77777777" w:rsidR="00775DAF" w:rsidRPr="00B73023" w:rsidRDefault="00775DAF" w:rsidP="00C374D4">
            <w:pPr>
              <w:jc w:val="right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D711E7B" w14:textId="77777777" w:rsidR="00775DAF" w:rsidRPr="00B73023" w:rsidRDefault="00775DAF" w:rsidP="002E149E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IM (Hangouts/Skype)</w:t>
            </w:r>
          </w:p>
        </w:tc>
        <w:tc>
          <w:tcPr>
            <w:tcW w:w="62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B21CA" w14:textId="77777777" w:rsidR="00775DAF" w:rsidRPr="00B73023" w:rsidRDefault="00775DAF" w:rsidP="002E149E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775DAF" w:rsidRPr="00B73023" w14:paraId="3E2C00F7" w14:textId="77777777" w:rsidTr="00C374D4">
        <w:trPr>
          <w:trHeight w:val="282"/>
        </w:trPr>
        <w:tc>
          <w:tcPr>
            <w:tcW w:w="24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55CCB0AC" w14:textId="77777777" w:rsidR="00775DAF" w:rsidRPr="00B73023" w:rsidRDefault="00775DAF" w:rsidP="00C374D4">
            <w:pPr>
              <w:jc w:val="right"/>
              <w:rPr>
                <w:rFonts w:asciiTheme="minorHAnsi" w:hAnsiTheme="minorHAnsi" w:cstheme="minorHAnsi"/>
                <w:b/>
                <w:color w:val="FFFFFF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Partner Technical Manager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8A291C0" w14:textId="77777777" w:rsidR="00775DAF" w:rsidRPr="00B73023" w:rsidRDefault="00775DAF" w:rsidP="002E149E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Name/Surname</w:t>
            </w:r>
          </w:p>
        </w:tc>
        <w:tc>
          <w:tcPr>
            <w:tcW w:w="62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E2F5D" w14:textId="77777777" w:rsidR="00775DAF" w:rsidRPr="00B73023" w:rsidRDefault="00775DAF" w:rsidP="002E149E">
            <w:pPr>
              <w:rPr>
                <w:rFonts w:asciiTheme="minorHAnsi" w:hAnsiTheme="minorHAnsi" w:cstheme="minorHAnsi"/>
                <w:color w:val="E36C0A"/>
                <w:sz w:val="22"/>
              </w:rPr>
            </w:pPr>
          </w:p>
        </w:tc>
      </w:tr>
      <w:tr w:rsidR="00775DAF" w:rsidRPr="00B73023" w14:paraId="7A9FD348" w14:textId="77777777" w:rsidTr="00C374D4">
        <w:trPr>
          <w:trHeight w:val="297"/>
        </w:trPr>
        <w:tc>
          <w:tcPr>
            <w:tcW w:w="24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392DD913" w14:textId="77777777" w:rsidR="00775DAF" w:rsidRPr="00B73023" w:rsidRDefault="00775DAF" w:rsidP="00C374D4">
            <w:pPr>
              <w:jc w:val="right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EED8379" w14:textId="77777777" w:rsidR="00775DAF" w:rsidRPr="00B73023" w:rsidRDefault="00775DAF" w:rsidP="002E149E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e-mail</w:t>
            </w:r>
          </w:p>
        </w:tc>
        <w:tc>
          <w:tcPr>
            <w:tcW w:w="62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97D11" w14:textId="77777777" w:rsidR="00775DAF" w:rsidRPr="00B73023" w:rsidRDefault="00775DAF" w:rsidP="002E149E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775DAF" w:rsidRPr="00B73023" w14:paraId="33AD4AE3" w14:textId="77777777" w:rsidTr="00C374D4">
        <w:trPr>
          <w:trHeight w:val="238"/>
        </w:trPr>
        <w:tc>
          <w:tcPr>
            <w:tcW w:w="24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607976C0" w14:textId="77777777" w:rsidR="00775DAF" w:rsidRPr="00B73023" w:rsidRDefault="00775DAF" w:rsidP="00C374D4">
            <w:pPr>
              <w:jc w:val="right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ECD9EDC" w14:textId="77777777" w:rsidR="00775DAF" w:rsidRPr="00B73023" w:rsidRDefault="00775DAF" w:rsidP="002E149E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Mobile</w:t>
            </w:r>
          </w:p>
        </w:tc>
        <w:tc>
          <w:tcPr>
            <w:tcW w:w="62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4221C" w14:textId="77777777" w:rsidR="00775DAF" w:rsidRPr="00B73023" w:rsidRDefault="00775DAF" w:rsidP="002E149E">
            <w:pPr>
              <w:rPr>
                <w:rFonts w:asciiTheme="minorHAnsi" w:hAnsiTheme="minorHAnsi" w:cstheme="minorHAnsi"/>
                <w:b/>
                <w:sz w:val="22"/>
              </w:rPr>
            </w:pPr>
          </w:p>
        </w:tc>
      </w:tr>
      <w:tr w:rsidR="00775DAF" w:rsidRPr="00B73023" w14:paraId="3F5F4092" w14:textId="77777777" w:rsidTr="00C374D4">
        <w:trPr>
          <w:trHeight w:val="297"/>
        </w:trPr>
        <w:tc>
          <w:tcPr>
            <w:tcW w:w="24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1A1EC195" w14:textId="77777777" w:rsidR="00775DAF" w:rsidRPr="00B73023" w:rsidRDefault="00775DAF" w:rsidP="00C374D4">
            <w:pPr>
              <w:jc w:val="right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8F51FD0" w14:textId="77777777" w:rsidR="00775DAF" w:rsidRPr="00B73023" w:rsidRDefault="00775DAF" w:rsidP="002E149E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Landline</w:t>
            </w:r>
          </w:p>
        </w:tc>
        <w:tc>
          <w:tcPr>
            <w:tcW w:w="62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22841" w14:textId="77777777" w:rsidR="00775DAF" w:rsidRPr="00B73023" w:rsidRDefault="00775DAF" w:rsidP="002E149E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775DAF" w:rsidRPr="00B73023" w14:paraId="1CD881A6" w14:textId="77777777" w:rsidTr="00C374D4">
        <w:trPr>
          <w:trHeight w:val="297"/>
        </w:trPr>
        <w:tc>
          <w:tcPr>
            <w:tcW w:w="24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443CFDA7" w14:textId="77777777" w:rsidR="00775DAF" w:rsidRPr="00B73023" w:rsidRDefault="00775DAF" w:rsidP="00C374D4">
            <w:pPr>
              <w:jc w:val="right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2DBB69F" w14:textId="77777777" w:rsidR="00775DAF" w:rsidRPr="00B73023" w:rsidRDefault="00775DAF" w:rsidP="002E149E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IM (Hangouts/Skype)</w:t>
            </w:r>
          </w:p>
        </w:tc>
        <w:tc>
          <w:tcPr>
            <w:tcW w:w="62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9F27C" w14:textId="77777777" w:rsidR="00775DAF" w:rsidRPr="00B73023" w:rsidRDefault="00775DAF" w:rsidP="002E149E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775DAF" w:rsidRPr="00B73023" w14:paraId="27AE2DF6" w14:textId="77777777" w:rsidTr="00C374D4">
        <w:trPr>
          <w:trHeight w:val="297"/>
        </w:trPr>
        <w:tc>
          <w:tcPr>
            <w:tcW w:w="240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C00000"/>
            <w:vAlign w:val="center"/>
          </w:tcPr>
          <w:p w14:paraId="38F287DC" w14:textId="77777777" w:rsidR="00775DAF" w:rsidRPr="00B73023" w:rsidRDefault="00775DAF" w:rsidP="00C374D4">
            <w:pPr>
              <w:jc w:val="right"/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b/>
                <w:color w:val="FFFFFF"/>
                <w:sz w:val="22"/>
              </w:rPr>
              <w:t>Call Center Contact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B52D27F" w14:textId="77777777" w:rsidR="00775DAF" w:rsidRPr="00B73023" w:rsidRDefault="00775DAF" w:rsidP="002E149E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Name/Surname</w:t>
            </w:r>
          </w:p>
        </w:tc>
        <w:tc>
          <w:tcPr>
            <w:tcW w:w="62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2283B" w14:textId="264F1640" w:rsidR="00775DAF" w:rsidRPr="00B73023" w:rsidRDefault="00C06257" w:rsidP="00C06257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Boshra B</w:t>
            </w:r>
            <w:r w:rsidRPr="00C06257">
              <w:rPr>
                <w:rFonts w:asciiTheme="minorHAnsi" w:hAnsiTheme="minorHAnsi" w:cstheme="minorHAnsi"/>
                <w:sz w:val="22"/>
              </w:rPr>
              <w:t>ahgat</w:t>
            </w:r>
          </w:p>
        </w:tc>
      </w:tr>
      <w:tr w:rsidR="00775DAF" w:rsidRPr="00B73023" w14:paraId="117D3222" w14:textId="77777777" w:rsidTr="00807960">
        <w:trPr>
          <w:trHeight w:val="297"/>
        </w:trPr>
        <w:tc>
          <w:tcPr>
            <w:tcW w:w="2405" w:type="dxa"/>
            <w:vMerge/>
            <w:tcBorders>
              <w:left w:val="single" w:sz="4" w:space="0" w:color="000000"/>
            </w:tcBorders>
            <w:shd w:val="clear" w:color="auto" w:fill="C00000"/>
            <w:vAlign w:val="center"/>
          </w:tcPr>
          <w:p w14:paraId="6025F7A1" w14:textId="77777777" w:rsidR="00775DAF" w:rsidRPr="00B73023" w:rsidRDefault="00775DAF" w:rsidP="002E149E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B99BD59" w14:textId="77777777" w:rsidR="00775DAF" w:rsidRPr="00B73023" w:rsidRDefault="00775DAF" w:rsidP="002E149E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e-mail</w:t>
            </w:r>
          </w:p>
        </w:tc>
        <w:tc>
          <w:tcPr>
            <w:tcW w:w="62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1BB5A" w14:textId="52DD90DC" w:rsidR="00775DAF" w:rsidRPr="00B73023" w:rsidRDefault="00D11AC0" w:rsidP="002E149E">
            <w:pPr>
              <w:rPr>
                <w:rFonts w:asciiTheme="minorHAnsi" w:hAnsiTheme="minorHAnsi" w:cstheme="minorHAnsi"/>
                <w:sz w:val="22"/>
              </w:rPr>
            </w:pPr>
            <w:hyperlink r:id="rId22" w:history="1">
              <w:r w:rsidR="00C06257" w:rsidRPr="00901F19">
                <w:rPr>
                  <w:rStyle w:val="Hyperlink"/>
                  <w:rFonts w:asciiTheme="minorHAnsi" w:hAnsiTheme="minorHAnsi" w:cstheme="minorHAnsi"/>
                  <w:sz w:val="22"/>
                </w:rPr>
                <w:t>boshra.bahgat@orange.com</w:t>
              </w:r>
            </w:hyperlink>
            <w:r w:rsidR="00C06257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775DAF" w:rsidRPr="00B73023" w14:paraId="677A4DF9" w14:textId="77777777" w:rsidTr="00807960">
        <w:trPr>
          <w:trHeight w:val="297"/>
        </w:trPr>
        <w:tc>
          <w:tcPr>
            <w:tcW w:w="2405" w:type="dxa"/>
            <w:vMerge/>
            <w:tcBorders>
              <w:left w:val="single" w:sz="4" w:space="0" w:color="000000"/>
            </w:tcBorders>
            <w:shd w:val="clear" w:color="auto" w:fill="C00000"/>
            <w:vAlign w:val="center"/>
          </w:tcPr>
          <w:p w14:paraId="0AF8EBF1" w14:textId="77777777" w:rsidR="00775DAF" w:rsidRPr="00B73023" w:rsidRDefault="00775DAF" w:rsidP="002E149E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A8028C3" w14:textId="77777777" w:rsidR="00775DAF" w:rsidRPr="00B73023" w:rsidRDefault="00775DAF" w:rsidP="002E149E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Mobile</w:t>
            </w:r>
          </w:p>
        </w:tc>
        <w:tc>
          <w:tcPr>
            <w:tcW w:w="62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87AC2" w14:textId="23D5CAC2" w:rsidR="00775DAF" w:rsidRPr="00B73023" w:rsidRDefault="00C06257" w:rsidP="002E149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0020 1288401188</w:t>
            </w:r>
          </w:p>
        </w:tc>
      </w:tr>
      <w:tr w:rsidR="00775DAF" w:rsidRPr="00B73023" w14:paraId="3E239A06" w14:textId="77777777" w:rsidTr="00807960">
        <w:trPr>
          <w:trHeight w:val="297"/>
        </w:trPr>
        <w:tc>
          <w:tcPr>
            <w:tcW w:w="2405" w:type="dxa"/>
            <w:vMerge/>
            <w:tcBorders>
              <w:left w:val="single" w:sz="4" w:space="0" w:color="000000"/>
            </w:tcBorders>
            <w:shd w:val="clear" w:color="auto" w:fill="C00000"/>
            <w:vAlign w:val="center"/>
          </w:tcPr>
          <w:p w14:paraId="5A0E4011" w14:textId="77777777" w:rsidR="00775DAF" w:rsidRPr="00B73023" w:rsidRDefault="00775DAF" w:rsidP="002E149E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FBCBA9E" w14:textId="77777777" w:rsidR="00775DAF" w:rsidRPr="00B73023" w:rsidRDefault="00775DAF" w:rsidP="002E149E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Landline</w:t>
            </w:r>
          </w:p>
        </w:tc>
        <w:tc>
          <w:tcPr>
            <w:tcW w:w="62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03590" w14:textId="77777777" w:rsidR="00775DAF" w:rsidRPr="00B73023" w:rsidRDefault="00775DAF" w:rsidP="002E149E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775DAF" w:rsidRPr="00B73023" w14:paraId="0A24A06E" w14:textId="77777777" w:rsidTr="00807960">
        <w:trPr>
          <w:trHeight w:val="297"/>
        </w:trPr>
        <w:tc>
          <w:tcPr>
            <w:tcW w:w="240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76D8A14F" w14:textId="77777777" w:rsidR="00775DAF" w:rsidRPr="00B73023" w:rsidRDefault="00775DAF" w:rsidP="002E149E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FB13853" w14:textId="77777777" w:rsidR="00775DAF" w:rsidRPr="00B73023" w:rsidRDefault="00775DAF" w:rsidP="002E149E">
            <w:pPr>
              <w:rPr>
                <w:rFonts w:asciiTheme="minorHAnsi" w:hAnsiTheme="minorHAnsi" w:cstheme="minorHAnsi"/>
                <w:sz w:val="22"/>
              </w:rPr>
            </w:pPr>
            <w:r w:rsidRPr="00B73023">
              <w:rPr>
                <w:rFonts w:asciiTheme="minorHAnsi" w:hAnsiTheme="minorHAnsi" w:cstheme="minorHAnsi"/>
                <w:sz w:val="22"/>
              </w:rPr>
              <w:t>IM (Hangouts/Skype)</w:t>
            </w:r>
          </w:p>
        </w:tc>
        <w:tc>
          <w:tcPr>
            <w:tcW w:w="62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AC641" w14:textId="77777777" w:rsidR="00775DAF" w:rsidRPr="00B73023" w:rsidRDefault="00775DAF" w:rsidP="002E149E">
            <w:pPr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2B9BC177" w14:textId="77777777" w:rsidR="00775DAF" w:rsidRPr="00B73023" w:rsidRDefault="00775DAF" w:rsidP="00775DAF">
      <w:pPr>
        <w:rPr>
          <w:rFonts w:asciiTheme="minorHAnsi" w:hAnsiTheme="minorHAnsi" w:cstheme="minorHAnsi"/>
        </w:rPr>
      </w:pPr>
    </w:p>
    <w:p w14:paraId="67AEB0DC" w14:textId="11E4970A" w:rsidR="00775DAF" w:rsidRDefault="00775DAF" w:rsidP="00A21C02">
      <w:pPr>
        <w:rPr>
          <w:rFonts w:asciiTheme="minorHAnsi" w:hAnsiTheme="minorHAnsi" w:cstheme="minorHAnsi"/>
        </w:rPr>
      </w:pPr>
    </w:p>
    <w:p w14:paraId="64F3A86A" w14:textId="77777777" w:rsidR="0039122E" w:rsidRDefault="0039122E" w:rsidP="00A21C02">
      <w:pPr>
        <w:rPr>
          <w:rFonts w:asciiTheme="minorHAnsi" w:hAnsiTheme="minorHAnsi" w:cstheme="minorHAnsi"/>
        </w:rPr>
      </w:pPr>
    </w:p>
    <w:p w14:paraId="7290DA5F" w14:textId="77777777" w:rsidR="0039122E" w:rsidRDefault="0039122E" w:rsidP="00A21C02">
      <w:pPr>
        <w:rPr>
          <w:rFonts w:asciiTheme="minorHAnsi" w:hAnsiTheme="minorHAnsi" w:cstheme="minorHAnsi"/>
        </w:rPr>
      </w:pPr>
    </w:p>
    <w:p w14:paraId="3A1675FC" w14:textId="77777777" w:rsidR="0039122E" w:rsidRDefault="0039122E" w:rsidP="00A21C02">
      <w:pPr>
        <w:rPr>
          <w:rFonts w:asciiTheme="minorHAnsi" w:hAnsiTheme="minorHAnsi" w:cstheme="minorHAnsi"/>
        </w:rPr>
      </w:pPr>
    </w:p>
    <w:p w14:paraId="0AB9079C" w14:textId="77777777" w:rsidR="0039122E" w:rsidRDefault="0039122E" w:rsidP="00A21C02">
      <w:pPr>
        <w:rPr>
          <w:rFonts w:asciiTheme="minorHAnsi" w:hAnsiTheme="minorHAnsi" w:cstheme="minorHAnsi"/>
        </w:rPr>
      </w:pPr>
    </w:p>
    <w:p w14:paraId="7765B4F3" w14:textId="77777777" w:rsidR="0039122E" w:rsidRDefault="0039122E" w:rsidP="00A21C02">
      <w:pPr>
        <w:rPr>
          <w:rFonts w:asciiTheme="minorHAnsi" w:hAnsiTheme="minorHAnsi" w:cstheme="minorHAnsi"/>
        </w:rPr>
      </w:pPr>
    </w:p>
    <w:p w14:paraId="13DBC0D9" w14:textId="77777777" w:rsidR="0039122E" w:rsidRDefault="0039122E" w:rsidP="00A21C02">
      <w:pPr>
        <w:rPr>
          <w:rFonts w:asciiTheme="minorHAnsi" w:hAnsiTheme="minorHAnsi" w:cstheme="minorHAnsi"/>
        </w:rPr>
      </w:pPr>
    </w:p>
    <w:p w14:paraId="7081EDF7" w14:textId="77777777" w:rsidR="0039122E" w:rsidRDefault="0039122E" w:rsidP="00A21C02">
      <w:pPr>
        <w:rPr>
          <w:rFonts w:asciiTheme="minorHAnsi" w:hAnsiTheme="minorHAnsi" w:cstheme="minorHAnsi"/>
        </w:rPr>
      </w:pPr>
    </w:p>
    <w:p w14:paraId="28AE912A" w14:textId="77777777" w:rsidR="0039122E" w:rsidRDefault="0039122E" w:rsidP="00A21C02">
      <w:pPr>
        <w:rPr>
          <w:rFonts w:asciiTheme="minorHAnsi" w:hAnsiTheme="minorHAnsi" w:cstheme="minorHAnsi"/>
        </w:rPr>
      </w:pPr>
    </w:p>
    <w:p w14:paraId="058185AC" w14:textId="0285AB35" w:rsidR="004C556C" w:rsidRPr="00B73023" w:rsidRDefault="004C556C" w:rsidP="00744E02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32"/>
        </w:rPr>
        <w:pPrChange w:id="633" w:author="Author">
          <w:pPr>
            <w:pStyle w:val="Heading1"/>
            <w:numPr>
              <w:numId w:val="44"/>
            </w:numPr>
            <w:ind w:hanging="360"/>
          </w:pPr>
        </w:pPrChange>
      </w:pPr>
      <w:bookmarkStart w:id="634" w:name="_Toc19119848"/>
      <w:r w:rsidRPr="00B73023">
        <w:rPr>
          <w:rFonts w:asciiTheme="minorHAnsi" w:hAnsiTheme="minorHAnsi" w:cstheme="minorHAnsi"/>
          <w:sz w:val="32"/>
        </w:rPr>
        <w:lastRenderedPageBreak/>
        <w:t>Other material (e.g. Campaign flows)</w:t>
      </w:r>
      <w:bookmarkEnd w:id="634"/>
    </w:p>
    <w:p w14:paraId="5E0C74F3" w14:textId="174F41E7" w:rsidR="007C49E3" w:rsidRDefault="000E13FB" w:rsidP="00744E02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  <w:pPrChange w:id="635" w:author="Author">
          <w:pPr>
            <w:pStyle w:val="ListParagraph"/>
            <w:numPr>
              <w:ilvl w:val="1"/>
              <w:numId w:val="44"/>
            </w:numPr>
            <w:ind w:left="792" w:hanging="432"/>
          </w:pPr>
        </w:pPrChange>
      </w:pPr>
      <w:r w:rsidRPr="000E13FB">
        <w:rPr>
          <w:rFonts w:asciiTheme="minorHAnsi" w:eastAsia="Roboto" w:hAnsiTheme="minorHAnsi" w:cstheme="minorHAnsi"/>
          <w:b/>
          <w:color w:val="B9092B"/>
          <w:sz w:val="28"/>
          <w:lang w:eastAsia="el-GR"/>
        </w:rPr>
        <w:t>Opt-in via web or “my Orange” app with data available &amp; PIN flow</w:t>
      </w:r>
      <w:r w:rsidR="00581356">
        <w:rPr>
          <w:rFonts w:asciiTheme="minorHAnsi" w:hAnsiTheme="minorHAnsi" w:cstheme="minorHAnsi"/>
        </w:rPr>
        <w:pict w14:anchorId="2895AE7E">
          <v:shape id="_x0000_i1026" type="#_x0000_t75" style="width:477.7pt;height:431.35pt">
            <v:imagedata r:id="rId23" o:title="Orange Egypt - Swipe &amp; Win flows - online registration web or app with data"/>
          </v:shape>
        </w:pict>
      </w:r>
    </w:p>
    <w:p w14:paraId="6C5CC74C" w14:textId="77777777" w:rsidR="000E13FB" w:rsidRDefault="000E13FB" w:rsidP="000E13FB">
      <w:pPr>
        <w:pStyle w:val="ListParagraph"/>
        <w:ind w:left="792"/>
        <w:rPr>
          <w:rFonts w:asciiTheme="minorHAnsi" w:eastAsia="Roboto" w:hAnsiTheme="minorHAnsi" w:cstheme="minorHAnsi"/>
          <w:b/>
          <w:color w:val="B9092B"/>
          <w:sz w:val="28"/>
          <w:lang w:eastAsia="el-GR"/>
        </w:rPr>
      </w:pPr>
    </w:p>
    <w:p w14:paraId="3E569F01" w14:textId="77777777" w:rsidR="000E13FB" w:rsidRDefault="000E13FB" w:rsidP="000E13FB">
      <w:pPr>
        <w:pStyle w:val="ListParagraph"/>
        <w:ind w:left="792"/>
        <w:rPr>
          <w:rFonts w:asciiTheme="minorHAnsi" w:eastAsia="Roboto" w:hAnsiTheme="minorHAnsi" w:cstheme="minorHAnsi"/>
          <w:b/>
          <w:color w:val="B9092B"/>
          <w:sz w:val="28"/>
          <w:lang w:eastAsia="el-GR"/>
        </w:rPr>
      </w:pPr>
    </w:p>
    <w:p w14:paraId="1C1EAE86" w14:textId="77777777" w:rsidR="000E13FB" w:rsidRDefault="000E13FB" w:rsidP="000E13FB">
      <w:pPr>
        <w:pStyle w:val="ListParagraph"/>
        <w:ind w:left="792"/>
        <w:rPr>
          <w:rFonts w:asciiTheme="minorHAnsi" w:eastAsia="Roboto" w:hAnsiTheme="minorHAnsi" w:cstheme="minorHAnsi"/>
          <w:b/>
          <w:color w:val="B9092B"/>
          <w:sz w:val="28"/>
          <w:lang w:eastAsia="el-GR"/>
        </w:rPr>
      </w:pPr>
    </w:p>
    <w:p w14:paraId="601A1741" w14:textId="77777777" w:rsidR="000E13FB" w:rsidRDefault="000E13FB" w:rsidP="000E13FB">
      <w:pPr>
        <w:pStyle w:val="ListParagraph"/>
        <w:ind w:left="792"/>
        <w:rPr>
          <w:rFonts w:asciiTheme="minorHAnsi" w:eastAsia="Roboto" w:hAnsiTheme="minorHAnsi" w:cstheme="minorHAnsi"/>
          <w:b/>
          <w:color w:val="B9092B"/>
          <w:sz w:val="28"/>
          <w:lang w:eastAsia="el-GR"/>
        </w:rPr>
      </w:pPr>
    </w:p>
    <w:p w14:paraId="63FB0AE1" w14:textId="77777777" w:rsidR="000E13FB" w:rsidRDefault="000E13FB" w:rsidP="000E13FB">
      <w:pPr>
        <w:pStyle w:val="ListParagraph"/>
        <w:ind w:left="792"/>
        <w:rPr>
          <w:rFonts w:asciiTheme="minorHAnsi" w:eastAsia="Roboto" w:hAnsiTheme="minorHAnsi" w:cstheme="minorHAnsi"/>
          <w:b/>
          <w:color w:val="B9092B"/>
          <w:sz w:val="28"/>
          <w:lang w:eastAsia="el-GR"/>
        </w:rPr>
      </w:pPr>
    </w:p>
    <w:p w14:paraId="30DD33A7" w14:textId="77777777" w:rsidR="000E13FB" w:rsidRDefault="000E13FB" w:rsidP="000E13FB">
      <w:pPr>
        <w:pStyle w:val="ListParagraph"/>
        <w:ind w:left="792"/>
        <w:rPr>
          <w:rFonts w:asciiTheme="minorHAnsi" w:eastAsia="Roboto" w:hAnsiTheme="minorHAnsi" w:cstheme="minorHAnsi"/>
          <w:b/>
          <w:color w:val="B9092B"/>
          <w:sz w:val="28"/>
          <w:lang w:eastAsia="el-GR"/>
        </w:rPr>
      </w:pPr>
    </w:p>
    <w:p w14:paraId="3113664F" w14:textId="77777777" w:rsidR="000E13FB" w:rsidRDefault="000E13FB" w:rsidP="000E13FB">
      <w:pPr>
        <w:pStyle w:val="ListParagraph"/>
        <w:ind w:left="792"/>
        <w:rPr>
          <w:rFonts w:asciiTheme="minorHAnsi" w:eastAsia="Roboto" w:hAnsiTheme="minorHAnsi" w:cstheme="minorHAnsi"/>
          <w:b/>
          <w:color w:val="B9092B"/>
          <w:sz w:val="28"/>
          <w:lang w:eastAsia="el-GR"/>
        </w:rPr>
      </w:pPr>
    </w:p>
    <w:p w14:paraId="5048B9F8" w14:textId="77777777" w:rsidR="000E13FB" w:rsidRDefault="000E13FB" w:rsidP="000E13FB">
      <w:pPr>
        <w:pStyle w:val="ListParagraph"/>
        <w:ind w:left="792"/>
        <w:rPr>
          <w:rFonts w:asciiTheme="minorHAnsi" w:eastAsia="Roboto" w:hAnsiTheme="minorHAnsi" w:cstheme="minorHAnsi"/>
          <w:b/>
          <w:color w:val="B9092B"/>
          <w:sz w:val="28"/>
          <w:lang w:eastAsia="el-GR"/>
        </w:rPr>
      </w:pPr>
    </w:p>
    <w:p w14:paraId="11132DB2" w14:textId="77777777" w:rsidR="000E13FB" w:rsidRDefault="000E13FB" w:rsidP="000E13FB">
      <w:pPr>
        <w:pStyle w:val="ListParagraph"/>
        <w:ind w:left="792"/>
        <w:rPr>
          <w:rFonts w:asciiTheme="minorHAnsi" w:eastAsia="Roboto" w:hAnsiTheme="minorHAnsi" w:cstheme="minorHAnsi"/>
          <w:b/>
          <w:color w:val="B9092B"/>
          <w:sz w:val="28"/>
          <w:lang w:eastAsia="el-GR"/>
        </w:rPr>
      </w:pPr>
    </w:p>
    <w:p w14:paraId="27CCCDE6" w14:textId="77777777" w:rsidR="000E13FB" w:rsidRDefault="000E13FB" w:rsidP="000E13FB">
      <w:pPr>
        <w:pStyle w:val="ListParagraph"/>
        <w:ind w:left="792"/>
        <w:rPr>
          <w:rFonts w:asciiTheme="minorHAnsi" w:eastAsia="Roboto" w:hAnsiTheme="minorHAnsi" w:cstheme="minorHAnsi"/>
          <w:b/>
          <w:color w:val="B9092B"/>
          <w:sz w:val="28"/>
          <w:lang w:eastAsia="el-GR"/>
        </w:rPr>
      </w:pPr>
    </w:p>
    <w:p w14:paraId="7703A7EC" w14:textId="77777777" w:rsidR="000E13FB" w:rsidRDefault="000E13FB" w:rsidP="000E13FB">
      <w:pPr>
        <w:pStyle w:val="ListParagraph"/>
        <w:ind w:left="792"/>
        <w:rPr>
          <w:rFonts w:asciiTheme="minorHAnsi" w:eastAsia="Roboto" w:hAnsiTheme="minorHAnsi" w:cstheme="minorHAnsi"/>
          <w:b/>
          <w:color w:val="B9092B"/>
          <w:sz w:val="28"/>
          <w:lang w:eastAsia="el-GR"/>
        </w:rPr>
      </w:pPr>
    </w:p>
    <w:p w14:paraId="624E11DA" w14:textId="77777777" w:rsidR="000E13FB" w:rsidRPr="000E13FB" w:rsidRDefault="000E13FB" w:rsidP="000E13FB">
      <w:pPr>
        <w:pStyle w:val="ListParagraph"/>
        <w:ind w:left="792"/>
        <w:rPr>
          <w:rFonts w:asciiTheme="minorHAnsi" w:hAnsiTheme="minorHAnsi" w:cstheme="minorHAnsi"/>
        </w:rPr>
      </w:pPr>
    </w:p>
    <w:p w14:paraId="30366FCA" w14:textId="457D20B6" w:rsidR="000E13FB" w:rsidRPr="000E13FB" w:rsidRDefault="000E13FB" w:rsidP="00744E02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  <w:pPrChange w:id="636" w:author="Author">
          <w:pPr>
            <w:pStyle w:val="ListParagraph"/>
            <w:numPr>
              <w:ilvl w:val="1"/>
              <w:numId w:val="44"/>
            </w:numPr>
            <w:ind w:left="792" w:hanging="432"/>
          </w:pPr>
        </w:pPrChange>
      </w:pPr>
      <w:r w:rsidRPr="000E13FB">
        <w:rPr>
          <w:rFonts w:asciiTheme="minorHAnsi" w:eastAsia="Roboto" w:hAnsiTheme="minorHAnsi" w:cstheme="minorHAnsi"/>
          <w:b/>
          <w:color w:val="B9092B"/>
          <w:sz w:val="28"/>
          <w:lang w:eastAsia="el-GR"/>
        </w:rPr>
        <w:lastRenderedPageBreak/>
        <w:t xml:space="preserve">Opt-in via web </w:t>
      </w:r>
      <w:r>
        <w:rPr>
          <w:rFonts w:asciiTheme="minorHAnsi" w:eastAsia="Roboto" w:hAnsiTheme="minorHAnsi" w:cstheme="minorHAnsi"/>
          <w:b/>
          <w:color w:val="B9092B"/>
          <w:sz w:val="28"/>
          <w:lang w:eastAsia="el-GR"/>
        </w:rPr>
        <w:t>with wifi</w:t>
      </w:r>
      <w:r w:rsidRPr="000E13FB">
        <w:rPr>
          <w:rFonts w:asciiTheme="minorHAnsi" w:eastAsia="Roboto" w:hAnsiTheme="minorHAnsi" w:cstheme="minorHAnsi"/>
          <w:b/>
          <w:color w:val="B9092B"/>
          <w:sz w:val="28"/>
          <w:lang w:eastAsia="el-GR"/>
        </w:rPr>
        <w:t xml:space="preserve"> &amp; PIN flow</w:t>
      </w:r>
    </w:p>
    <w:p w14:paraId="60BDA74E" w14:textId="77777777" w:rsidR="000E13FB" w:rsidRPr="000E13FB" w:rsidRDefault="000E13FB" w:rsidP="000E13FB">
      <w:pPr>
        <w:pStyle w:val="ListParagraph"/>
        <w:rPr>
          <w:rFonts w:asciiTheme="minorHAnsi" w:hAnsiTheme="minorHAnsi" w:cstheme="minorHAnsi"/>
        </w:rPr>
      </w:pPr>
    </w:p>
    <w:p w14:paraId="510FA870" w14:textId="768AA538" w:rsidR="000E13FB" w:rsidRDefault="00581356" w:rsidP="000E13FB">
      <w:pPr>
        <w:pStyle w:val="ListParagraph"/>
        <w:ind w:left="79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4A1C6827">
          <v:shape id="_x0000_i1027" type="#_x0000_t75" style="width:467.7pt;height:490.25pt">
            <v:imagedata r:id="rId24" o:title="Orange Egypt - Swipe &amp; Win flows - online registration web or app with wifi"/>
          </v:shape>
        </w:pict>
      </w:r>
    </w:p>
    <w:p w14:paraId="680FC19E" w14:textId="77777777" w:rsidR="000E13FB" w:rsidRDefault="000E13FB" w:rsidP="000E13FB">
      <w:pPr>
        <w:pStyle w:val="ListParagraph"/>
        <w:ind w:left="792"/>
        <w:rPr>
          <w:rFonts w:asciiTheme="minorHAnsi" w:hAnsiTheme="minorHAnsi" w:cstheme="minorHAnsi"/>
        </w:rPr>
      </w:pPr>
    </w:p>
    <w:p w14:paraId="20B0B3A1" w14:textId="77777777" w:rsidR="000E13FB" w:rsidRDefault="000E13FB" w:rsidP="000E13FB">
      <w:pPr>
        <w:pStyle w:val="ListParagraph"/>
        <w:ind w:left="792"/>
        <w:rPr>
          <w:rFonts w:asciiTheme="minorHAnsi" w:hAnsiTheme="minorHAnsi" w:cstheme="minorHAnsi"/>
        </w:rPr>
      </w:pPr>
    </w:p>
    <w:p w14:paraId="35E7E41B" w14:textId="77777777" w:rsidR="000E13FB" w:rsidRDefault="000E13FB" w:rsidP="000E13FB">
      <w:pPr>
        <w:pStyle w:val="ListParagraph"/>
        <w:ind w:left="792"/>
        <w:rPr>
          <w:rFonts w:asciiTheme="minorHAnsi" w:hAnsiTheme="minorHAnsi" w:cstheme="minorHAnsi"/>
        </w:rPr>
      </w:pPr>
    </w:p>
    <w:p w14:paraId="1C26B7A1" w14:textId="77777777" w:rsidR="000E13FB" w:rsidRDefault="000E13FB" w:rsidP="000E13FB">
      <w:pPr>
        <w:pStyle w:val="ListParagraph"/>
        <w:ind w:left="792"/>
        <w:rPr>
          <w:rFonts w:asciiTheme="minorHAnsi" w:hAnsiTheme="minorHAnsi" w:cstheme="minorHAnsi"/>
        </w:rPr>
      </w:pPr>
    </w:p>
    <w:p w14:paraId="145F4A79" w14:textId="77777777" w:rsidR="000E13FB" w:rsidRDefault="000E13FB" w:rsidP="000E13FB">
      <w:pPr>
        <w:pStyle w:val="ListParagraph"/>
        <w:ind w:left="792"/>
        <w:rPr>
          <w:rFonts w:asciiTheme="minorHAnsi" w:hAnsiTheme="minorHAnsi" w:cstheme="minorHAnsi"/>
        </w:rPr>
      </w:pPr>
    </w:p>
    <w:p w14:paraId="26B8B32A" w14:textId="77777777" w:rsidR="000E13FB" w:rsidRDefault="000E13FB" w:rsidP="000E13FB">
      <w:pPr>
        <w:pStyle w:val="ListParagraph"/>
        <w:ind w:left="792"/>
        <w:rPr>
          <w:rFonts w:asciiTheme="minorHAnsi" w:hAnsiTheme="minorHAnsi" w:cstheme="minorHAnsi"/>
        </w:rPr>
      </w:pPr>
    </w:p>
    <w:p w14:paraId="16BE165F" w14:textId="77777777" w:rsidR="000E13FB" w:rsidRDefault="000E13FB" w:rsidP="000E13FB">
      <w:pPr>
        <w:pStyle w:val="ListParagraph"/>
        <w:ind w:left="792"/>
        <w:rPr>
          <w:rFonts w:asciiTheme="minorHAnsi" w:hAnsiTheme="minorHAnsi" w:cstheme="minorHAnsi"/>
        </w:rPr>
      </w:pPr>
    </w:p>
    <w:p w14:paraId="156CF243" w14:textId="77777777" w:rsidR="000E13FB" w:rsidRDefault="000E13FB" w:rsidP="000E13FB">
      <w:pPr>
        <w:pStyle w:val="ListParagraph"/>
        <w:ind w:left="792"/>
        <w:rPr>
          <w:rFonts w:asciiTheme="minorHAnsi" w:hAnsiTheme="minorHAnsi" w:cstheme="minorHAnsi"/>
        </w:rPr>
      </w:pPr>
    </w:p>
    <w:p w14:paraId="0F96AD37" w14:textId="77777777" w:rsidR="000E13FB" w:rsidRDefault="000E13FB" w:rsidP="000E13FB">
      <w:pPr>
        <w:pStyle w:val="ListParagraph"/>
        <w:ind w:left="792"/>
        <w:rPr>
          <w:rFonts w:asciiTheme="minorHAnsi" w:hAnsiTheme="minorHAnsi" w:cstheme="minorHAnsi"/>
        </w:rPr>
      </w:pPr>
    </w:p>
    <w:p w14:paraId="227FC54A" w14:textId="77777777" w:rsidR="000E13FB" w:rsidRDefault="000E13FB" w:rsidP="000E13FB">
      <w:pPr>
        <w:pStyle w:val="ListParagraph"/>
        <w:ind w:left="792"/>
        <w:rPr>
          <w:rFonts w:asciiTheme="minorHAnsi" w:hAnsiTheme="minorHAnsi" w:cstheme="minorHAnsi"/>
        </w:rPr>
      </w:pPr>
    </w:p>
    <w:p w14:paraId="1AC0651A" w14:textId="77777777" w:rsidR="000E13FB" w:rsidRDefault="000E13FB" w:rsidP="000E13FB">
      <w:pPr>
        <w:pStyle w:val="ListParagraph"/>
        <w:ind w:left="792"/>
        <w:rPr>
          <w:rFonts w:asciiTheme="minorHAnsi" w:hAnsiTheme="minorHAnsi" w:cstheme="minorHAnsi"/>
        </w:rPr>
      </w:pPr>
    </w:p>
    <w:p w14:paraId="37886FB6" w14:textId="28535A01" w:rsidR="000E13FB" w:rsidRPr="000E13FB" w:rsidRDefault="000E13FB" w:rsidP="00744E02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  <w:pPrChange w:id="637" w:author="Author">
          <w:pPr>
            <w:pStyle w:val="ListParagraph"/>
            <w:numPr>
              <w:ilvl w:val="1"/>
              <w:numId w:val="44"/>
            </w:numPr>
            <w:ind w:left="792" w:hanging="432"/>
          </w:pPr>
        </w:pPrChange>
      </w:pPr>
      <w:r w:rsidRPr="000E13FB">
        <w:rPr>
          <w:rFonts w:asciiTheme="minorHAnsi" w:eastAsia="Roboto" w:hAnsiTheme="minorHAnsi" w:cstheme="minorHAnsi"/>
          <w:b/>
          <w:color w:val="B9092B"/>
          <w:sz w:val="28"/>
          <w:lang w:eastAsia="el-GR"/>
        </w:rPr>
        <w:lastRenderedPageBreak/>
        <w:t xml:space="preserve">Opt-in via </w:t>
      </w:r>
      <w:r>
        <w:rPr>
          <w:rFonts w:asciiTheme="minorHAnsi" w:eastAsia="Roboto" w:hAnsiTheme="minorHAnsi" w:cstheme="minorHAnsi"/>
          <w:b/>
          <w:color w:val="B9092B"/>
          <w:sz w:val="28"/>
          <w:lang w:eastAsia="el-GR"/>
        </w:rPr>
        <w:t>USSD with</w:t>
      </w:r>
      <w:r w:rsidRPr="000E13FB">
        <w:rPr>
          <w:rFonts w:asciiTheme="minorHAnsi" w:eastAsia="Roboto" w:hAnsiTheme="minorHAnsi" w:cstheme="minorHAnsi"/>
          <w:b/>
          <w:color w:val="B9092B"/>
          <w:sz w:val="28"/>
          <w:lang w:eastAsia="el-GR"/>
        </w:rPr>
        <w:t xml:space="preserve"> PIN flow</w:t>
      </w:r>
    </w:p>
    <w:p w14:paraId="08327BCD" w14:textId="77777777" w:rsidR="000E13FB" w:rsidRDefault="000E13FB" w:rsidP="000E13FB">
      <w:pPr>
        <w:pStyle w:val="ListParagraph"/>
        <w:ind w:left="792"/>
        <w:rPr>
          <w:rFonts w:asciiTheme="minorHAnsi" w:hAnsiTheme="minorHAnsi" w:cstheme="minorHAnsi"/>
        </w:rPr>
      </w:pPr>
    </w:p>
    <w:p w14:paraId="13C4236B" w14:textId="6846EB6D" w:rsidR="000E13FB" w:rsidRDefault="00581356" w:rsidP="000E13FB">
      <w:pPr>
        <w:pStyle w:val="ListParagraph"/>
        <w:ind w:left="79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372524C8">
          <v:shape id="_x0000_i1028" type="#_x0000_t75" style="width:467.7pt;height:450.15pt">
            <v:imagedata r:id="rId25" o:title="Orange Egypt - Swipe &amp; Win flows - USSD registration"/>
          </v:shape>
        </w:pict>
      </w:r>
    </w:p>
    <w:p w14:paraId="4FB4F9E5" w14:textId="77777777" w:rsidR="000E13FB" w:rsidRDefault="000E13FB" w:rsidP="000E13FB">
      <w:pPr>
        <w:pStyle w:val="ListParagraph"/>
        <w:ind w:left="792"/>
        <w:rPr>
          <w:rFonts w:asciiTheme="minorHAnsi" w:hAnsiTheme="minorHAnsi" w:cstheme="minorHAnsi"/>
        </w:rPr>
      </w:pPr>
    </w:p>
    <w:p w14:paraId="6CE39EC1" w14:textId="77777777" w:rsidR="000E13FB" w:rsidRDefault="000E13FB" w:rsidP="000E13FB">
      <w:pPr>
        <w:pStyle w:val="ListParagraph"/>
        <w:ind w:left="792"/>
        <w:rPr>
          <w:rFonts w:asciiTheme="minorHAnsi" w:hAnsiTheme="minorHAnsi" w:cstheme="minorHAnsi"/>
        </w:rPr>
      </w:pPr>
    </w:p>
    <w:p w14:paraId="734E46C6" w14:textId="77777777" w:rsidR="000E13FB" w:rsidRDefault="000E13FB" w:rsidP="000E13FB">
      <w:pPr>
        <w:pStyle w:val="ListParagraph"/>
        <w:ind w:left="792"/>
        <w:rPr>
          <w:rFonts w:asciiTheme="minorHAnsi" w:hAnsiTheme="minorHAnsi" w:cstheme="minorHAnsi"/>
        </w:rPr>
      </w:pPr>
    </w:p>
    <w:p w14:paraId="1CFE1317" w14:textId="77777777" w:rsidR="000E13FB" w:rsidRDefault="000E13FB" w:rsidP="000E13FB">
      <w:pPr>
        <w:pStyle w:val="ListParagraph"/>
        <w:ind w:left="792"/>
        <w:rPr>
          <w:rFonts w:asciiTheme="minorHAnsi" w:hAnsiTheme="minorHAnsi" w:cstheme="minorHAnsi"/>
        </w:rPr>
      </w:pPr>
    </w:p>
    <w:p w14:paraId="5A2F2841" w14:textId="77777777" w:rsidR="000E13FB" w:rsidRDefault="000E13FB" w:rsidP="000E13FB">
      <w:pPr>
        <w:pStyle w:val="ListParagraph"/>
        <w:ind w:left="792"/>
        <w:rPr>
          <w:rFonts w:asciiTheme="minorHAnsi" w:hAnsiTheme="minorHAnsi" w:cstheme="minorHAnsi"/>
        </w:rPr>
      </w:pPr>
    </w:p>
    <w:p w14:paraId="5E2829B7" w14:textId="77777777" w:rsidR="000E13FB" w:rsidRDefault="000E13FB" w:rsidP="000E13FB">
      <w:pPr>
        <w:pStyle w:val="ListParagraph"/>
        <w:ind w:left="792"/>
        <w:rPr>
          <w:rFonts w:asciiTheme="minorHAnsi" w:hAnsiTheme="minorHAnsi" w:cstheme="minorHAnsi"/>
        </w:rPr>
      </w:pPr>
    </w:p>
    <w:p w14:paraId="45D54518" w14:textId="77777777" w:rsidR="000E13FB" w:rsidRDefault="000E13FB" w:rsidP="000E13FB">
      <w:pPr>
        <w:pStyle w:val="ListParagraph"/>
        <w:ind w:left="792"/>
        <w:rPr>
          <w:rFonts w:asciiTheme="minorHAnsi" w:hAnsiTheme="minorHAnsi" w:cstheme="minorHAnsi"/>
        </w:rPr>
      </w:pPr>
    </w:p>
    <w:p w14:paraId="21C88DFA" w14:textId="77777777" w:rsidR="000E13FB" w:rsidRDefault="000E13FB" w:rsidP="000E13FB">
      <w:pPr>
        <w:pStyle w:val="ListParagraph"/>
        <w:ind w:left="792"/>
        <w:rPr>
          <w:rFonts w:asciiTheme="minorHAnsi" w:hAnsiTheme="minorHAnsi" w:cstheme="minorHAnsi"/>
        </w:rPr>
      </w:pPr>
    </w:p>
    <w:p w14:paraId="25FB64A6" w14:textId="77777777" w:rsidR="000E13FB" w:rsidRDefault="000E13FB" w:rsidP="000E13FB">
      <w:pPr>
        <w:pStyle w:val="ListParagraph"/>
        <w:ind w:left="792"/>
        <w:rPr>
          <w:rFonts w:asciiTheme="minorHAnsi" w:hAnsiTheme="minorHAnsi" w:cstheme="minorHAnsi"/>
        </w:rPr>
      </w:pPr>
    </w:p>
    <w:p w14:paraId="3850E9F4" w14:textId="77777777" w:rsidR="000E13FB" w:rsidRDefault="000E13FB" w:rsidP="000E13FB">
      <w:pPr>
        <w:pStyle w:val="ListParagraph"/>
        <w:ind w:left="792"/>
        <w:rPr>
          <w:rFonts w:asciiTheme="minorHAnsi" w:hAnsiTheme="minorHAnsi" w:cstheme="minorHAnsi"/>
        </w:rPr>
      </w:pPr>
    </w:p>
    <w:p w14:paraId="132C1195" w14:textId="77777777" w:rsidR="000E13FB" w:rsidRDefault="000E13FB" w:rsidP="000E13FB">
      <w:pPr>
        <w:pStyle w:val="ListParagraph"/>
        <w:ind w:left="792"/>
        <w:rPr>
          <w:rFonts w:asciiTheme="minorHAnsi" w:hAnsiTheme="minorHAnsi" w:cstheme="minorHAnsi"/>
        </w:rPr>
      </w:pPr>
    </w:p>
    <w:p w14:paraId="1CAB2FBD" w14:textId="77777777" w:rsidR="000E13FB" w:rsidRDefault="000E13FB" w:rsidP="000E13FB">
      <w:pPr>
        <w:pStyle w:val="ListParagraph"/>
        <w:ind w:left="792"/>
        <w:rPr>
          <w:rFonts w:asciiTheme="minorHAnsi" w:hAnsiTheme="minorHAnsi" w:cstheme="minorHAnsi"/>
        </w:rPr>
      </w:pPr>
    </w:p>
    <w:p w14:paraId="6E531862" w14:textId="77777777" w:rsidR="000E13FB" w:rsidRDefault="000E13FB" w:rsidP="000E13FB">
      <w:pPr>
        <w:pStyle w:val="ListParagraph"/>
        <w:ind w:left="792"/>
        <w:rPr>
          <w:rFonts w:asciiTheme="minorHAnsi" w:hAnsiTheme="minorHAnsi" w:cstheme="minorHAnsi"/>
        </w:rPr>
      </w:pPr>
    </w:p>
    <w:p w14:paraId="04DB66AF" w14:textId="77777777" w:rsidR="000E13FB" w:rsidRDefault="000E13FB" w:rsidP="000E13FB">
      <w:pPr>
        <w:pStyle w:val="ListParagraph"/>
        <w:ind w:left="792"/>
        <w:rPr>
          <w:rFonts w:asciiTheme="minorHAnsi" w:hAnsiTheme="minorHAnsi" w:cstheme="minorHAnsi"/>
        </w:rPr>
      </w:pPr>
    </w:p>
    <w:p w14:paraId="77493EE6" w14:textId="55AEF14C" w:rsidR="000E13FB" w:rsidRPr="000E13FB" w:rsidRDefault="000E13FB" w:rsidP="00744E02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  <w:pPrChange w:id="638" w:author="Author">
          <w:pPr>
            <w:pStyle w:val="ListParagraph"/>
            <w:numPr>
              <w:ilvl w:val="1"/>
              <w:numId w:val="44"/>
            </w:numPr>
            <w:ind w:left="792" w:hanging="432"/>
          </w:pPr>
        </w:pPrChange>
      </w:pPr>
      <w:r>
        <w:rPr>
          <w:rFonts w:asciiTheme="minorHAnsi" w:eastAsia="Roboto" w:hAnsiTheme="minorHAnsi" w:cstheme="minorHAnsi"/>
          <w:b/>
          <w:color w:val="B9092B"/>
          <w:sz w:val="28"/>
          <w:lang w:eastAsia="el-GR"/>
        </w:rPr>
        <w:lastRenderedPageBreak/>
        <w:t>Login via wifi – data (P</w:t>
      </w:r>
      <w:r w:rsidRPr="000E13FB">
        <w:rPr>
          <w:rFonts w:asciiTheme="minorHAnsi" w:eastAsia="Roboto" w:hAnsiTheme="minorHAnsi" w:cstheme="minorHAnsi"/>
          <w:b/>
          <w:color w:val="B9092B"/>
          <w:sz w:val="28"/>
          <w:lang w:eastAsia="el-GR"/>
        </w:rPr>
        <w:t>IN flow</w:t>
      </w:r>
      <w:r>
        <w:rPr>
          <w:rFonts w:asciiTheme="minorHAnsi" w:eastAsia="Roboto" w:hAnsiTheme="minorHAnsi" w:cstheme="minorHAnsi"/>
          <w:b/>
          <w:color w:val="B9092B"/>
          <w:sz w:val="28"/>
          <w:lang w:eastAsia="el-GR"/>
        </w:rPr>
        <w:t>)</w:t>
      </w:r>
    </w:p>
    <w:p w14:paraId="244DEF42" w14:textId="2B911116" w:rsidR="000E13FB" w:rsidRDefault="000E13FB" w:rsidP="000E13FB">
      <w:pPr>
        <w:pStyle w:val="ListParagraph"/>
        <w:ind w:left="792"/>
        <w:rPr>
          <w:rFonts w:asciiTheme="minorHAnsi" w:hAnsiTheme="minorHAnsi" w:cstheme="minorHAnsi"/>
        </w:rPr>
      </w:pPr>
    </w:p>
    <w:p w14:paraId="4FFEE973" w14:textId="30EF65BF" w:rsidR="000E13FB" w:rsidRDefault="00581356" w:rsidP="000E13FB">
      <w:pPr>
        <w:pStyle w:val="ListParagraph"/>
        <w:ind w:left="79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4D0B74C2">
          <v:shape id="_x0000_i1029" type="#_x0000_t75" style="width:467.7pt;height:499pt">
            <v:imagedata r:id="rId26" o:title="Orange Egypt - Swipe &amp; Win flows - login (data &amp; wifi) (1)"/>
          </v:shape>
        </w:pict>
      </w:r>
    </w:p>
    <w:p w14:paraId="3BDF065B" w14:textId="77777777" w:rsidR="000E13FB" w:rsidRDefault="000E13FB" w:rsidP="000E13FB">
      <w:pPr>
        <w:pStyle w:val="ListParagraph"/>
        <w:ind w:left="792"/>
        <w:rPr>
          <w:rFonts w:asciiTheme="minorHAnsi" w:hAnsiTheme="minorHAnsi" w:cstheme="minorHAnsi"/>
        </w:rPr>
      </w:pPr>
    </w:p>
    <w:p w14:paraId="76039EAE" w14:textId="77777777" w:rsidR="000E13FB" w:rsidRDefault="000E13FB" w:rsidP="000E13FB">
      <w:pPr>
        <w:pStyle w:val="ListParagraph"/>
        <w:ind w:left="792"/>
        <w:rPr>
          <w:rFonts w:asciiTheme="minorHAnsi" w:hAnsiTheme="minorHAnsi" w:cstheme="minorHAnsi"/>
        </w:rPr>
      </w:pPr>
    </w:p>
    <w:p w14:paraId="03EB8050" w14:textId="77777777" w:rsidR="000E13FB" w:rsidRDefault="000E13FB" w:rsidP="000E13FB">
      <w:pPr>
        <w:pStyle w:val="ListParagraph"/>
        <w:ind w:left="792"/>
        <w:rPr>
          <w:rFonts w:asciiTheme="minorHAnsi" w:hAnsiTheme="minorHAnsi" w:cstheme="minorHAnsi"/>
        </w:rPr>
      </w:pPr>
    </w:p>
    <w:p w14:paraId="7CA61D5A" w14:textId="77777777" w:rsidR="000E13FB" w:rsidRDefault="000E13FB" w:rsidP="000E13FB">
      <w:pPr>
        <w:pStyle w:val="ListParagraph"/>
        <w:ind w:left="792"/>
        <w:rPr>
          <w:rFonts w:asciiTheme="minorHAnsi" w:hAnsiTheme="minorHAnsi" w:cstheme="minorHAnsi"/>
        </w:rPr>
      </w:pPr>
    </w:p>
    <w:p w14:paraId="0BC110EA" w14:textId="77777777" w:rsidR="000E13FB" w:rsidRDefault="000E13FB" w:rsidP="000E13FB">
      <w:pPr>
        <w:pStyle w:val="ListParagraph"/>
        <w:ind w:left="792"/>
        <w:rPr>
          <w:rFonts w:asciiTheme="minorHAnsi" w:hAnsiTheme="minorHAnsi" w:cstheme="minorHAnsi"/>
        </w:rPr>
      </w:pPr>
    </w:p>
    <w:p w14:paraId="08B2A75F" w14:textId="77777777" w:rsidR="000E13FB" w:rsidRDefault="000E13FB" w:rsidP="000E13FB">
      <w:pPr>
        <w:pStyle w:val="ListParagraph"/>
        <w:ind w:left="792"/>
        <w:rPr>
          <w:rFonts w:asciiTheme="minorHAnsi" w:hAnsiTheme="minorHAnsi" w:cstheme="minorHAnsi"/>
        </w:rPr>
      </w:pPr>
    </w:p>
    <w:p w14:paraId="48CB8A21" w14:textId="77777777" w:rsidR="000E13FB" w:rsidRDefault="000E13FB" w:rsidP="000E13FB">
      <w:pPr>
        <w:pStyle w:val="ListParagraph"/>
        <w:ind w:left="792"/>
        <w:rPr>
          <w:rFonts w:asciiTheme="minorHAnsi" w:hAnsiTheme="minorHAnsi" w:cstheme="minorHAnsi"/>
        </w:rPr>
      </w:pPr>
    </w:p>
    <w:p w14:paraId="437EEAAE" w14:textId="77777777" w:rsidR="000E13FB" w:rsidRDefault="000E13FB" w:rsidP="000E13FB">
      <w:pPr>
        <w:pStyle w:val="ListParagraph"/>
        <w:ind w:left="792"/>
        <w:rPr>
          <w:rFonts w:asciiTheme="minorHAnsi" w:hAnsiTheme="minorHAnsi" w:cstheme="minorHAnsi"/>
        </w:rPr>
      </w:pPr>
    </w:p>
    <w:p w14:paraId="76FDF51E" w14:textId="77777777" w:rsidR="000E13FB" w:rsidRDefault="000E13FB" w:rsidP="000E13FB">
      <w:pPr>
        <w:pStyle w:val="ListParagraph"/>
        <w:ind w:left="792"/>
        <w:rPr>
          <w:rFonts w:asciiTheme="minorHAnsi" w:hAnsiTheme="minorHAnsi" w:cstheme="minorHAnsi"/>
        </w:rPr>
      </w:pPr>
    </w:p>
    <w:p w14:paraId="07B16CEC" w14:textId="77777777" w:rsidR="000E13FB" w:rsidRDefault="000E13FB" w:rsidP="000E13FB">
      <w:pPr>
        <w:pStyle w:val="ListParagraph"/>
        <w:ind w:left="792"/>
        <w:rPr>
          <w:rFonts w:asciiTheme="minorHAnsi" w:hAnsiTheme="minorHAnsi" w:cstheme="minorHAnsi"/>
        </w:rPr>
      </w:pPr>
    </w:p>
    <w:p w14:paraId="3CAC584D" w14:textId="77777777" w:rsidR="000E13FB" w:rsidRDefault="000E13FB" w:rsidP="000E13FB">
      <w:pPr>
        <w:pStyle w:val="ListParagraph"/>
        <w:ind w:left="792"/>
        <w:rPr>
          <w:rFonts w:asciiTheme="minorHAnsi" w:hAnsiTheme="minorHAnsi" w:cstheme="minorHAnsi"/>
        </w:rPr>
      </w:pPr>
    </w:p>
    <w:p w14:paraId="3AC44F26" w14:textId="77777777" w:rsidR="000E13FB" w:rsidRDefault="000E13FB" w:rsidP="000E13FB">
      <w:pPr>
        <w:pStyle w:val="ListParagraph"/>
        <w:ind w:left="792"/>
        <w:rPr>
          <w:rFonts w:asciiTheme="minorHAnsi" w:hAnsiTheme="minorHAnsi" w:cstheme="minorHAnsi"/>
        </w:rPr>
      </w:pPr>
    </w:p>
    <w:p w14:paraId="357D4BAA" w14:textId="7F6C75CD" w:rsidR="000E13FB" w:rsidRPr="000E13FB" w:rsidRDefault="000E13FB" w:rsidP="00744E02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  <w:pPrChange w:id="639" w:author="Author">
          <w:pPr>
            <w:pStyle w:val="ListParagraph"/>
            <w:numPr>
              <w:ilvl w:val="1"/>
              <w:numId w:val="44"/>
            </w:numPr>
            <w:ind w:left="792" w:hanging="432"/>
          </w:pPr>
        </w:pPrChange>
      </w:pPr>
      <w:r w:rsidRPr="000E13FB">
        <w:rPr>
          <w:rFonts w:asciiTheme="minorHAnsi" w:eastAsia="Roboto" w:hAnsiTheme="minorHAnsi" w:cstheme="minorHAnsi"/>
          <w:b/>
          <w:color w:val="B9092B"/>
          <w:sz w:val="28"/>
          <w:lang w:eastAsia="el-GR"/>
        </w:rPr>
        <w:t>Purchase on-demand rounds</w:t>
      </w:r>
    </w:p>
    <w:p w14:paraId="03E6F24B" w14:textId="6F094EFC" w:rsidR="007A663F" w:rsidRDefault="00581356" w:rsidP="009E60D2">
      <w:pPr>
        <w:pStyle w:val="ListParagraph"/>
        <w:ind w:left="792"/>
      </w:pPr>
      <w:del w:id="640" w:author="Author">
        <w:r w:rsidDel="00F66B47">
          <w:rPr>
            <w:rFonts w:asciiTheme="minorHAnsi" w:hAnsiTheme="minorHAnsi" w:cstheme="minorHAnsi"/>
          </w:rPr>
          <w:pict w14:anchorId="16FC4E68">
            <v:shape id="_x0000_i1030" type="#_x0000_t75" style="width:467.7pt;height:386.9pt">
              <v:imagedata r:id="rId27" o:title="Orange Egypt - Swipe &amp; Win flows - Extra round purchase"/>
            </v:shape>
          </w:pict>
        </w:r>
      </w:del>
      <w:ins w:id="641" w:author="Author">
        <w:r w:rsidR="00F66B47">
          <w:rPr>
            <w:rFonts w:asciiTheme="minorHAnsi" w:hAnsiTheme="minorHAnsi" w:cstheme="minorHAnsi"/>
          </w:rPr>
          <w:pict w14:anchorId="3AD51FF2">
            <v:shape id="_x0000_i1032" type="#_x0000_t75" style="width:467.7pt;height:375.05pt">
              <v:imagedata r:id="rId28" o:title="Orange Egypt - Swipe &amp; Win flows - Extra round purchase (1)"/>
            </v:shape>
          </w:pict>
        </w:r>
      </w:ins>
    </w:p>
    <w:p w14:paraId="7AE7385B" w14:textId="77777777" w:rsidR="007A663F" w:rsidRPr="007A663F" w:rsidRDefault="007A663F" w:rsidP="007A663F">
      <w:pPr>
        <w:ind w:left="360"/>
        <w:rPr>
          <w:rFonts w:asciiTheme="minorHAnsi" w:hAnsiTheme="minorHAnsi" w:cstheme="minorHAnsi"/>
        </w:rPr>
      </w:pPr>
    </w:p>
    <w:p w14:paraId="56976D9D" w14:textId="77777777" w:rsidR="003B27E2" w:rsidRDefault="003B27E2" w:rsidP="000E13FB">
      <w:pPr>
        <w:pStyle w:val="ListParagraph"/>
        <w:ind w:left="792"/>
        <w:rPr>
          <w:ins w:id="642" w:author="Author"/>
          <w:rFonts w:asciiTheme="minorHAnsi" w:hAnsiTheme="minorHAnsi" w:cstheme="minorHAnsi"/>
        </w:rPr>
      </w:pPr>
    </w:p>
    <w:p w14:paraId="50101D2A" w14:textId="77777777" w:rsidR="00D11AC0" w:rsidRDefault="00D11AC0" w:rsidP="000E13FB">
      <w:pPr>
        <w:pStyle w:val="ListParagraph"/>
        <w:ind w:left="792"/>
        <w:rPr>
          <w:ins w:id="643" w:author="Author"/>
          <w:rFonts w:asciiTheme="minorHAnsi" w:hAnsiTheme="minorHAnsi" w:cstheme="minorHAnsi"/>
        </w:rPr>
      </w:pPr>
    </w:p>
    <w:p w14:paraId="153BA21C" w14:textId="77777777" w:rsidR="00D11AC0" w:rsidRDefault="00D11AC0" w:rsidP="000E13FB">
      <w:pPr>
        <w:pStyle w:val="ListParagraph"/>
        <w:ind w:left="792"/>
        <w:rPr>
          <w:ins w:id="644" w:author="Author"/>
          <w:rFonts w:asciiTheme="minorHAnsi" w:hAnsiTheme="minorHAnsi" w:cstheme="minorHAnsi"/>
        </w:rPr>
      </w:pPr>
    </w:p>
    <w:p w14:paraId="2BC6DB73" w14:textId="77777777" w:rsidR="00D11AC0" w:rsidRDefault="00D11AC0" w:rsidP="000E13FB">
      <w:pPr>
        <w:pStyle w:val="ListParagraph"/>
        <w:ind w:left="792"/>
        <w:rPr>
          <w:ins w:id="645" w:author="Author"/>
          <w:rFonts w:asciiTheme="minorHAnsi" w:hAnsiTheme="minorHAnsi" w:cstheme="minorHAnsi"/>
        </w:rPr>
      </w:pPr>
    </w:p>
    <w:p w14:paraId="06DD8500" w14:textId="77777777" w:rsidR="00D11AC0" w:rsidRDefault="00D11AC0" w:rsidP="000E13FB">
      <w:pPr>
        <w:pStyle w:val="ListParagraph"/>
        <w:ind w:left="792"/>
        <w:rPr>
          <w:ins w:id="646" w:author="Author"/>
          <w:rFonts w:asciiTheme="minorHAnsi" w:hAnsiTheme="minorHAnsi" w:cstheme="minorHAnsi"/>
        </w:rPr>
      </w:pPr>
    </w:p>
    <w:p w14:paraId="7B4409A4" w14:textId="77777777" w:rsidR="00D11AC0" w:rsidRDefault="00D11AC0" w:rsidP="000E13FB">
      <w:pPr>
        <w:pStyle w:val="ListParagraph"/>
        <w:ind w:left="792"/>
        <w:rPr>
          <w:ins w:id="647" w:author="Author"/>
          <w:rFonts w:asciiTheme="minorHAnsi" w:hAnsiTheme="minorHAnsi" w:cstheme="minorHAnsi"/>
        </w:rPr>
      </w:pPr>
    </w:p>
    <w:p w14:paraId="7C32E511" w14:textId="77777777" w:rsidR="00D11AC0" w:rsidRDefault="00D11AC0" w:rsidP="000E13FB">
      <w:pPr>
        <w:pStyle w:val="ListParagraph"/>
        <w:ind w:left="792"/>
        <w:rPr>
          <w:ins w:id="648" w:author="Author"/>
          <w:rFonts w:asciiTheme="minorHAnsi" w:hAnsiTheme="minorHAnsi" w:cstheme="minorHAnsi"/>
        </w:rPr>
      </w:pPr>
    </w:p>
    <w:p w14:paraId="478AAD32" w14:textId="77777777" w:rsidR="00D11AC0" w:rsidRDefault="00D11AC0" w:rsidP="000E13FB">
      <w:pPr>
        <w:pStyle w:val="ListParagraph"/>
        <w:ind w:left="792"/>
        <w:rPr>
          <w:ins w:id="649" w:author="Author"/>
          <w:rFonts w:asciiTheme="minorHAnsi" w:hAnsiTheme="minorHAnsi" w:cstheme="minorHAnsi"/>
        </w:rPr>
      </w:pPr>
    </w:p>
    <w:p w14:paraId="2E231FEC" w14:textId="77777777" w:rsidR="00D11AC0" w:rsidRDefault="00D11AC0" w:rsidP="000E13FB">
      <w:pPr>
        <w:pStyle w:val="ListParagraph"/>
        <w:ind w:left="792"/>
        <w:rPr>
          <w:ins w:id="650" w:author="Author"/>
          <w:rFonts w:asciiTheme="minorHAnsi" w:hAnsiTheme="minorHAnsi" w:cstheme="minorHAnsi"/>
        </w:rPr>
      </w:pPr>
    </w:p>
    <w:p w14:paraId="148C6286" w14:textId="77777777" w:rsidR="00D11AC0" w:rsidRDefault="00D11AC0" w:rsidP="000E13FB">
      <w:pPr>
        <w:pStyle w:val="ListParagraph"/>
        <w:ind w:left="792"/>
        <w:rPr>
          <w:ins w:id="651" w:author="Author"/>
          <w:rFonts w:asciiTheme="minorHAnsi" w:hAnsiTheme="minorHAnsi" w:cstheme="minorHAnsi"/>
        </w:rPr>
      </w:pPr>
    </w:p>
    <w:p w14:paraId="68AC7496" w14:textId="77777777" w:rsidR="00D11AC0" w:rsidRDefault="00D11AC0" w:rsidP="000E13FB">
      <w:pPr>
        <w:pStyle w:val="ListParagraph"/>
        <w:ind w:left="792"/>
        <w:rPr>
          <w:ins w:id="652" w:author="Author"/>
          <w:rFonts w:asciiTheme="minorHAnsi" w:hAnsiTheme="minorHAnsi" w:cstheme="minorHAnsi"/>
        </w:rPr>
      </w:pPr>
    </w:p>
    <w:p w14:paraId="3B018A64" w14:textId="77777777" w:rsidR="00D11AC0" w:rsidRDefault="00D11AC0" w:rsidP="000E13FB">
      <w:pPr>
        <w:pStyle w:val="ListParagraph"/>
        <w:ind w:left="792"/>
        <w:rPr>
          <w:ins w:id="653" w:author="Author"/>
          <w:rFonts w:asciiTheme="minorHAnsi" w:hAnsiTheme="minorHAnsi" w:cstheme="minorHAnsi"/>
        </w:rPr>
      </w:pPr>
    </w:p>
    <w:p w14:paraId="4526E762" w14:textId="77777777" w:rsidR="00D11AC0" w:rsidRDefault="00D11AC0" w:rsidP="000E13FB">
      <w:pPr>
        <w:pStyle w:val="ListParagraph"/>
        <w:ind w:left="792"/>
        <w:rPr>
          <w:ins w:id="654" w:author="Author"/>
          <w:rFonts w:asciiTheme="minorHAnsi" w:hAnsiTheme="minorHAnsi" w:cstheme="minorHAnsi"/>
        </w:rPr>
      </w:pPr>
    </w:p>
    <w:p w14:paraId="00877844" w14:textId="77777777" w:rsidR="00D11AC0" w:rsidRDefault="00D11AC0" w:rsidP="000E13FB">
      <w:pPr>
        <w:pStyle w:val="ListParagraph"/>
        <w:ind w:left="792"/>
        <w:rPr>
          <w:ins w:id="655" w:author="Author"/>
          <w:rFonts w:asciiTheme="minorHAnsi" w:hAnsiTheme="minorHAnsi" w:cstheme="minorHAnsi"/>
        </w:rPr>
      </w:pPr>
    </w:p>
    <w:p w14:paraId="681D7E20" w14:textId="77777777" w:rsidR="00D11AC0" w:rsidRDefault="00D11AC0" w:rsidP="000E13FB">
      <w:pPr>
        <w:pStyle w:val="ListParagraph"/>
        <w:ind w:left="792"/>
        <w:rPr>
          <w:ins w:id="656" w:author="Author"/>
          <w:rFonts w:asciiTheme="minorHAnsi" w:hAnsiTheme="minorHAnsi" w:cstheme="minorHAnsi"/>
        </w:rPr>
      </w:pPr>
    </w:p>
    <w:p w14:paraId="4E7C7F05" w14:textId="77777777" w:rsidR="00D11AC0" w:rsidRDefault="00D11AC0" w:rsidP="000E13FB">
      <w:pPr>
        <w:pStyle w:val="ListParagraph"/>
        <w:ind w:left="792"/>
        <w:rPr>
          <w:ins w:id="657" w:author="Author"/>
          <w:rFonts w:asciiTheme="minorHAnsi" w:hAnsiTheme="minorHAnsi" w:cstheme="minorHAnsi"/>
        </w:rPr>
      </w:pPr>
    </w:p>
    <w:p w14:paraId="6B714BF7" w14:textId="7D3D72C3" w:rsidR="00F66B47" w:rsidRPr="00744E02" w:rsidRDefault="00D11AC0" w:rsidP="00744E0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rPrChange w:id="658" w:author="Author">
            <w:rPr>
              <w:rFonts w:asciiTheme="minorHAnsi" w:hAnsiTheme="minorHAnsi" w:cstheme="minorHAnsi"/>
            </w:rPr>
          </w:rPrChange>
        </w:rPr>
        <w:pPrChange w:id="659" w:author="Author">
          <w:pPr>
            <w:pStyle w:val="ListParagraph"/>
            <w:ind w:left="792"/>
          </w:pPr>
        </w:pPrChange>
      </w:pPr>
      <w:ins w:id="660" w:author="Author">
        <w:r w:rsidRPr="00744E02">
          <w:rPr>
            <w:rFonts w:asciiTheme="minorHAnsi" w:eastAsia="Roboto" w:hAnsiTheme="minorHAnsi" w:cstheme="minorHAnsi"/>
            <w:b/>
            <w:color w:val="B9092B"/>
            <w:sz w:val="28"/>
            <w:lang w:eastAsia="el-GR"/>
            <w:rPrChange w:id="661" w:author="Author">
              <w:rPr>
                <w:rFonts w:asciiTheme="minorHAnsi" w:eastAsia="Roboto" w:hAnsiTheme="minorHAnsi" w:cstheme="minorHAnsi"/>
                <w:b/>
                <w:color w:val="B9092B"/>
                <w:sz w:val="28"/>
                <w:lang w:eastAsia="el-GR"/>
              </w:rPr>
            </w:rPrChange>
          </w:rPr>
          <w:lastRenderedPageBreak/>
          <w:t>Reset password</w:t>
        </w:r>
        <w:r>
          <w:rPr>
            <w:rFonts w:asciiTheme="minorHAnsi" w:eastAsia="Roboto" w:hAnsiTheme="minorHAnsi" w:cstheme="minorHAnsi"/>
            <w:b/>
            <w:color w:val="B9092B"/>
            <w:sz w:val="28"/>
            <w:lang w:eastAsia="el-GR"/>
          </w:rPr>
          <w:t xml:space="preserve"> process</w:t>
        </w:r>
        <w:r>
          <w:rPr>
            <w:rFonts w:asciiTheme="minorHAnsi" w:eastAsia="Roboto" w:hAnsiTheme="minorHAnsi" w:cstheme="minorHAnsi"/>
            <w:b/>
            <w:color w:val="B9092B"/>
            <w:sz w:val="28"/>
            <w:lang w:eastAsia="el-GR"/>
          </w:rPr>
          <w:pict w14:anchorId="5AEFA0E6">
            <v:shape id="_x0000_i1031" type="#_x0000_t75" style="width:467.05pt;height:376.3pt">
              <v:imagedata r:id="rId29" o:title="Orange Egypt - Swipe &amp; Win flows - Reset password"/>
            </v:shape>
          </w:pict>
        </w:r>
      </w:ins>
    </w:p>
    <w:sectPr w:rsidR="00F66B47" w:rsidRPr="00744E02" w:rsidSect="0054726C">
      <w:footerReference w:type="default" r:id="rId30"/>
      <w:footerReference w:type="first" r:id="rId31"/>
      <w:pgSz w:w="11906" w:h="16838"/>
      <w:pgMar w:top="1734" w:right="1830" w:bottom="1045" w:left="720" w:header="0" w:footer="720" w:gutter="0"/>
      <w:pgNumType w:start="1"/>
      <w:cols w:space="720"/>
      <w:titlePg/>
      <w:docGrid w:linePitch="326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074C6B" w16cid:durableId="2120DCA0"/>
  <w16cid:commentId w16cid:paraId="37DDE634" w16cid:durableId="2120DD5E"/>
  <w16cid:commentId w16cid:paraId="310730A8" w16cid:durableId="2120E027"/>
  <w16cid:commentId w16cid:paraId="203C8821" w16cid:durableId="2120DEF9"/>
  <w16cid:commentId w16cid:paraId="11D77168" w16cid:durableId="2120E1A7"/>
  <w16cid:commentId w16cid:paraId="4BE6E323" w16cid:durableId="2120E2FC"/>
  <w16cid:commentId w16cid:paraId="47BE54C5" w16cid:durableId="2120E30B"/>
  <w16cid:commentId w16cid:paraId="22025DBE" w16cid:durableId="2120E47F"/>
  <w16cid:commentId w16cid:paraId="12EA5418" w16cid:durableId="2120E4A0"/>
  <w16cid:commentId w16cid:paraId="1BEFEA08" w16cid:durableId="2120E550"/>
  <w16cid:commentId w16cid:paraId="72ADD02E" w16cid:durableId="2120E5C9"/>
  <w16cid:commentId w16cid:paraId="5872036F" w16cid:durableId="2120E649"/>
  <w16cid:commentId w16cid:paraId="0B0581BB" w16cid:durableId="2120E68A"/>
  <w16cid:commentId w16cid:paraId="51320549" w16cid:durableId="2120E814"/>
  <w16cid:commentId w16cid:paraId="5E0DAEA8" w16cid:durableId="2120E219"/>
  <w16cid:commentId w16cid:paraId="62B68E75" w16cid:durableId="2120E89B"/>
  <w16cid:commentId w16cid:paraId="61E00066" w16cid:durableId="2120E8F3"/>
  <w16cid:commentId w16cid:paraId="6DACEBCE" w16cid:durableId="2120E9C2"/>
  <w16cid:commentId w16cid:paraId="0D5FD428" w16cid:durableId="2120E990"/>
  <w16cid:commentId w16cid:paraId="3BE3B2B7" w16cid:durableId="2120E9FD"/>
  <w16cid:commentId w16cid:paraId="41A4AC90" w16cid:durableId="2120EAC8"/>
  <w16cid:commentId w16cid:paraId="4E715B89" w16cid:durableId="2120EAE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A4A867" w14:textId="77777777" w:rsidR="002C2702" w:rsidRDefault="002C2702">
      <w:r>
        <w:separator/>
      </w:r>
    </w:p>
  </w:endnote>
  <w:endnote w:type="continuationSeparator" w:id="0">
    <w:p w14:paraId="2E2CBB05" w14:textId="77777777" w:rsidR="002C2702" w:rsidRDefault="002C2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altName w:val="Calibri"/>
    <w:charset w:val="A1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edium">
    <w:charset w:val="00"/>
    <w:family w:val="auto"/>
    <w:pitch w:val="variable"/>
    <w:sig w:usb0="E00002E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7000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1367A6E" w14:textId="77790E08" w:rsidR="00D11AC0" w:rsidRDefault="00D11AC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0518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BE8D51" w14:textId="77777777" w:rsidR="00D11AC0" w:rsidRDefault="00D11A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BAEF5" w14:textId="77777777" w:rsidR="00D11AC0" w:rsidRDefault="00D11AC0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5AB426" w14:textId="77777777" w:rsidR="002C2702" w:rsidRDefault="002C2702">
      <w:r>
        <w:separator/>
      </w:r>
    </w:p>
  </w:footnote>
  <w:footnote w:type="continuationSeparator" w:id="0">
    <w:p w14:paraId="42ABB7A5" w14:textId="77777777" w:rsidR="002C2702" w:rsidRDefault="002C2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119BB"/>
    <w:multiLevelType w:val="multilevel"/>
    <w:tmpl w:val="EE1C32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Roboto" w:eastAsia="Roboto" w:hAnsi="Roboto" w:cs="Roboto"/>
        <w:b/>
        <w:color w:val="B9092B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Theme="minorHAnsi" w:hAnsiTheme="minorHAnsi"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4"/>
      </w:r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4837E4"/>
    <w:multiLevelType w:val="hybridMultilevel"/>
    <w:tmpl w:val="E9B43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676F0"/>
    <w:multiLevelType w:val="multilevel"/>
    <w:tmpl w:val="038A1C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Roboto" w:eastAsia="Roboto" w:hAnsi="Roboto" w:cs="Roboto"/>
        <w:b/>
        <w:color w:val="B9092B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Theme="minorHAnsi" w:hAnsiTheme="minorHAnsi"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4"/>
      </w:r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930468"/>
    <w:multiLevelType w:val="multilevel"/>
    <w:tmpl w:val="02689F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Roboto" w:eastAsia="Roboto" w:hAnsi="Roboto" w:cs="Roboto"/>
        <w:b/>
        <w:color w:val="B9092B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833371"/>
    <w:multiLevelType w:val="multilevel"/>
    <w:tmpl w:val="038A1C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Roboto" w:eastAsia="Roboto" w:hAnsi="Roboto" w:cs="Roboto"/>
        <w:b/>
        <w:color w:val="B9092B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Theme="minorHAnsi" w:hAnsiTheme="minorHAnsi"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4"/>
      </w:r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241090"/>
    <w:multiLevelType w:val="hybridMultilevel"/>
    <w:tmpl w:val="33220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77901"/>
    <w:multiLevelType w:val="hybridMultilevel"/>
    <w:tmpl w:val="A6546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24AA7"/>
    <w:multiLevelType w:val="hybridMultilevel"/>
    <w:tmpl w:val="D2686CFC"/>
    <w:lvl w:ilvl="0" w:tplc="80EA30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DB0B0D"/>
    <w:multiLevelType w:val="multilevel"/>
    <w:tmpl w:val="2D6E29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F151193"/>
    <w:multiLevelType w:val="hybridMultilevel"/>
    <w:tmpl w:val="E41CC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771FAB"/>
    <w:multiLevelType w:val="multilevel"/>
    <w:tmpl w:val="20E2E6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Roboto" w:eastAsia="Roboto" w:hAnsi="Roboto" w:cs="Roboto"/>
        <w:b/>
        <w:color w:val="B9092B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4"/>
      </w:r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5294BE1"/>
    <w:multiLevelType w:val="hybridMultilevel"/>
    <w:tmpl w:val="AD82E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1353A"/>
    <w:multiLevelType w:val="multilevel"/>
    <w:tmpl w:val="038A1C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Roboto" w:eastAsia="Roboto" w:hAnsi="Roboto" w:cs="Roboto"/>
        <w:b/>
        <w:color w:val="B9092B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Theme="minorHAnsi" w:hAnsiTheme="minorHAnsi"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4"/>
      </w:r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92660F2"/>
    <w:multiLevelType w:val="multilevel"/>
    <w:tmpl w:val="3D4C2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Roboto" w:eastAsia="Roboto" w:hAnsi="Roboto" w:cs="Roboto"/>
        <w:b/>
        <w:color w:val="B9092B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9990E2A"/>
    <w:multiLevelType w:val="multilevel"/>
    <w:tmpl w:val="02689F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Roboto" w:eastAsia="Roboto" w:hAnsi="Roboto" w:cs="Roboto"/>
        <w:b/>
        <w:color w:val="B9092B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28699B"/>
    <w:multiLevelType w:val="multilevel"/>
    <w:tmpl w:val="3D4C2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Roboto" w:eastAsia="Roboto" w:hAnsi="Roboto" w:cs="Roboto"/>
        <w:b/>
        <w:color w:val="B9092B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BD13911"/>
    <w:multiLevelType w:val="hybridMultilevel"/>
    <w:tmpl w:val="F01AC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500FBD"/>
    <w:multiLevelType w:val="hybridMultilevel"/>
    <w:tmpl w:val="334AE410"/>
    <w:lvl w:ilvl="0" w:tplc="42B8F928">
      <w:start w:val="1"/>
      <w:numFmt w:val="bullet"/>
      <w:lvlText w:val=""/>
      <w:lvlJc w:val="left"/>
      <w:pPr>
        <w:ind w:left="720" w:hanging="360"/>
      </w:pPr>
      <w:rPr>
        <w:rFonts w:ascii="Wingdings" w:eastAsia="Roboto" w:hAnsi="Wingdings" w:cs="Roboto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86731A"/>
    <w:multiLevelType w:val="hybridMultilevel"/>
    <w:tmpl w:val="18387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5622F"/>
    <w:multiLevelType w:val="hybridMultilevel"/>
    <w:tmpl w:val="02943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6D3B98"/>
    <w:multiLevelType w:val="multilevel"/>
    <w:tmpl w:val="038A1C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Roboto" w:eastAsia="Roboto" w:hAnsi="Roboto" w:cs="Roboto"/>
        <w:b/>
        <w:color w:val="B9092B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Theme="minorHAnsi" w:hAnsiTheme="minorHAnsi"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4"/>
      </w:r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AAB73AE"/>
    <w:multiLevelType w:val="multilevel"/>
    <w:tmpl w:val="02689F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Roboto" w:eastAsia="Roboto" w:hAnsi="Roboto" w:cs="Roboto"/>
        <w:b/>
        <w:color w:val="B9092B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1C866F8"/>
    <w:multiLevelType w:val="hybridMultilevel"/>
    <w:tmpl w:val="4E5EC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B07B4E"/>
    <w:multiLevelType w:val="multilevel"/>
    <w:tmpl w:val="415EF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745774F"/>
    <w:multiLevelType w:val="multilevel"/>
    <w:tmpl w:val="02689F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Roboto" w:eastAsia="Roboto" w:hAnsi="Roboto" w:cs="Roboto"/>
        <w:b/>
        <w:color w:val="B9092B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75675FC"/>
    <w:multiLevelType w:val="hybridMultilevel"/>
    <w:tmpl w:val="0720A076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6" w15:restartNumberingAfterBreak="0">
    <w:nsid w:val="47D749CE"/>
    <w:multiLevelType w:val="multilevel"/>
    <w:tmpl w:val="4042A1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Roboto" w:eastAsia="Roboto" w:hAnsi="Roboto" w:cs="Roboto"/>
        <w:b/>
        <w:color w:val="B9092B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8FC2F39"/>
    <w:multiLevelType w:val="multilevel"/>
    <w:tmpl w:val="038A1C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Roboto" w:eastAsia="Roboto" w:hAnsi="Roboto" w:cs="Roboto"/>
        <w:b/>
        <w:color w:val="B9092B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Theme="minorHAnsi" w:hAnsiTheme="minorHAnsi"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4"/>
      </w:r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FE72933"/>
    <w:multiLevelType w:val="hybridMultilevel"/>
    <w:tmpl w:val="8E804D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15C78FF"/>
    <w:multiLevelType w:val="multilevel"/>
    <w:tmpl w:val="038A1C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Roboto" w:eastAsia="Roboto" w:hAnsi="Roboto" w:cs="Roboto"/>
        <w:b/>
        <w:color w:val="B9092B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Theme="minorHAnsi" w:hAnsiTheme="minorHAnsi"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4"/>
      </w:r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1C2401B"/>
    <w:multiLevelType w:val="multilevel"/>
    <w:tmpl w:val="3D4C2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Roboto" w:eastAsia="Roboto" w:hAnsi="Roboto" w:cs="Roboto"/>
        <w:b/>
        <w:color w:val="B9092B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4575491"/>
    <w:multiLevelType w:val="multilevel"/>
    <w:tmpl w:val="20E2E6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Roboto" w:eastAsia="Roboto" w:hAnsi="Roboto" w:cs="Roboto"/>
        <w:b/>
        <w:color w:val="B9092B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4"/>
      </w:r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64E3059"/>
    <w:multiLevelType w:val="multilevel"/>
    <w:tmpl w:val="02689F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Roboto" w:eastAsia="Roboto" w:hAnsi="Roboto" w:cs="Roboto"/>
        <w:b/>
        <w:color w:val="B9092B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E5650D4"/>
    <w:multiLevelType w:val="hybridMultilevel"/>
    <w:tmpl w:val="1F102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854E54"/>
    <w:multiLevelType w:val="multilevel"/>
    <w:tmpl w:val="038A1C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Roboto" w:eastAsia="Roboto" w:hAnsi="Roboto" w:cs="Roboto"/>
        <w:b/>
        <w:color w:val="B9092B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Theme="minorHAnsi" w:hAnsiTheme="minorHAnsi"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4"/>
      </w:r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0E4691B"/>
    <w:multiLevelType w:val="hybridMultilevel"/>
    <w:tmpl w:val="10AE6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197CC1"/>
    <w:multiLevelType w:val="hybridMultilevel"/>
    <w:tmpl w:val="02943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3F506AA"/>
    <w:multiLevelType w:val="hybridMultilevel"/>
    <w:tmpl w:val="A6546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05486"/>
    <w:multiLevelType w:val="hybridMultilevel"/>
    <w:tmpl w:val="C174274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C3F7232"/>
    <w:multiLevelType w:val="multilevel"/>
    <w:tmpl w:val="038A1C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Roboto" w:eastAsia="Roboto" w:hAnsi="Roboto" w:cs="Roboto"/>
        <w:b/>
        <w:color w:val="B9092B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Theme="minorHAnsi" w:hAnsiTheme="minorHAnsi"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4"/>
      </w:r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DB80A6C"/>
    <w:multiLevelType w:val="hybridMultilevel"/>
    <w:tmpl w:val="BA3E6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E23A8E"/>
    <w:multiLevelType w:val="hybridMultilevel"/>
    <w:tmpl w:val="6B8AF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EB6AAB"/>
    <w:multiLevelType w:val="hybridMultilevel"/>
    <w:tmpl w:val="D108A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2E3E16"/>
    <w:multiLevelType w:val="hybridMultilevel"/>
    <w:tmpl w:val="279E5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965955"/>
    <w:multiLevelType w:val="hybridMultilevel"/>
    <w:tmpl w:val="4C6E69DE"/>
    <w:lvl w:ilvl="0" w:tplc="A6441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E9A29EB"/>
    <w:multiLevelType w:val="multilevel"/>
    <w:tmpl w:val="02689F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Roboto" w:eastAsia="Roboto" w:hAnsi="Roboto" w:cs="Roboto"/>
        <w:b/>
        <w:color w:val="B9092B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9"/>
  </w:num>
  <w:num w:numId="2">
    <w:abstractNumId w:val="8"/>
  </w:num>
  <w:num w:numId="3">
    <w:abstractNumId w:val="26"/>
  </w:num>
  <w:num w:numId="4">
    <w:abstractNumId w:val="17"/>
  </w:num>
  <w:num w:numId="5">
    <w:abstractNumId w:val="35"/>
  </w:num>
  <w:num w:numId="6">
    <w:abstractNumId w:val="25"/>
  </w:num>
  <w:num w:numId="7">
    <w:abstractNumId w:val="14"/>
  </w:num>
  <w:num w:numId="8">
    <w:abstractNumId w:val="3"/>
  </w:num>
  <w:num w:numId="9">
    <w:abstractNumId w:val="32"/>
  </w:num>
  <w:num w:numId="10">
    <w:abstractNumId w:val="24"/>
  </w:num>
  <w:num w:numId="11">
    <w:abstractNumId w:val="15"/>
  </w:num>
  <w:num w:numId="12">
    <w:abstractNumId w:val="13"/>
  </w:num>
  <w:num w:numId="13">
    <w:abstractNumId w:val="30"/>
  </w:num>
  <w:num w:numId="14">
    <w:abstractNumId w:val="21"/>
  </w:num>
  <w:num w:numId="1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5"/>
  </w:num>
  <w:num w:numId="17">
    <w:abstractNumId w:val="31"/>
  </w:num>
  <w:num w:numId="18">
    <w:abstractNumId w:val="10"/>
  </w:num>
  <w:num w:numId="19">
    <w:abstractNumId w:val="23"/>
  </w:num>
  <w:num w:numId="20">
    <w:abstractNumId w:val="0"/>
  </w:num>
  <w:num w:numId="21">
    <w:abstractNumId w:val="1"/>
  </w:num>
  <w:num w:numId="22">
    <w:abstractNumId w:val="38"/>
  </w:num>
  <w:num w:numId="23">
    <w:abstractNumId w:val="12"/>
  </w:num>
  <w:num w:numId="24">
    <w:abstractNumId w:val="27"/>
  </w:num>
  <w:num w:numId="25">
    <w:abstractNumId w:val="4"/>
  </w:num>
  <w:num w:numId="26">
    <w:abstractNumId w:val="36"/>
  </w:num>
  <w:num w:numId="27">
    <w:abstractNumId w:val="9"/>
  </w:num>
  <w:num w:numId="28">
    <w:abstractNumId w:val="19"/>
  </w:num>
  <w:num w:numId="29">
    <w:abstractNumId w:val="16"/>
  </w:num>
  <w:num w:numId="30">
    <w:abstractNumId w:val="18"/>
  </w:num>
  <w:num w:numId="31">
    <w:abstractNumId w:val="11"/>
  </w:num>
  <w:num w:numId="32">
    <w:abstractNumId w:val="7"/>
  </w:num>
  <w:num w:numId="33">
    <w:abstractNumId w:val="44"/>
  </w:num>
  <w:num w:numId="34">
    <w:abstractNumId w:val="22"/>
  </w:num>
  <w:num w:numId="35">
    <w:abstractNumId w:val="42"/>
  </w:num>
  <w:num w:numId="36">
    <w:abstractNumId w:val="5"/>
  </w:num>
  <w:num w:numId="37">
    <w:abstractNumId w:val="28"/>
  </w:num>
  <w:num w:numId="38">
    <w:abstractNumId w:val="43"/>
  </w:num>
  <w:num w:numId="39">
    <w:abstractNumId w:val="41"/>
  </w:num>
  <w:num w:numId="40">
    <w:abstractNumId w:val="40"/>
  </w:num>
  <w:num w:numId="41">
    <w:abstractNumId w:val="37"/>
  </w:num>
  <w:num w:numId="42">
    <w:abstractNumId w:val="6"/>
  </w:num>
  <w:num w:numId="43">
    <w:abstractNumId w:val="2"/>
  </w:num>
  <w:num w:numId="44">
    <w:abstractNumId w:val="29"/>
  </w:num>
  <w:num w:numId="45">
    <w:abstractNumId w:val="33"/>
  </w:num>
  <w:num w:numId="46">
    <w:abstractNumId w:val="34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trackRevisions/>
  <w:defaultTabStop w:val="72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4B6"/>
    <w:rsid w:val="000016F6"/>
    <w:rsid w:val="0000441F"/>
    <w:rsid w:val="0001171E"/>
    <w:rsid w:val="00013835"/>
    <w:rsid w:val="0001794D"/>
    <w:rsid w:val="00022508"/>
    <w:rsid w:val="00023B24"/>
    <w:rsid w:val="000262B4"/>
    <w:rsid w:val="00031EA7"/>
    <w:rsid w:val="00032B49"/>
    <w:rsid w:val="00035FF0"/>
    <w:rsid w:val="00044379"/>
    <w:rsid w:val="000473B6"/>
    <w:rsid w:val="00047EE7"/>
    <w:rsid w:val="000520B8"/>
    <w:rsid w:val="0005560D"/>
    <w:rsid w:val="00056538"/>
    <w:rsid w:val="0005700B"/>
    <w:rsid w:val="000668BA"/>
    <w:rsid w:val="00066FAD"/>
    <w:rsid w:val="00070640"/>
    <w:rsid w:val="00072249"/>
    <w:rsid w:val="000823B3"/>
    <w:rsid w:val="0008305F"/>
    <w:rsid w:val="00084709"/>
    <w:rsid w:val="00084A4A"/>
    <w:rsid w:val="00085CF1"/>
    <w:rsid w:val="0008722B"/>
    <w:rsid w:val="00087E03"/>
    <w:rsid w:val="00090E4E"/>
    <w:rsid w:val="00091A2D"/>
    <w:rsid w:val="000931A6"/>
    <w:rsid w:val="00095605"/>
    <w:rsid w:val="00095803"/>
    <w:rsid w:val="000C1182"/>
    <w:rsid w:val="000C3B7C"/>
    <w:rsid w:val="000C6919"/>
    <w:rsid w:val="000D2EFC"/>
    <w:rsid w:val="000D5140"/>
    <w:rsid w:val="000D6779"/>
    <w:rsid w:val="000D7BA8"/>
    <w:rsid w:val="000E0993"/>
    <w:rsid w:val="000E13FB"/>
    <w:rsid w:val="000E22A7"/>
    <w:rsid w:val="000E2BAA"/>
    <w:rsid w:val="000E7D0B"/>
    <w:rsid w:val="000F1160"/>
    <w:rsid w:val="000F30C9"/>
    <w:rsid w:val="000F3ECF"/>
    <w:rsid w:val="001049A0"/>
    <w:rsid w:val="00105FEE"/>
    <w:rsid w:val="00112F6B"/>
    <w:rsid w:val="001139BF"/>
    <w:rsid w:val="00113E01"/>
    <w:rsid w:val="00117B47"/>
    <w:rsid w:val="0012031C"/>
    <w:rsid w:val="0012506B"/>
    <w:rsid w:val="0013064D"/>
    <w:rsid w:val="00131071"/>
    <w:rsid w:val="0013116C"/>
    <w:rsid w:val="00131FAC"/>
    <w:rsid w:val="00133682"/>
    <w:rsid w:val="0013502E"/>
    <w:rsid w:val="00135247"/>
    <w:rsid w:val="00136556"/>
    <w:rsid w:val="001428C5"/>
    <w:rsid w:val="00160D01"/>
    <w:rsid w:val="00161359"/>
    <w:rsid w:val="00161BF7"/>
    <w:rsid w:val="00175339"/>
    <w:rsid w:val="00176D3A"/>
    <w:rsid w:val="00182DA4"/>
    <w:rsid w:val="00182F24"/>
    <w:rsid w:val="00183F0E"/>
    <w:rsid w:val="00184DFD"/>
    <w:rsid w:val="00191479"/>
    <w:rsid w:val="00194AE6"/>
    <w:rsid w:val="0019691B"/>
    <w:rsid w:val="001978C0"/>
    <w:rsid w:val="001B0F53"/>
    <w:rsid w:val="001C3AB1"/>
    <w:rsid w:val="001C3AF8"/>
    <w:rsid w:val="001C3B16"/>
    <w:rsid w:val="001D2700"/>
    <w:rsid w:val="001E053D"/>
    <w:rsid w:val="001E0738"/>
    <w:rsid w:val="001E23AA"/>
    <w:rsid w:val="001E6D72"/>
    <w:rsid w:val="001E7737"/>
    <w:rsid w:val="001E7BDA"/>
    <w:rsid w:val="001F1B2D"/>
    <w:rsid w:val="001F1BC0"/>
    <w:rsid w:val="00200704"/>
    <w:rsid w:val="002017B4"/>
    <w:rsid w:val="00202832"/>
    <w:rsid w:val="00203E45"/>
    <w:rsid w:val="0020477D"/>
    <w:rsid w:val="00204FB8"/>
    <w:rsid w:val="002147CF"/>
    <w:rsid w:val="00223A06"/>
    <w:rsid w:val="00241188"/>
    <w:rsid w:val="002460D4"/>
    <w:rsid w:val="0024740B"/>
    <w:rsid w:val="00247691"/>
    <w:rsid w:val="00247A5B"/>
    <w:rsid w:val="00251D2B"/>
    <w:rsid w:val="00254DB2"/>
    <w:rsid w:val="00261542"/>
    <w:rsid w:val="00261D6F"/>
    <w:rsid w:val="00267873"/>
    <w:rsid w:val="00273024"/>
    <w:rsid w:val="002806A9"/>
    <w:rsid w:val="00290540"/>
    <w:rsid w:val="00294E2F"/>
    <w:rsid w:val="002A5688"/>
    <w:rsid w:val="002A62A9"/>
    <w:rsid w:val="002B098D"/>
    <w:rsid w:val="002B1567"/>
    <w:rsid w:val="002B18FE"/>
    <w:rsid w:val="002B1F27"/>
    <w:rsid w:val="002B4D50"/>
    <w:rsid w:val="002B5E1E"/>
    <w:rsid w:val="002B6853"/>
    <w:rsid w:val="002C0B36"/>
    <w:rsid w:val="002C2702"/>
    <w:rsid w:val="002C3130"/>
    <w:rsid w:val="002C3452"/>
    <w:rsid w:val="002C7FC9"/>
    <w:rsid w:val="002D1AE4"/>
    <w:rsid w:val="002D29AD"/>
    <w:rsid w:val="002D3CEC"/>
    <w:rsid w:val="002D6BC9"/>
    <w:rsid w:val="002E0B73"/>
    <w:rsid w:val="002E149E"/>
    <w:rsid w:val="002F2163"/>
    <w:rsid w:val="002F6ED9"/>
    <w:rsid w:val="00301164"/>
    <w:rsid w:val="00301B3A"/>
    <w:rsid w:val="00306144"/>
    <w:rsid w:val="003069AA"/>
    <w:rsid w:val="003114E6"/>
    <w:rsid w:val="00314830"/>
    <w:rsid w:val="0032489A"/>
    <w:rsid w:val="003323D6"/>
    <w:rsid w:val="00333CDE"/>
    <w:rsid w:val="0034000C"/>
    <w:rsid w:val="00344C17"/>
    <w:rsid w:val="003476F4"/>
    <w:rsid w:val="00351202"/>
    <w:rsid w:val="00362327"/>
    <w:rsid w:val="00364906"/>
    <w:rsid w:val="00381078"/>
    <w:rsid w:val="003822DD"/>
    <w:rsid w:val="0038434F"/>
    <w:rsid w:val="00390070"/>
    <w:rsid w:val="00390BA7"/>
    <w:rsid w:val="00390D92"/>
    <w:rsid w:val="0039122E"/>
    <w:rsid w:val="0039176D"/>
    <w:rsid w:val="00394081"/>
    <w:rsid w:val="003941E5"/>
    <w:rsid w:val="00395D88"/>
    <w:rsid w:val="003A50B8"/>
    <w:rsid w:val="003A5D46"/>
    <w:rsid w:val="003A719A"/>
    <w:rsid w:val="003B1C79"/>
    <w:rsid w:val="003B27E2"/>
    <w:rsid w:val="003B43B4"/>
    <w:rsid w:val="003C1169"/>
    <w:rsid w:val="003C3CDF"/>
    <w:rsid w:val="003D5893"/>
    <w:rsid w:val="003D74D6"/>
    <w:rsid w:val="003E190E"/>
    <w:rsid w:val="003E3702"/>
    <w:rsid w:val="003F400A"/>
    <w:rsid w:val="003F4170"/>
    <w:rsid w:val="00406974"/>
    <w:rsid w:val="0040716A"/>
    <w:rsid w:val="00417643"/>
    <w:rsid w:val="0042105E"/>
    <w:rsid w:val="004265D1"/>
    <w:rsid w:val="00430960"/>
    <w:rsid w:val="0043455E"/>
    <w:rsid w:val="00434C6D"/>
    <w:rsid w:val="00437D32"/>
    <w:rsid w:val="00441F9B"/>
    <w:rsid w:val="0044628D"/>
    <w:rsid w:val="004463D2"/>
    <w:rsid w:val="00447C59"/>
    <w:rsid w:val="004504CC"/>
    <w:rsid w:val="00453338"/>
    <w:rsid w:val="00453586"/>
    <w:rsid w:val="00453E41"/>
    <w:rsid w:val="0045422D"/>
    <w:rsid w:val="00454B23"/>
    <w:rsid w:val="004573BF"/>
    <w:rsid w:val="004577B3"/>
    <w:rsid w:val="004603FF"/>
    <w:rsid w:val="004614E2"/>
    <w:rsid w:val="00461765"/>
    <w:rsid w:val="004652AA"/>
    <w:rsid w:val="00466B8B"/>
    <w:rsid w:val="00470DCD"/>
    <w:rsid w:val="0047189B"/>
    <w:rsid w:val="00474981"/>
    <w:rsid w:val="00474E7C"/>
    <w:rsid w:val="004755D7"/>
    <w:rsid w:val="00477B16"/>
    <w:rsid w:val="00484B23"/>
    <w:rsid w:val="00491176"/>
    <w:rsid w:val="004946BD"/>
    <w:rsid w:val="004A3856"/>
    <w:rsid w:val="004A4944"/>
    <w:rsid w:val="004B1B5E"/>
    <w:rsid w:val="004C2091"/>
    <w:rsid w:val="004C3BF9"/>
    <w:rsid w:val="004C4675"/>
    <w:rsid w:val="004C556C"/>
    <w:rsid w:val="004C6BC6"/>
    <w:rsid w:val="004D36BF"/>
    <w:rsid w:val="004D44C7"/>
    <w:rsid w:val="004D4577"/>
    <w:rsid w:val="004D5765"/>
    <w:rsid w:val="004D7FC8"/>
    <w:rsid w:val="004E2691"/>
    <w:rsid w:val="004E4494"/>
    <w:rsid w:val="004E453D"/>
    <w:rsid w:val="004E574E"/>
    <w:rsid w:val="004F15CA"/>
    <w:rsid w:val="004F3192"/>
    <w:rsid w:val="004F6950"/>
    <w:rsid w:val="005050C8"/>
    <w:rsid w:val="00507C9A"/>
    <w:rsid w:val="0051326D"/>
    <w:rsid w:val="005216C4"/>
    <w:rsid w:val="00535399"/>
    <w:rsid w:val="00535DD4"/>
    <w:rsid w:val="00543F88"/>
    <w:rsid w:val="0054726C"/>
    <w:rsid w:val="005472FD"/>
    <w:rsid w:val="00553286"/>
    <w:rsid w:val="005554DA"/>
    <w:rsid w:val="00561226"/>
    <w:rsid w:val="00563663"/>
    <w:rsid w:val="00573429"/>
    <w:rsid w:val="005744BD"/>
    <w:rsid w:val="005765A3"/>
    <w:rsid w:val="00581356"/>
    <w:rsid w:val="00585B88"/>
    <w:rsid w:val="005A47E8"/>
    <w:rsid w:val="005A5BCA"/>
    <w:rsid w:val="005A65C4"/>
    <w:rsid w:val="005B089C"/>
    <w:rsid w:val="005B1869"/>
    <w:rsid w:val="005B2935"/>
    <w:rsid w:val="005B433F"/>
    <w:rsid w:val="005B59B7"/>
    <w:rsid w:val="005C2139"/>
    <w:rsid w:val="005C48FC"/>
    <w:rsid w:val="005C5CE5"/>
    <w:rsid w:val="005C70C7"/>
    <w:rsid w:val="005C783A"/>
    <w:rsid w:val="005D403C"/>
    <w:rsid w:val="005D4978"/>
    <w:rsid w:val="005D6A2F"/>
    <w:rsid w:val="005E55FF"/>
    <w:rsid w:val="005F172A"/>
    <w:rsid w:val="005F3207"/>
    <w:rsid w:val="005F3AF5"/>
    <w:rsid w:val="005F4083"/>
    <w:rsid w:val="005F5132"/>
    <w:rsid w:val="005F5C0E"/>
    <w:rsid w:val="005F650C"/>
    <w:rsid w:val="005F7926"/>
    <w:rsid w:val="006005C7"/>
    <w:rsid w:val="00601540"/>
    <w:rsid w:val="006027D4"/>
    <w:rsid w:val="0060500D"/>
    <w:rsid w:val="006055CF"/>
    <w:rsid w:val="00614B49"/>
    <w:rsid w:val="00621FC4"/>
    <w:rsid w:val="006222CB"/>
    <w:rsid w:val="00625BB5"/>
    <w:rsid w:val="00626CEC"/>
    <w:rsid w:val="00627431"/>
    <w:rsid w:val="006328D4"/>
    <w:rsid w:val="0063389C"/>
    <w:rsid w:val="00643AC8"/>
    <w:rsid w:val="00644FF5"/>
    <w:rsid w:val="00650057"/>
    <w:rsid w:val="00661328"/>
    <w:rsid w:val="006629A7"/>
    <w:rsid w:val="00674164"/>
    <w:rsid w:val="00674DAF"/>
    <w:rsid w:val="00681588"/>
    <w:rsid w:val="00682074"/>
    <w:rsid w:val="0068478C"/>
    <w:rsid w:val="00691E23"/>
    <w:rsid w:val="00692449"/>
    <w:rsid w:val="0069258F"/>
    <w:rsid w:val="00692C95"/>
    <w:rsid w:val="00694AE0"/>
    <w:rsid w:val="00694FAD"/>
    <w:rsid w:val="006A6BDD"/>
    <w:rsid w:val="006B36E1"/>
    <w:rsid w:val="006C1616"/>
    <w:rsid w:val="006C55C2"/>
    <w:rsid w:val="006C7112"/>
    <w:rsid w:val="006E0F66"/>
    <w:rsid w:val="006E4C30"/>
    <w:rsid w:val="006F0AB8"/>
    <w:rsid w:val="006F23D4"/>
    <w:rsid w:val="006F3891"/>
    <w:rsid w:val="00702B90"/>
    <w:rsid w:val="00702BA0"/>
    <w:rsid w:val="007030CE"/>
    <w:rsid w:val="0072103A"/>
    <w:rsid w:val="00721315"/>
    <w:rsid w:val="00721D6E"/>
    <w:rsid w:val="00724BDE"/>
    <w:rsid w:val="007259C3"/>
    <w:rsid w:val="00730DB6"/>
    <w:rsid w:val="00731010"/>
    <w:rsid w:val="00734E30"/>
    <w:rsid w:val="00735662"/>
    <w:rsid w:val="0073731C"/>
    <w:rsid w:val="007407B0"/>
    <w:rsid w:val="00740E70"/>
    <w:rsid w:val="00741AFE"/>
    <w:rsid w:val="00744E02"/>
    <w:rsid w:val="00745744"/>
    <w:rsid w:val="007474A2"/>
    <w:rsid w:val="00751F30"/>
    <w:rsid w:val="007524D0"/>
    <w:rsid w:val="007556BF"/>
    <w:rsid w:val="00757C1D"/>
    <w:rsid w:val="007628DA"/>
    <w:rsid w:val="00766578"/>
    <w:rsid w:val="00770B16"/>
    <w:rsid w:val="007742D0"/>
    <w:rsid w:val="00775B1E"/>
    <w:rsid w:val="00775DAF"/>
    <w:rsid w:val="007772DC"/>
    <w:rsid w:val="00783370"/>
    <w:rsid w:val="0078419E"/>
    <w:rsid w:val="00787054"/>
    <w:rsid w:val="00790676"/>
    <w:rsid w:val="00790F4D"/>
    <w:rsid w:val="0079266A"/>
    <w:rsid w:val="00797177"/>
    <w:rsid w:val="00797B76"/>
    <w:rsid w:val="007A663F"/>
    <w:rsid w:val="007B331E"/>
    <w:rsid w:val="007B6D0E"/>
    <w:rsid w:val="007B780F"/>
    <w:rsid w:val="007B7CF7"/>
    <w:rsid w:val="007C49E3"/>
    <w:rsid w:val="007C59E4"/>
    <w:rsid w:val="007D097A"/>
    <w:rsid w:val="007D1A3C"/>
    <w:rsid w:val="007D7FE5"/>
    <w:rsid w:val="007E0E61"/>
    <w:rsid w:val="007E2F6E"/>
    <w:rsid w:val="007E7E3F"/>
    <w:rsid w:val="007F4F26"/>
    <w:rsid w:val="00805630"/>
    <w:rsid w:val="00807960"/>
    <w:rsid w:val="008136CB"/>
    <w:rsid w:val="0081474D"/>
    <w:rsid w:val="00815021"/>
    <w:rsid w:val="0081578E"/>
    <w:rsid w:val="00824560"/>
    <w:rsid w:val="00824E19"/>
    <w:rsid w:val="0082585F"/>
    <w:rsid w:val="008359E9"/>
    <w:rsid w:val="00844F21"/>
    <w:rsid w:val="008464B8"/>
    <w:rsid w:val="00847920"/>
    <w:rsid w:val="00866AF1"/>
    <w:rsid w:val="0087250B"/>
    <w:rsid w:val="008810C9"/>
    <w:rsid w:val="008820DA"/>
    <w:rsid w:val="0088712A"/>
    <w:rsid w:val="00890234"/>
    <w:rsid w:val="008917CA"/>
    <w:rsid w:val="008921C9"/>
    <w:rsid w:val="00892942"/>
    <w:rsid w:val="0089345E"/>
    <w:rsid w:val="00893BBD"/>
    <w:rsid w:val="00894EB4"/>
    <w:rsid w:val="008A0CCA"/>
    <w:rsid w:val="008A6A24"/>
    <w:rsid w:val="008A6A28"/>
    <w:rsid w:val="008A7520"/>
    <w:rsid w:val="008B0F73"/>
    <w:rsid w:val="008B2437"/>
    <w:rsid w:val="008B3262"/>
    <w:rsid w:val="008B3382"/>
    <w:rsid w:val="008B3ADB"/>
    <w:rsid w:val="008B5F37"/>
    <w:rsid w:val="008B66DE"/>
    <w:rsid w:val="008D7DB8"/>
    <w:rsid w:val="008E52EF"/>
    <w:rsid w:val="008E5718"/>
    <w:rsid w:val="008F24B6"/>
    <w:rsid w:val="009013A8"/>
    <w:rsid w:val="00904006"/>
    <w:rsid w:val="00905020"/>
    <w:rsid w:val="009105EE"/>
    <w:rsid w:val="009142D0"/>
    <w:rsid w:val="009214ED"/>
    <w:rsid w:val="0092469D"/>
    <w:rsid w:val="009265F0"/>
    <w:rsid w:val="00926C23"/>
    <w:rsid w:val="00927A2A"/>
    <w:rsid w:val="00931E95"/>
    <w:rsid w:val="00942C23"/>
    <w:rsid w:val="009457E9"/>
    <w:rsid w:val="00947CF9"/>
    <w:rsid w:val="0095046C"/>
    <w:rsid w:val="0095230E"/>
    <w:rsid w:val="00953882"/>
    <w:rsid w:val="0095527C"/>
    <w:rsid w:val="00955658"/>
    <w:rsid w:val="00956097"/>
    <w:rsid w:val="00961722"/>
    <w:rsid w:val="00963F5A"/>
    <w:rsid w:val="00964E93"/>
    <w:rsid w:val="00967EBB"/>
    <w:rsid w:val="00970518"/>
    <w:rsid w:val="009716C6"/>
    <w:rsid w:val="00971F9A"/>
    <w:rsid w:val="00972111"/>
    <w:rsid w:val="00972B7A"/>
    <w:rsid w:val="00981319"/>
    <w:rsid w:val="0098270F"/>
    <w:rsid w:val="009864D5"/>
    <w:rsid w:val="0098668F"/>
    <w:rsid w:val="00987DA7"/>
    <w:rsid w:val="00990D38"/>
    <w:rsid w:val="009A5590"/>
    <w:rsid w:val="009A5D08"/>
    <w:rsid w:val="009B00A5"/>
    <w:rsid w:val="009B155B"/>
    <w:rsid w:val="009B158E"/>
    <w:rsid w:val="009B32FB"/>
    <w:rsid w:val="009B3922"/>
    <w:rsid w:val="009B66A0"/>
    <w:rsid w:val="009B7664"/>
    <w:rsid w:val="009C2E58"/>
    <w:rsid w:val="009C4A30"/>
    <w:rsid w:val="009C5279"/>
    <w:rsid w:val="009D007F"/>
    <w:rsid w:val="009D3B3D"/>
    <w:rsid w:val="009D3E4C"/>
    <w:rsid w:val="009E054C"/>
    <w:rsid w:val="009E60D2"/>
    <w:rsid w:val="009E660D"/>
    <w:rsid w:val="009F1828"/>
    <w:rsid w:val="00A00116"/>
    <w:rsid w:val="00A034AF"/>
    <w:rsid w:val="00A0673C"/>
    <w:rsid w:val="00A10D3B"/>
    <w:rsid w:val="00A12B17"/>
    <w:rsid w:val="00A12FFF"/>
    <w:rsid w:val="00A14335"/>
    <w:rsid w:val="00A170EB"/>
    <w:rsid w:val="00A21C02"/>
    <w:rsid w:val="00A22B01"/>
    <w:rsid w:val="00A2688D"/>
    <w:rsid w:val="00A27EAE"/>
    <w:rsid w:val="00A32483"/>
    <w:rsid w:val="00A34774"/>
    <w:rsid w:val="00A37217"/>
    <w:rsid w:val="00A379F2"/>
    <w:rsid w:val="00A417CC"/>
    <w:rsid w:val="00A41F9F"/>
    <w:rsid w:val="00A427A6"/>
    <w:rsid w:val="00A4284B"/>
    <w:rsid w:val="00A43D51"/>
    <w:rsid w:val="00A532C7"/>
    <w:rsid w:val="00A53EFC"/>
    <w:rsid w:val="00A55211"/>
    <w:rsid w:val="00A56401"/>
    <w:rsid w:val="00A6099F"/>
    <w:rsid w:val="00A61156"/>
    <w:rsid w:val="00A61F8B"/>
    <w:rsid w:val="00A6281D"/>
    <w:rsid w:val="00A63511"/>
    <w:rsid w:val="00A730CD"/>
    <w:rsid w:val="00A73C69"/>
    <w:rsid w:val="00A74D20"/>
    <w:rsid w:val="00A80CD4"/>
    <w:rsid w:val="00A82D7A"/>
    <w:rsid w:val="00A920FF"/>
    <w:rsid w:val="00A933F7"/>
    <w:rsid w:val="00A966D7"/>
    <w:rsid w:val="00A96960"/>
    <w:rsid w:val="00A97324"/>
    <w:rsid w:val="00A9741F"/>
    <w:rsid w:val="00AA13AD"/>
    <w:rsid w:val="00AA1F2F"/>
    <w:rsid w:val="00AA3653"/>
    <w:rsid w:val="00AA4482"/>
    <w:rsid w:val="00AB145F"/>
    <w:rsid w:val="00AB211B"/>
    <w:rsid w:val="00AB288D"/>
    <w:rsid w:val="00AB4478"/>
    <w:rsid w:val="00AB567A"/>
    <w:rsid w:val="00AB625E"/>
    <w:rsid w:val="00AB7951"/>
    <w:rsid w:val="00AC114B"/>
    <w:rsid w:val="00AC16CD"/>
    <w:rsid w:val="00AC3065"/>
    <w:rsid w:val="00AC52FB"/>
    <w:rsid w:val="00AD2106"/>
    <w:rsid w:val="00AD29DE"/>
    <w:rsid w:val="00AD30C3"/>
    <w:rsid w:val="00AD4D43"/>
    <w:rsid w:val="00AE1486"/>
    <w:rsid w:val="00AE1A8D"/>
    <w:rsid w:val="00AE468A"/>
    <w:rsid w:val="00AF145E"/>
    <w:rsid w:val="00AF1994"/>
    <w:rsid w:val="00AF2BC8"/>
    <w:rsid w:val="00AF6AAC"/>
    <w:rsid w:val="00AF7904"/>
    <w:rsid w:val="00B0343D"/>
    <w:rsid w:val="00B0511D"/>
    <w:rsid w:val="00B10857"/>
    <w:rsid w:val="00B1136B"/>
    <w:rsid w:val="00B1370A"/>
    <w:rsid w:val="00B143B4"/>
    <w:rsid w:val="00B14BA5"/>
    <w:rsid w:val="00B21E30"/>
    <w:rsid w:val="00B23DEE"/>
    <w:rsid w:val="00B34914"/>
    <w:rsid w:val="00B364F4"/>
    <w:rsid w:val="00B36593"/>
    <w:rsid w:val="00B36616"/>
    <w:rsid w:val="00B428EB"/>
    <w:rsid w:val="00B4743B"/>
    <w:rsid w:val="00B61DDA"/>
    <w:rsid w:val="00B62B69"/>
    <w:rsid w:val="00B65815"/>
    <w:rsid w:val="00B7280F"/>
    <w:rsid w:val="00B73023"/>
    <w:rsid w:val="00B764D8"/>
    <w:rsid w:val="00B77C02"/>
    <w:rsid w:val="00B8096A"/>
    <w:rsid w:val="00B8129C"/>
    <w:rsid w:val="00B82071"/>
    <w:rsid w:val="00B828D9"/>
    <w:rsid w:val="00B82ADD"/>
    <w:rsid w:val="00B84662"/>
    <w:rsid w:val="00B93165"/>
    <w:rsid w:val="00B9543F"/>
    <w:rsid w:val="00B96586"/>
    <w:rsid w:val="00B96C89"/>
    <w:rsid w:val="00BA083E"/>
    <w:rsid w:val="00BA09C1"/>
    <w:rsid w:val="00BA0B22"/>
    <w:rsid w:val="00BA3435"/>
    <w:rsid w:val="00BA5D4E"/>
    <w:rsid w:val="00BB2CBB"/>
    <w:rsid w:val="00BB42F5"/>
    <w:rsid w:val="00BB444D"/>
    <w:rsid w:val="00BC3637"/>
    <w:rsid w:val="00BC5759"/>
    <w:rsid w:val="00BD608A"/>
    <w:rsid w:val="00BE2461"/>
    <w:rsid w:val="00BF0B4C"/>
    <w:rsid w:val="00BF11A3"/>
    <w:rsid w:val="00BF20A7"/>
    <w:rsid w:val="00BF4551"/>
    <w:rsid w:val="00C03D24"/>
    <w:rsid w:val="00C06257"/>
    <w:rsid w:val="00C07761"/>
    <w:rsid w:val="00C12957"/>
    <w:rsid w:val="00C153D8"/>
    <w:rsid w:val="00C2681E"/>
    <w:rsid w:val="00C26955"/>
    <w:rsid w:val="00C307E9"/>
    <w:rsid w:val="00C31D29"/>
    <w:rsid w:val="00C34CD3"/>
    <w:rsid w:val="00C374D4"/>
    <w:rsid w:val="00C40913"/>
    <w:rsid w:val="00C40A82"/>
    <w:rsid w:val="00C6030C"/>
    <w:rsid w:val="00C62094"/>
    <w:rsid w:val="00C716C4"/>
    <w:rsid w:val="00C74970"/>
    <w:rsid w:val="00C76CB7"/>
    <w:rsid w:val="00C8218E"/>
    <w:rsid w:val="00C83896"/>
    <w:rsid w:val="00C94656"/>
    <w:rsid w:val="00C948E5"/>
    <w:rsid w:val="00CA579F"/>
    <w:rsid w:val="00CA6EA6"/>
    <w:rsid w:val="00CB5834"/>
    <w:rsid w:val="00CC7F8C"/>
    <w:rsid w:val="00CD084E"/>
    <w:rsid w:val="00CD3956"/>
    <w:rsid w:val="00CD4327"/>
    <w:rsid w:val="00CE73D5"/>
    <w:rsid w:val="00CF0859"/>
    <w:rsid w:val="00CF0A57"/>
    <w:rsid w:val="00CF3E1F"/>
    <w:rsid w:val="00D0143A"/>
    <w:rsid w:val="00D02197"/>
    <w:rsid w:val="00D03B60"/>
    <w:rsid w:val="00D062D9"/>
    <w:rsid w:val="00D10F8D"/>
    <w:rsid w:val="00D11AC0"/>
    <w:rsid w:val="00D14E1F"/>
    <w:rsid w:val="00D1641E"/>
    <w:rsid w:val="00D210FA"/>
    <w:rsid w:val="00D25A9E"/>
    <w:rsid w:val="00D27B8C"/>
    <w:rsid w:val="00D342ED"/>
    <w:rsid w:val="00D34A9A"/>
    <w:rsid w:val="00D35CAE"/>
    <w:rsid w:val="00D41051"/>
    <w:rsid w:val="00D428C3"/>
    <w:rsid w:val="00D43FE2"/>
    <w:rsid w:val="00D53396"/>
    <w:rsid w:val="00D655FF"/>
    <w:rsid w:val="00D7336F"/>
    <w:rsid w:val="00D75522"/>
    <w:rsid w:val="00D91AC7"/>
    <w:rsid w:val="00D9660F"/>
    <w:rsid w:val="00D97961"/>
    <w:rsid w:val="00DA0FED"/>
    <w:rsid w:val="00DA273A"/>
    <w:rsid w:val="00DA5B07"/>
    <w:rsid w:val="00DB06ED"/>
    <w:rsid w:val="00DB1485"/>
    <w:rsid w:val="00DB2272"/>
    <w:rsid w:val="00DC068B"/>
    <w:rsid w:val="00DC3851"/>
    <w:rsid w:val="00DC5530"/>
    <w:rsid w:val="00DD14EA"/>
    <w:rsid w:val="00DD2DA3"/>
    <w:rsid w:val="00DD321E"/>
    <w:rsid w:val="00DE05B5"/>
    <w:rsid w:val="00DE6011"/>
    <w:rsid w:val="00DF7759"/>
    <w:rsid w:val="00E05082"/>
    <w:rsid w:val="00E06524"/>
    <w:rsid w:val="00E06EDD"/>
    <w:rsid w:val="00E077EA"/>
    <w:rsid w:val="00E11599"/>
    <w:rsid w:val="00E13E68"/>
    <w:rsid w:val="00E15FC2"/>
    <w:rsid w:val="00E23EF3"/>
    <w:rsid w:val="00E26EBC"/>
    <w:rsid w:val="00E26FA2"/>
    <w:rsid w:val="00E306AF"/>
    <w:rsid w:val="00E33B88"/>
    <w:rsid w:val="00E342C1"/>
    <w:rsid w:val="00E36B69"/>
    <w:rsid w:val="00E36BB3"/>
    <w:rsid w:val="00E372A4"/>
    <w:rsid w:val="00E400F8"/>
    <w:rsid w:val="00E40F2D"/>
    <w:rsid w:val="00E41D8B"/>
    <w:rsid w:val="00E43A90"/>
    <w:rsid w:val="00E46C6C"/>
    <w:rsid w:val="00E51409"/>
    <w:rsid w:val="00E526F3"/>
    <w:rsid w:val="00E53272"/>
    <w:rsid w:val="00E5387C"/>
    <w:rsid w:val="00E56CD8"/>
    <w:rsid w:val="00E57CDC"/>
    <w:rsid w:val="00E77D21"/>
    <w:rsid w:val="00EA1C19"/>
    <w:rsid w:val="00EB242D"/>
    <w:rsid w:val="00EB5617"/>
    <w:rsid w:val="00ED43FD"/>
    <w:rsid w:val="00ED4FA4"/>
    <w:rsid w:val="00ED73A1"/>
    <w:rsid w:val="00ED78B8"/>
    <w:rsid w:val="00ED7D11"/>
    <w:rsid w:val="00EE1C34"/>
    <w:rsid w:val="00EE455E"/>
    <w:rsid w:val="00EE6B4C"/>
    <w:rsid w:val="00EF5187"/>
    <w:rsid w:val="00EF729C"/>
    <w:rsid w:val="00F06451"/>
    <w:rsid w:val="00F12B69"/>
    <w:rsid w:val="00F1755E"/>
    <w:rsid w:val="00F24722"/>
    <w:rsid w:val="00F26315"/>
    <w:rsid w:val="00F27081"/>
    <w:rsid w:val="00F324AF"/>
    <w:rsid w:val="00F34A26"/>
    <w:rsid w:val="00F45D2D"/>
    <w:rsid w:val="00F46927"/>
    <w:rsid w:val="00F50EB5"/>
    <w:rsid w:val="00F52344"/>
    <w:rsid w:val="00F658B7"/>
    <w:rsid w:val="00F66B47"/>
    <w:rsid w:val="00F74276"/>
    <w:rsid w:val="00F762E6"/>
    <w:rsid w:val="00F8425E"/>
    <w:rsid w:val="00F93AA0"/>
    <w:rsid w:val="00F93C7C"/>
    <w:rsid w:val="00FA10C1"/>
    <w:rsid w:val="00FA54DE"/>
    <w:rsid w:val="00FB13E5"/>
    <w:rsid w:val="00FB2DDF"/>
    <w:rsid w:val="00FB4183"/>
    <w:rsid w:val="00FB4684"/>
    <w:rsid w:val="00FC1272"/>
    <w:rsid w:val="00FC4CAB"/>
    <w:rsid w:val="00FC53EC"/>
    <w:rsid w:val="00FD45E2"/>
    <w:rsid w:val="00FD54AC"/>
    <w:rsid w:val="00FD5F5B"/>
    <w:rsid w:val="00FE612F"/>
    <w:rsid w:val="00FF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26FE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" w:eastAsia="Roboto" w:hAnsi="Roboto" w:cs="Roboto"/>
        <w:color w:val="000000"/>
        <w:sz w:val="22"/>
        <w:szCs w:val="22"/>
        <w:lang w:val="en-US" w:eastAsia="el-G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7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pPr>
      <w:keepNext/>
      <w:keepLines/>
      <w:pBdr>
        <w:top w:val="nil"/>
        <w:left w:val="nil"/>
        <w:bottom w:val="nil"/>
        <w:right w:val="nil"/>
        <w:between w:val="nil"/>
      </w:pBdr>
      <w:spacing w:before="300" w:after="100" w:line="276" w:lineRule="auto"/>
      <w:ind w:left="360"/>
      <w:outlineLvl w:val="0"/>
    </w:pPr>
    <w:rPr>
      <w:rFonts w:ascii="Roboto" w:eastAsia="Roboto" w:hAnsi="Roboto" w:cs="Roboto"/>
      <w:b/>
      <w:color w:val="B9092B"/>
      <w:sz w:val="28"/>
      <w:szCs w:val="28"/>
      <w:lang w:eastAsia="el-GR"/>
    </w:rPr>
  </w:style>
  <w:style w:type="paragraph" w:styleId="Heading2">
    <w:name w:val="heading 2"/>
    <w:basedOn w:val="Normal"/>
    <w:next w:val="Normal"/>
    <w:link w:val="Heading2Char"/>
    <w:pPr>
      <w:keepNext/>
      <w:keepLines/>
      <w:pBdr>
        <w:top w:val="nil"/>
        <w:left w:val="nil"/>
        <w:bottom w:val="nil"/>
        <w:right w:val="nil"/>
        <w:between w:val="nil"/>
      </w:pBdr>
      <w:spacing w:before="300" w:after="100" w:line="276" w:lineRule="auto"/>
      <w:ind w:left="792" w:hanging="432"/>
      <w:outlineLvl w:val="1"/>
    </w:pPr>
    <w:rPr>
      <w:rFonts w:ascii="Roboto" w:eastAsia="Roboto" w:hAnsi="Roboto" w:cs="Roboto"/>
      <w:b/>
      <w:color w:val="B9092B"/>
      <w:lang w:eastAsia="el-GR"/>
    </w:rPr>
  </w:style>
  <w:style w:type="paragraph" w:styleId="Heading3">
    <w:name w:val="heading 3"/>
    <w:basedOn w:val="Normal"/>
    <w:next w:val="Normal"/>
    <w:link w:val="Heading3Char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100" w:line="259" w:lineRule="auto"/>
      <w:ind w:left="1224" w:hanging="504"/>
      <w:outlineLvl w:val="2"/>
    </w:pPr>
    <w:rPr>
      <w:rFonts w:ascii="Roboto" w:eastAsia="Roboto" w:hAnsi="Roboto" w:cs="Roboto"/>
      <w:color w:val="B9092B"/>
      <w:sz w:val="22"/>
      <w:szCs w:val="22"/>
      <w:lang w:eastAsia="el-GR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line="259" w:lineRule="auto"/>
      <w:ind w:left="1728" w:hanging="648"/>
      <w:outlineLvl w:val="3"/>
    </w:pPr>
    <w:rPr>
      <w:rFonts w:ascii="Roboto" w:eastAsia="Roboto" w:hAnsi="Roboto" w:cs="Roboto"/>
      <w:color w:val="B9092B"/>
      <w:sz w:val="20"/>
      <w:szCs w:val="20"/>
      <w:lang w:eastAsia="el-GR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 w:line="259" w:lineRule="auto"/>
      <w:outlineLvl w:val="4"/>
    </w:pPr>
    <w:rPr>
      <w:rFonts w:ascii="Roboto" w:eastAsia="Roboto" w:hAnsi="Roboto" w:cs="Roboto"/>
      <w:b/>
      <w:color w:val="000000"/>
      <w:sz w:val="22"/>
      <w:szCs w:val="22"/>
      <w:lang w:eastAsia="el-GR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 w:line="259" w:lineRule="auto"/>
      <w:outlineLvl w:val="5"/>
    </w:pPr>
    <w:rPr>
      <w:rFonts w:ascii="Roboto" w:eastAsia="Roboto" w:hAnsi="Roboto" w:cs="Roboto"/>
      <w:b/>
      <w:color w:val="000000"/>
      <w:sz w:val="20"/>
      <w:szCs w:val="20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59" w:lineRule="auto"/>
    </w:pPr>
    <w:rPr>
      <w:rFonts w:ascii="Roboto" w:eastAsia="Roboto" w:hAnsi="Roboto" w:cs="Roboto"/>
      <w:b/>
      <w:color w:val="000000"/>
      <w:sz w:val="72"/>
      <w:szCs w:val="72"/>
      <w:lang w:eastAsia="el-GR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eastAsia="el-GR"/>
    </w:rPr>
  </w:style>
  <w:style w:type="table" w:customStyle="1" w:styleId="a">
    <w:basedOn w:val="TableNormal"/>
    <w:tblPr>
      <w:tblStyleRowBandSize w:val="1"/>
      <w:tblStyleColBandSize w:val="1"/>
      <w:tblCellMar>
        <w:top w:w="1296" w:type="dxa"/>
        <w:left w:w="360" w:type="dxa"/>
        <w:bottom w:w="1296" w:type="dxa"/>
        <w:right w:w="36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pBdr>
        <w:top w:val="nil"/>
        <w:left w:val="nil"/>
        <w:bottom w:val="nil"/>
        <w:right w:val="nil"/>
        <w:between w:val="nil"/>
      </w:pBdr>
      <w:spacing w:after="160"/>
    </w:pPr>
    <w:rPr>
      <w:rFonts w:ascii="Roboto" w:eastAsia="Roboto" w:hAnsi="Roboto" w:cs="Roboto"/>
      <w:color w:val="000000"/>
      <w:sz w:val="20"/>
      <w:szCs w:val="20"/>
      <w:lang w:eastAsia="el-G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FA2"/>
    <w:pPr>
      <w:pBdr>
        <w:top w:val="nil"/>
        <w:left w:val="nil"/>
        <w:bottom w:val="nil"/>
        <w:right w:val="nil"/>
        <w:between w:val="nil"/>
      </w:pBdr>
    </w:pPr>
    <w:rPr>
      <w:rFonts w:ascii="Segoe UI" w:eastAsia="Roboto" w:hAnsi="Segoe UI" w:cs="Segoe UI"/>
      <w:color w:val="000000"/>
      <w:sz w:val="18"/>
      <w:szCs w:val="18"/>
      <w:lang w:eastAsia="el-G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FA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8434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F320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F3207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F3207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F3207"/>
    <w:pPr>
      <w:ind w:left="720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F3207"/>
    <w:rPr>
      <w:color w:val="0563C1" w:themeColor="hyperlink"/>
      <w:u w:val="single"/>
    </w:rPr>
  </w:style>
  <w:style w:type="table" w:styleId="GridTable4">
    <w:name w:val="Grid Table 4"/>
    <w:basedOn w:val="TableNormal"/>
    <w:uiPriority w:val="49"/>
    <w:rsid w:val="008B326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A9732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72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729C"/>
    <w:rPr>
      <w:rFonts w:ascii="Times New Roman" w:eastAsia="Times New Roman" w:hAnsi="Times New Roman" w:cs="Times New Roman"/>
      <w:b/>
      <w:bCs/>
      <w:color w:val="auto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AA1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775DAF"/>
    <w:rPr>
      <w:b/>
      <w:color w:val="B9092B"/>
      <w:sz w:val="28"/>
      <w:szCs w:val="28"/>
    </w:rPr>
  </w:style>
  <w:style w:type="paragraph" w:styleId="Revision">
    <w:name w:val="Revision"/>
    <w:hidden/>
    <w:uiPriority w:val="99"/>
    <w:semiHidden/>
    <w:rsid w:val="005F513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F46927"/>
    <w:rPr>
      <w:b/>
      <w:color w:val="B9092B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5050C8"/>
    <w:rPr>
      <w:color w:val="B9092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460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60D4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13E0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/>
      <w:ind w:left="0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lang w:eastAsia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13E01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13E01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13E01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13E01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13E01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B1B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B5E"/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B1B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B5E"/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9E660D"/>
    <w:rPr>
      <w:color w:val="808080"/>
    </w:rPr>
  </w:style>
  <w:style w:type="paragraph" w:styleId="BodyText">
    <w:name w:val="Body Text"/>
    <w:basedOn w:val="Normal"/>
    <w:link w:val="BodyTextChar"/>
    <w:uiPriority w:val="99"/>
    <w:rsid w:val="00D75522"/>
    <w:pPr>
      <w:spacing w:before="120" w:after="120" w:line="360" w:lineRule="auto"/>
      <w:ind w:left="720"/>
      <w:jc w:val="both"/>
    </w:pPr>
    <w:rPr>
      <w:rFonts w:ascii="Tahoma" w:hAnsi="Tahoma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D75522"/>
    <w:rPr>
      <w:rFonts w:ascii="Tahoma" w:eastAsia="Times New Roman" w:hAnsi="Tahoma" w:cs="Times New Roman"/>
      <w:color w:val="auto"/>
      <w:sz w:val="24"/>
      <w:szCs w:val="20"/>
      <w:lang w:eastAsia="en-US"/>
    </w:rPr>
  </w:style>
  <w:style w:type="table" w:styleId="GridTable4-Accent2">
    <w:name w:val="Grid Table 4 Accent 2"/>
    <w:basedOn w:val="TableNormal"/>
    <w:uiPriority w:val="49"/>
    <w:rsid w:val="002017B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l-GR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1139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39BF"/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1139B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3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Z:\___New_Project_Template\Specs%20&amp;%20Documentation\_Resources\Segments%20&amp;%20Billing%20attempts_template.xlsx" TargetMode="External"/><Relationship Id="rId18" Type="http://schemas.openxmlformats.org/officeDocument/2006/relationships/hyperlink" Target="mailto:shaimaa.zayat@orange.com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mailto:egy.level1@gugroup.com" TargetMode="External"/><Relationship Id="rId34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hyperlink" Target="file:///C:\Users\stefanos.bontas\Desktop\bit.ly\swipe" TargetMode="External"/><Relationship Id="rId17" Type="http://schemas.openxmlformats.org/officeDocument/2006/relationships/hyperlink" Target="mailto:george.mfawzy@orange.com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bit.ly/swipe" TargetMode="External"/><Relationship Id="rId20" Type="http://schemas.openxmlformats.org/officeDocument/2006/relationships/hyperlink" Target="mailto:tamer@smartlink.me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stefanos.bontas\Desktop\bit.ly\swipe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Users\stefanos.bontas\Desktop\bit.ly\swipe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hyperlink" Target="mailto:mahmoud.sassy@orange.com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C:\Users\stefanos.bontas\Desktop\bit.ly\swipe" TargetMode="External"/><Relationship Id="rId22" Type="http://schemas.openxmlformats.org/officeDocument/2006/relationships/hyperlink" Target="mailto:boshra.bahgat@orange.com" TargetMode="External"/><Relationship Id="rId27" Type="http://schemas.openxmlformats.org/officeDocument/2006/relationships/image" Target="media/image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A0C46B-7274-40C4-A9A8-A44117EB6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5078</Words>
  <Characters>28945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2019-09-11T15:43:00Z</dcterms:created>
  <dcterms:modified xsi:type="dcterms:W3CDTF">2019-09-11T15:43:00Z</dcterms:modified>
</cp:coreProperties>
</file>